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25" w:rsidRDefault="00E03B5E" w:rsidP="00E03B5E">
      <w:pPr>
        <w:jc w:val="center"/>
      </w:pPr>
      <w:r>
        <w:t>Biến và các KDL cơ bản</w:t>
      </w:r>
    </w:p>
    <w:p w:rsidR="00E03B5E" w:rsidRDefault="00E03B5E" w:rsidP="00E03B5E">
      <w:pPr>
        <w:rPr>
          <w:rFonts w:ascii="Consolas" w:hAnsi="Consolas"/>
          <w:color w:val="C0C5CE"/>
          <w:sz w:val="23"/>
          <w:szCs w:val="23"/>
          <w:shd w:val="clear" w:color="auto" w:fill="2B303B"/>
        </w:rPr>
      </w:pPr>
      <w:r>
        <w:rPr>
          <w:rFonts w:ascii="Consolas" w:hAnsi="Consolas"/>
          <w:color w:val="C0C5CE"/>
          <w:sz w:val="23"/>
          <w:szCs w:val="23"/>
          <w:shd w:val="clear" w:color="auto" w:fill="2B303B"/>
        </w:rPr>
        <w:t>tenBien = giaTri</w:t>
      </w:r>
    </w:p>
    <w:p w:rsidR="00E03B5E" w:rsidRPr="00E03B5E" w:rsidRDefault="00E03B5E" w:rsidP="00E03B5E">
      <w:pPr>
        <w:shd w:val="clear" w:color="auto" w:fill="FFFFFF"/>
        <w:spacing w:after="0"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b/>
          <w:bCs/>
          <w:color w:val="444444"/>
          <w:sz w:val="21"/>
          <w:szCs w:val="21"/>
          <w:bdr w:val="none" w:sz="0" w:space="0" w:color="auto" w:frame="1"/>
        </w:rPr>
        <w:t>Trong đó</w:t>
      </w:r>
      <w:r w:rsidRPr="00E03B5E">
        <w:rPr>
          <w:rFonts w:ascii="Open Sans" w:eastAsia="Times New Roman" w:hAnsi="Open Sans" w:cs="Times New Roman"/>
          <w:color w:val="444444"/>
          <w:sz w:val="21"/>
          <w:szCs w:val="21"/>
        </w:rPr>
        <w:t>:</w:t>
      </w:r>
    </w:p>
    <w:p w:rsidR="00E03B5E" w:rsidRPr="00E03B5E" w:rsidRDefault="00E03B5E" w:rsidP="00E03B5E">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tenBien</w:t>
      </w:r>
      <w:r w:rsidRPr="00E03B5E">
        <w:rPr>
          <w:rFonts w:ascii="Open Sans" w:eastAsia="Times New Roman" w:hAnsi="Open Sans" w:cs="Times New Roman"/>
          <w:color w:val="444444"/>
          <w:sz w:val="21"/>
          <w:szCs w:val="21"/>
        </w:rPr>
        <w:t> là tên của biến mà các bạn muốn đặt. Tên biến này không được bắt đầu bằng số hay các ký tự đặc biệt, mà chỉ được bắt đầu bằng chữ cái hoặc ký tự </w:t>
      </w:r>
      <w:r w:rsidRPr="00E03B5E">
        <w:rPr>
          <w:rFonts w:ascii="Consolas" w:eastAsia="Times New Roman" w:hAnsi="Consolas" w:cs="Courier New"/>
          <w:color w:val="BB571A"/>
          <w:sz w:val="23"/>
          <w:szCs w:val="23"/>
          <w:bdr w:val="none" w:sz="0" w:space="0" w:color="auto" w:frame="1"/>
          <w:shd w:val="clear" w:color="auto" w:fill="F0F0F0"/>
        </w:rPr>
        <w:t>_</w:t>
      </w:r>
      <w:r w:rsidRPr="00E03B5E">
        <w:rPr>
          <w:rFonts w:ascii="Open Sans" w:eastAsia="Times New Roman" w:hAnsi="Open Sans" w:cs="Times New Roman"/>
          <w:color w:val="444444"/>
          <w:sz w:val="21"/>
          <w:szCs w:val="21"/>
        </w:rPr>
        <w:t> và nó có phân biệt hoa thường.</w:t>
      </w:r>
    </w:p>
    <w:p w:rsidR="00E03B5E" w:rsidRPr="00E03B5E" w:rsidRDefault="00E03B5E" w:rsidP="00E03B5E">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giaTri</w:t>
      </w:r>
      <w:r w:rsidRPr="00E03B5E">
        <w:rPr>
          <w:rFonts w:ascii="Open Sans" w:eastAsia="Times New Roman" w:hAnsi="Open Sans" w:cs="Times New Roman"/>
          <w:color w:val="444444"/>
          <w:sz w:val="21"/>
          <w:szCs w:val="21"/>
        </w:rPr>
        <w:t> là giá trị của biến mà bạn muốn gán.</w:t>
      </w:r>
    </w:p>
    <w:p w:rsidR="00E03B5E" w:rsidRDefault="00E03B5E" w:rsidP="00E03B5E">
      <w:pPr>
        <w:rPr>
          <w:rFonts w:ascii="Open Sans" w:hAnsi="Open Sans"/>
          <w:color w:val="444444"/>
          <w:sz w:val="21"/>
          <w:szCs w:val="21"/>
          <w:shd w:val="clear" w:color="auto" w:fill="FFFFFF"/>
        </w:rPr>
      </w:pPr>
      <w:r>
        <w:rPr>
          <w:rFonts w:ascii="Open Sans" w:hAnsi="Open Sans"/>
          <w:color w:val="444444"/>
          <w:sz w:val="21"/>
          <w:szCs w:val="21"/>
          <w:shd w:val="clear" w:color="auto" w:fill="FFFFFF"/>
        </w:rPr>
        <w:t>Python cũng giống như một số các ngôn ngữ bậc cao khác, khi ta khai báo biến thì kiểu dữ liệu của nó sẽ </w:t>
      </w:r>
      <w:r>
        <w:rPr>
          <w:rStyle w:val="Strong"/>
          <w:rFonts w:ascii="Open Sans" w:hAnsi="Open Sans"/>
          <w:color w:val="444444"/>
          <w:sz w:val="21"/>
          <w:szCs w:val="21"/>
          <w:bdr w:val="none" w:sz="0" w:space="0" w:color="auto" w:frame="1"/>
          <w:shd w:val="clear" w:color="auto" w:fill="FFFFFF"/>
        </w:rPr>
        <w:t>tự động được detect</w:t>
      </w:r>
      <w:r>
        <w:rPr>
          <w:rFonts w:ascii="Open Sans" w:hAnsi="Open Sans"/>
          <w:color w:val="444444"/>
          <w:sz w:val="21"/>
          <w:szCs w:val="21"/>
          <w:shd w:val="clear" w:color="auto" w:fill="FFFFFF"/>
        </w:rPr>
        <w:t>. Vì vậy nên chúng ta cũng không phải quá vất vả khi khai báo 1 biến.</w:t>
      </w:r>
    </w:p>
    <w:p w:rsidR="00E03B5E" w:rsidRPr="00E03B5E" w:rsidRDefault="00E03B5E" w:rsidP="00E03B5E">
      <w:pPr>
        <w:shd w:val="clear" w:color="auto" w:fill="FFFFFF"/>
        <w:spacing w:after="105"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Trong một trường hợp nào đó mà bạn muốn chuyển đổi kiểu dữ liệu của một biến, thì Python cũng hỗ trợ bạn qua các hàm cơ bản sau:</w:t>
      </w:r>
    </w:p>
    <w:p w:rsidR="00E03B5E" w:rsidRPr="00E03B5E" w:rsidRDefault="00E03B5E" w:rsidP="00E03B5E">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float(data)</w:t>
      </w:r>
      <w:r w:rsidRPr="00E03B5E">
        <w:rPr>
          <w:rFonts w:ascii="Open Sans" w:eastAsia="Times New Roman" w:hAnsi="Open Sans" w:cs="Times New Roman"/>
          <w:color w:val="444444"/>
          <w:sz w:val="21"/>
          <w:szCs w:val="21"/>
        </w:rPr>
        <w:t> chuyển đổi sang kiểu số thực.</w:t>
      </w:r>
    </w:p>
    <w:p w:rsidR="00E03B5E" w:rsidRPr="00E03B5E" w:rsidRDefault="00E03B5E" w:rsidP="00E03B5E">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int(data,base)</w:t>
      </w:r>
      <w:r w:rsidRPr="00E03B5E">
        <w:rPr>
          <w:rFonts w:ascii="Open Sans" w:eastAsia="Times New Roman" w:hAnsi="Open Sans" w:cs="Times New Roman"/>
          <w:color w:val="444444"/>
          <w:sz w:val="21"/>
          <w:szCs w:val="21"/>
        </w:rPr>
        <w:t> chuyển đổi sang kiểu số, trong đó base là kiểu hệ số mà các bạn muốn chuyển đổi sang (tham số này có thể bỏ trống).</w:t>
      </w:r>
    </w:p>
    <w:p w:rsidR="00E03B5E" w:rsidRPr="00E03B5E" w:rsidRDefault="00E03B5E" w:rsidP="00E03B5E">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str(data)</w:t>
      </w:r>
      <w:r w:rsidRPr="00E03B5E">
        <w:rPr>
          <w:rFonts w:ascii="Open Sans" w:eastAsia="Times New Roman" w:hAnsi="Open Sans" w:cs="Times New Roman"/>
          <w:color w:val="444444"/>
          <w:sz w:val="21"/>
          <w:szCs w:val="21"/>
        </w:rPr>
        <w:t> chuyển đổi sang dạng chuỗi.</w:t>
      </w:r>
    </w:p>
    <w:p w:rsidR="00E03B5E" w:rsidRPr="00E03B5E" w:rsidRDefault="00E03B5E" w:rsidP="00E03B5E">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complex(data)</w:t>
      </w:r>
      <w:r w:rsidRPr="00E03B5E">
        <w:rPr>
          <w:rFonts w:ascii="Open Sans" w:eastAsia="Times New Roman" w:hAnsi="Open Sans" w:cs="Times New Roman"/>
          <w:color w:val="444444"/>
          <w:sz w:val="21"/>
          <w:szCs w:val="21"/>
        </w:rPr>
        <w:t> chuyển đổi sang kiểu phức hợp.</w:t>
      </w:r>
    </w:p>
    <w:p w:rsidR="00E03B5E" w:rsidRPr="00E03B5E" w:rsidRDefault="00E03B5E" w:rsidP="00E03B5E">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tuple(data)</w:t>
      </w:r>
      <w:r w:rsidRPr="00E03B5E">
        <w:rPr>
          <w:rFonts w:ascii="Open Sans" w:eastAsia="Times New Roman" w:hAnsi="Open Sans" w:cs="Times New Roman"/>
          <w:color w:val="444444"/>
          <w:sz w:val="21"/>
          <w:szCs w:val="21"/>
        </w:rPr>
        <w:t> chuyển đổi sang kiểu Tuple.</w:t>
      </w:r>
    </w:p>
    <w:p w:rsidR="00E03B5E" w:rsidRPr="00E03B5E" w:rsidRDefault="00E03B5E" w:rsidP="00E03B5E">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dict(data)</w:t>
      </w:r>
      <w:r w:rsidRPr="00E03B5E">
        <w:rPr>
          <w:rFonts w:ascii="Open Sans" w:eastAsia="Times New Roman" w:hAnsi="Open Sans" w:cs="Times New Roman"/>
          <w:color w:val="444444"/>
          <w:sz w:val="21"/>
          <w:szCs w:val="21"/>
        </w:rPr>
        <w:t> chuyển đổi sang kiểu Dictionary.</w:t>
      </w:r>
    </w:p>
    <w:p w:rsidR="00E03B5E" w:rsidRPr="00E03B5E" w:rsidRDefault="00E03B5E" w:rsidP="00E03B5E">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hex(data)</w:t>
      </w:r>
      <w:r w:rsidRPr="00E03B5E">
        <w:rPr>
          <w:rFonts w:ascii="Open Sans" w:eastAsia="Times New Roman" w:hAnsi="Open Sans" w:cs="Times New Roman"/>
          <w:color w:val="444444"/>
          <w:sz w:val="21"/>
          <w:szCs w:val="21"/>
        </w:rPr>
        <w:t> chuyển đổi sang hệ 16.</w:t>
      </w:r>
    </w:p>
    <w:p w:rsidR="00E03B5E" w:rsidRPr="00E03B5E" w:rsidRDefault="00E03B5E" w:rsidP="00E03B5E">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oct(data)</w:t>
      </w:r>
      <w:r w:rsidRPr="00E03B5E">
        <w:rPr>
          <w:rFonts w:ascii="Open Sans" w:eastAsia="Times New Roman" w:hAnsi="Open Sans" w:cs="Times New Roman"/>
          <w:color w:val="444444"/>
          <w:sz w:val="21"/>
          <w:szCs w:val="21"/>
        </w:rPr>
        <w:t> chuyển đổi sang hệ 8.</w:t>
      </w:r>
    </w:p>
    <w:p w:rsidR="00E03B5E" w:rsidRPr="00E03B5E" w:rsidRDefault="00E03B5E" w:rsidP="00E03B5E">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chr(data)</w:t>
      </w:r>
      <w:r w:rsidRPr="00E03B5E">
        <w:rPr>
          <w:rFonts w:ascii="Open Sans" w:eastAsia="Times New Roman" w:hAnsi="Open Sans" w:cs="Times New Roman"/>
          <w:color w:val="444444"/>
          <w:sz w:val="21"/>
          <w:szCs w:val="21"/>
        </w:rPr>
        <w:t> chuyển đổi sang dạng ký tự.</w:t>
      </w:r>
    </w:p>
    <w:p w:rsidR="00E03B5E" w:rsidRDefault="00E03B5E" w:rsidP="00E03B5E">
      <w:pPr>
        <w:ind w:left="90"/>
      </w:pPr>
    </w:p>
    <w:p w:rsidR="00E03B5E" w:rsidRPr="00E03B5E" w:rsidRDefault="00E03B5E" w:rsidP="00E03B5E">
      <w:pPr>
        <w:shd w:val="clear" w:color="auto" w:fill="FFFFFF"/>
        <w:spacing w:after="225" w:line="525" w:lineRule="atLeast"/>
        <w:jc w:val="center"/>
        <w:textAlignment w:val="baseline"/>
        <w:outlineLvl w:val="0"/>
        <w:rPr>
          <w:rFonts w:ascii="Open Sans" w:eastAsia="Times New Roman" w:hAnsi="Open Sans" w:cs="Times New Roman"/>
          <w:color w:val="125692"/>
          <w:kern w:val="36"/>
          <w:sz w:val="48"/>
          <w:szCs w:val="48"/>
        </w:rPr>
      </w:pPr>
      <w:r w:rsidRPr="00E03B5E">
        <w:rPr>
          <w:rFonts w:ascii="Open Sans" w:eastAsia="Times New Roman" w:hAnsi="Open Sans" w:cs="Times New Roman"/>
          <w:color w:val="125692"/>
          <w:kern w:val="36"/>
          <w:sz w:val="48"/>
          <w:szCs w:val="48"/>
        </w:rPr>
        <w:t>Chuỗi trong Python</w:t>
      </w:r>
    </w:p>
    <w:p w:rsidR="00E03B5E" w:rsidRPr="00E03B5E" w:rsidRDefault="00E03B5E" w:rsidP="00E03B5E">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1"/>
          <w:szCs w:val="21"/>
        </w:rPr>
      </w:pPr>
      <w:r>
        <w:t xml:space="preserve">Các kí tự đặc biệt trong chuỗi: </w:t>
      </w:r>
    </w:p>
    <w:p w:rsidR="00E03B5E" w:rsidRPr="00E03B5E" w:rsidRDefault="00E03B5E" w:rsidP="00E03B5E">
      <w:pPr>
        <w:shd w:val="clear" w:color="auto" w:fill="FFFFFF"/>
        <w:spacing w:after="0" w:line="240" w:lineRule="auto"/>
        <w:ind w:left="450"/>
        <w:textAlignment w:val="baseline"/>
        <w:rPr>
          <w:rFonts w:ascii="Open Sans" w:eastAsia="Times New Roman" w:hAnsi="Open Sans" w:cs="Times New Roman"/>
          <w:color w:val="444444"/>
          <w:sz w:val="21"/>
          <w:szCs w:val="21"/>
        </w:rPr>
      </w:pPr>
      <w:r>
        <w:t>\</w:t>
      </w:r>
      <w:r w:rsidRPr="00E03B5E">
        <w:rPr>
          <w:rFonts w:ascii="Consolas" w:eastAsia="Times New Roman" w:hAnsi="Consolas" w:cs="Courier New"/>
          <w:color w:val="BB571A"/>
          <w:sz w:val="23"/>
          <w:szCs w:val="23"/>
          <w:bdr w:val="none" w:sz="0" w:space="0" w:color="auto" w:frame="1"/>
          <w:shd w:val="clear" w:color="auto" w:fill="F0F0F0"/>
        </w:rPr>
        <w:t>n</w:t>
      </w:r>
      <w:r w:rsidRPr="00E03B5E">
        <w:rPr>
          <w:rFonts w:ascii="Open Sans" w:eastAsia="Times New Roman" w:hAnsi="Open Sans" w:cs="Times New Roman"/>
          <w:color w:val="444444"/>
          <w:sz w:val="21"/>
          <w:szCs w:val="21"/>
        </w:rPr>
        <w:t> ngắt xuống dòng và bắt đầu dòng mời.</w:t>
      </w:r>
    </w:p>
    <w:p w:rsidR="00E03B5E" w:rsidRPr="00E03B5E" w:rsidRDefault="00E03B5E" w:rsidP="00E03B5E">
      <w:p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\t</w:t>
      </w:r>
      <w:r w:rsidRPr="00E03B5E">
        <w:rPr>
          <w:rFonts w:ascii="Open Sans" w:eastAsia="Times New Roman" w:hAnsi="Open Sans" w:cs="Times New Roman"/>
          <w:color w:val="444444"/>
          <w:sz w:val="21"/>
          <w:szCs w:val="21"/>
        </w:rPr>
        <w:t> đẩy nội dung phía sau nó cách 1 tab.</w:t>
      </w:r>
    </w:p>
    <w:p w:rsidR="00E03B5E" w:rsidRPr="00E03B5E" w:rsidRDefault="00E03B5E" w:rsidP="00E03B5E">
      <w:p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\a</w:t>
      </w:r>
      <w:r w:rsidRPr="00E03B5E">
        <w:rPr>
          <w:rFonts w:ascii="Open Sans" w:eastAsia="Times New Roman" w:hAnsi="Open Sans" w:cs="Times New Roman"/>
          <w:color w:val="444444"/>
          <w:sz w:val="21"/>
          <w:szCs w:val="21"/>
        </w:rPr>
        <w:t> chuông cảnh báo.</w:t>
      </w:r>
    </w:p>
    <w:p w:rsidR="00E03B5E" w:rsidRPr="00E03B5E" w:rsidRDefault="00E03B5E" w:rsidP="00E03B5E">
      <w:p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\b</w:t>
      </w:r>
      <w:r w:rsidRPr="00E03B5E">
        <w:rPr>
          <w:rFonts w:ascii="Open Sans" w:eastAsia="Times New Roman" w:hAnsi="Open Sans" w:cs="Times New Roman"/>
          <w:color w:val="444444"/>
          <w:sz w:val="21"/>
          <w:szCs w:val="21"/>
        </w:rPr>
        <w:t> xóa bỏ khoảng trắng phía trước nó.</w:t>
      </w:r>
    </w:p>
    <w:p w:rsidR="00E03B5E" w:rsidRPr="00E03B5E" w:rsidRDefault="00E03B5E" w:rsidP="00E03B5E">
      <w:p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Ngoài ra bạn cũng có thể sử dụng để in ra các ký tự đặc biệt khác bằng việc sử dụng theo cú pháp </w:t>
      </w:r>
      <w:r w:rsidRPr="00E03B5E">
        <w:rPr>
          <w:rFonts w:ascii="Consolas" w:eastAsia="Times New Roman" w:hAnsi="Consolas" w:cs="Courier New"/>
          <w:color w:val="BB571A"/>
          <w:sz w:val="23"/>
          <w:szCs w:val="23"/>
          <w:bdr w:val="none" w:sz="0" w:space="0" w:color="auto" w:frame="1"/>
          <w:shd w:val="clear" w:color="auto" w:fill="F0F0F0"/>
        </w:rPr>
        <w:t>\xnn</w:t>
      </w:r>
      <w:r w:rsidRPr="00E03B5E">
        <w:rPr>
          <w:rFonts w:ascii="Open Sans" w:eastAsia="Times New Roman" w:hAnsi="Open Sans" w:cs="Times New Roman"/>
          <w:color w:val="444444"/>
          <w:sz w:val="21"/>
          <w:szCs w:val="21"/>
        </w:rPr>
        <w:t>, với n là 0-&gt;9, hoặc a-&gt;f hoặc A-&gt;F.</w:t>
      </w:r>
    </w:p>
    <w:p w:rsidR="00E03B5E" w:rsidRDefault="00E03B5E" w:rsidP="00E03B5E">
      <w:pPr>
        <w:ind w:left="720"/>
      </w:pPr>
    </w:p>
    <w:p w:rsidR="00E03B5E" w:rsidRDefault="00E03B5E" w:rsidP="00E03B5E">
      <w:pPr>
        <w:ind w:left="720"/>
        <w:rPr>
          <w:rFonts w:ascii="Consolas" w:hAnsi="Consolas"/>
          <w:color w:val="C0C5CE"/>
          <w:sz w:val="23"/>
          <w:szCs w:val="23"/>
          <w:shd w:val="clear" w:color="auto" w:fill="2B303B"/>
        </w:rPr>
      </w:pPr>
      <w:r>
        <w:t xml:space="preserve">Format chuỗi:  </w:t>
      </w:r>
      <w:r>
        <w:rPr>
          <w:rFonts w:ascii="Consolas" w:hAnsi="Consolas"/>
          <w:color w:val="C0C5CE"/>
          <w:sz w:val="23"/>
          <w:szCs w:val="23"/>
          <w:shd w:val="clear" w:color="auto" w:fill="2B303B"/>
        </w:rPr>
        <w:t>print(</w:t>
      </w:r>
      <w:r>
        <w:rPr>
          <w:rStyle w:val="hljs-string"/>
          <w:rFonts w:ascii="Consolas" w:hAnsi="Consolas"/>
          <w:color w:val="A3BE8C"/>
          <w:sz w:val="23"/>
          <w:szCs w:val="23"/>
          <w:bdr w:val="none" w:sz="0" w:space="0" w:color="auto" w:frame="1"/>
        </w:rPr>
        <w:t>"%type"</w:t>
      </w:r>
      <w:r>
        <w:rPr>
          <w:rFonts w:ascii="Consolas" w:hAnsi="Consolas"/>
          <w:color w:val="C0C5CE"/>
          <w:sz w:val="23"/>
          <w:szCs w:val="23"/>
          <w:shd w:val="clear" w:color="auto" w:fill="2B303B"/>
        </w:rPr>
        <w:t xml:space="preserve"> %(binding))</w:t>
      </w:r>
    </w:p>
    <w:p w:rsidR="00E03B5E" w:rsidRPr="00E03B5E" w:rsidRDefault="00E03B5E" w:rsidP="00E03B5E">
      <w:pPr>
        <w:shd w:val="clear" w:color="auto" w:fill="FFFFFF"/>
        <w:spacing w:after="0"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b/>
          <w:bCs/>
          <w:color w:val="444444"/>
          <w:sz w:val="21"/>
          <w:szCs w:val="21"/>
          <w:bdr w:val="none" w:sz="0" w:space="0" w:color="auto" w:frame="1"/>
        </w:rPr>
        <w:t>Trong đó</w:t>
      </w:r>
      <w:r w:rsidRPr="00E03B5E">
        <w:rPr>
          <w:rFonts w:ascii="Open Sans" w:eastAsia="Times New Roman" w:hAnsi="Open Sans" w:cs="Times New Roman"/>
          <w:color w:val="444444"/>
          <w:sz w:val="21"/>
          <w:szCs w:val="21"/>
        </w:rPr>
        <w:t>:</w:t>
      </w:r>
    </w:p>
    <w:p w:rsidR="00E03B5E" w:rsidRPr="00E03B5E" w:rsidRDefault="00E03B5E" w:rsidP="00E03B5E">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type</w:t>
      </w:r>
      <w:r w:rsidRPr="00E03B5E">
        <w:rPr>
          <w:rFonts w:ascii="Open Sans" w:eastAsia="Times New Roman" w:hAnsi="Open Sans" w:cs="Times New Roman"/>
          <w:color w:val="444444"/>
          <w:sz w:val="21"/>
          <w:szCs w:val="21"/>
        </w:rPr>
        <w:t> là các kiểu dữ liệu các bạn muốn binding và thay thế vào vị trí đó.</w:t>
      </w:r>
    </w:p>
    <w:p w:rsidR="00E03B5E" w:rsidRPr="00E03B5E" w:rsidRDefault="00E03B5E" w:rsidP="00E03B5E">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binding</w:t>
      </w:r>
      <w:r w:rsidRPr="00E03B5E">
        <w:rPr>
          <w:rFonts w:ascii="Open Sans" w:eastAsia="Times New Roman" w:hAnsi="Open Sans" w:cs="Times New Roman"/>
          <w:color w:val="444444"/>
          <w:sz w:val="21"/>
          <w:szCs w:val="21"/>
        </w:rPr>
        <w:t> là giá trị mà các bạn muốn binding vào vị trí được xác định trong chuỗi.</w:t>
      </w:r>
    </w:p>
    <w:p w:rsidR="00E03B5E" w:rsidRDefault="00E03B5E" w:rsidP="00E03B5E">
      <w:pPr>
        <w:shd w:val="clear" w:color="auto" w:fill="FFFFFF"/>
        <w:spacing w:after="105"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Type là các kiểu sau:</w:t>
      </w:r>
    </w:p>
    <w:tbl>
      <w:tblPr>
        <w:tblW w:w="11400" w:type="dxa"/>
        <w:tblCellSpacing w:w="0" w:type="dxa"/>
        <w:tblBorders>
          <w:top w:val="single" w:sz="6" w:space="0" w:color="E6E6E6"/>
          <w:left w:val="single" w:sz="6" w:space="0" w:color="auto"/>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3641"/>
        <w:gridCol w:w="7759"/>
      </w:tblGrid>
      <w:tr w:rsidR="00E03B5E" w:rsidRPr="00E03B5E" w:rsidTr="00E03B5E">
        <w:trPr>
          <w:trHeight w:val="408"/>
          <w:tblCellSpacing w:w="0" w:type="dxa"/>
        </w:trPr>
        <w:tc>
          <w:tcPr>
            <w:tcW w:w="0" w:type="auto"/>
            <w:tcBorders>
              <w:top w:val="nil"/>
              <w:left w:val="nil"/>
              <w:bottom w:val="nil"/>
              <w:right w:val="nil"/>
            </w:tcBorders>
            <w:shd w:val="clear" w:color="auto" w:fill="FFFFFF"/>
            <w:vAlign w:val="bottom"/>
            <w:hideMark/>
          </w:tcPr>
          <w:p w:rsidR="00E03B5E" w:rsidRPr="00E03B5E" w:rsidRDefault="00E03B5E" w:rsidP="00E03B5E">
            <w:pPr>
              <w:spacing w:after="0" w:line="240" w:lineRule="auto"/>
              <w:rPr>
                <w:rFonts w:ascii="Open Sans" w:eastAsia="Times New Roman" w:hAnsi="Open Sans" w:cs="Times New Roman"/>
                <w:b/>
                <w:bCs/>
                <w:color w:val="444444"/>
                <w:sz w:val="21"/>
                <w:szCs w:val="21"/>
              </w:rPr>
            </w:pPr>
            <w:r w:rsidRPr="00E03B5E">
              <w:rPr>
                <w:rFonts w:ascii="Open Sans" w:eastAsia="Times New Roman" w:hAnsi="Open Sans" w:cs="Times New Roman"/>
                <w:b/>
                <w:bCs/>
                <w:color w:val="444444"/>
                <w:sz w:val="21"/>
                <w:szCs w:val="21"/>
              </w:rPr>
              <w:t>Cú pháp fomat</w:t>
            </w:r>
          </w:p>
        </w:tc>
        <w:tc>
          <w:tcPr>
            <w:tcW w:w="0" w:type="auto"/>
            <w:tcBorders>
              <w:top w:val="nil"/>
              <w:left w:val="nil"/>
              <w:bottom w:val="nil"/>
              <w:right w:val="nil"/>
            </w:tcBorders>
            <w:shd w:val="clear" w:color="auto" w:fill="FFFFFF"/>
            <w:vAlign w:val="bottom"/>
            <w:hideMark/>
          </w:tcPr>
          <w:p w:rsidR="00E03B5E" w:rsidRPr="00E03B5E" w:rsidRDefault="00E03B5E" w:rsidP="00E03B5E">
            <w:pPr>
              <w:spacing w:after="0" w:line="240" w:lineRule="auto"/>
              <w:ind w:right="1770"/>
              <w:rPr>
                <w:rFonts w:ascii="Open Sans" w:eastAsia="Times New Roman" w:hAnsi="Open Sans" w:cs="Times New Roman"/>
                <w:b/>
                <w:bCs/>
                <w:color w:val="444444"/>
                <w:sz w:val="21"/>
                <w:szCs w:val="21"/>
              </w:rPr>
            </w:pPr>
            <w:r w:rsidRPr="00E03B5E">
              <w:rPr>
                <w:rFonts w:ascii="Open Sans" w:eastAsia="Times New Roman" w:hAnsi="Open Sans" w:cs="Times New Roman"/>
                <w:b/>
                <w:bCs/>
                <w:color w:val="444444"/>
                <w:sz w:val="21"/>
                <w:szCs w:val="21"/>
              </w:rPr>
              <w:t>Mô tả</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%c</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character</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%s</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chuỗi</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lastRenderedPageBreak/>
              <w:t>%i</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số nguyên</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%d</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số nguyên</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%u</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số nguyên</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%o</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bát phân</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%x</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thập lục phân (in thường)</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%X</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thập lục phân (in hoa)</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%e</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số mũ  (với e thường)</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%E</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số mũ  (với e hoa)</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%f</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số thực</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%g</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dạng rút gọn của %f and %e</w:t>
            </w:r>
          </w:p>
        </w:tc>
      </w:tr>
      <w:tr w:rsidR="00E03B5E" w:rsidRPr="00E03B5E" w:rsidTr="00E03B5E">
        <w:trPr>
          <w:tblCellSpacing w:w="0" w:type="dxa"/>
        </w:trPr>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%G</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E03B5E" w:rsidRPr="00E03B5E" w:rsidRDefault="00E03B5E" w:rsidP="00E03B5E">
            <w:pPr>
              <w:spacing w:after="0" w:line="240" w:lineRule="auto"/>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dạng rút gọn của %f and %E</w:t>
            </w:r>
          </w:p>
        </w:tc>
      </w:tr>
    </w:tbl>
    <w:p w:rsidR="00E03B5E" w:rsidRPr="00E03B5E" w:rsidRDefault="00E03B5E" w:rsidP="00E03B5E">
      <w:pPr>
        <w:shd w:val="clear" w:color="auto" w:fill="FFFFFF"/>
        <w:spacing w:after="105" w:line="240" w:lineRule="auto"/>
        <w:textAlignment w:val="baseline"/>
        <w:rPr>
          <w:rFonts w:ascii="Open Sans" w:eastAsia="Times New Roman" w:hAnsi="Open Sans" w:cs="Times New Roman"/>
          <w:color w:val="444444"/>
          <w:sz w:val="21"/>
          <w:szCs w:val="21"/>
        </w:rPr>
      </w:pPr>
    </w:p>
    <w:p w:rsidR="00E03B5E" w:rsidRDefault="00E03B5E" w:rsidP="00E03B5E">
      <w:pPr>
        <w:ind w:left="720"/>
      </w:pPr>
      <w:r>
        <w:t>Truy cập tới từng giá trị của chuỗi</w:t>
      </w:r>
    </w:p>
    <w:p w:rsidR="00E03B5E" w:rsidRPr="00E03B5E" w:rsidRDefault="00E03B5E" w:rsidP="00E03B5E">
      <w:pPr>
        <w:shd w:val="clear" w:color="auto" w:fill="FFFFFF"/>
        <w:spacing w:after="105"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Chuỗi trong Python được lưu trữ vào trong các ô nhớ với mỗi ô nhớ tương đương với một ký tự đơn (khác với các ngôn ngữ khác) và các ký tự này được xếp liên tiếp với nhau. Do đó kiểu dữ liệu chuỗi trong Python có thể được truy xuất đến từng ký tự trong nó (các ngôn ngữ khác không có, PHP7.1.X mới hỗ trợ ở đây là reverse index string).</w:t>
      </w:r>
    </w:p>
    <w:p w:rsidR="00E03B5E" w:rsidRPr="00E03B5E" w:rsidRDefault="00E03B5E" w:rsidP="00E03B5E">
      <w:pPr>
        <w:shd w:val="clear" w:color="auto" w:fill="FFFFFF"/>
        <w:spacing w:after="105"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Để truy cập đến từng ký tự bên trong chuỗi, các bạn sử dụng cú pháp sau:</w:t>
      </w:r>
    </w:p>
    <w:p w:rsidR="00E03B5E" w:rsidRPr="00E03B5E" w:rsidRDefault="00E03B5E" w:rsidP="00E03B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E03B5E">
        <w:rPr>
          <w:rFonts w:ascii="Consolas" w:eastAsia="Times New Roman" w:hAnsi="Consolas" w:cs="Courier New"/>
          <w:color w:val="C0C5CE"/>
          <w:sz w:val="23"/>
          <w:szCs w:val="23"/>
          <w:bdr w:val="none" w:sz="0" w:space="0" w:color="auto" w:frame="1"/>
          <w:shd w:val="clear" w:color="auto" w:fill="2B303B"/>
        </w:rPr>
        <w:t>stringName[index]</w:t>
      </w:r>
    </w:p>
    <w:p w:rsidR="00E03B5E" w:rsidRPr="00E03B5E" w:rsidRDefault="00E03B5E" w:rsidP="00E03B5E">
      <w:pPr>
        <w:shd w:val="clear" w:color="auto" w:fill="FFFFFF"/>
        <w:spacing w:after="0"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b/>
          <w:bCs/>
          <w:color w:val="444444"/>
          <w:sz w:val="21"/>
          <w:szCs w:val="21"/>
          <w:bdr w:val="none" w:sz="0" w:space="0" w:color="auto" w:frame="1"/>
        </w:rPr>
        <w:t>Trong đó</w:t>
      </w:r>
      <w:r w:rsidRPr="00E03B5E">
        <w:rPr>
          <w:rFonts w:ascii="Open Sans" w:eastAsia="Times New Roman" w:hAnsi="Open Sans" w:cs="Times New Roman"/>
          <w:color w:val="444444"/>
          <w:sz w:val="21"/>
          <w:szCs w:val="21"/>
        </w:rPr>
        <w:t>:</w:t>
      </w:r>
    </w:p>
    <w:p w:rsidR="00E03B5E" w:rsidRPr="00E03B5E" w:rsidRDefault="00E03B5E" w:rsidP="00E03B5E">
      <w:pPr>
        <w:numPr>
          <w:ilvl w:val="0"/>
          <w:numId w:val="5"/>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stringName</w:t>
      </w:r>
      <w:r w:rsidRPr="00E03B5E">
        <w:rPr>
          <w:rFonts w:ascii="Open Sans" w:eastAsia="Times New Roman" w:hAnsi="Open Sans" w:cs="Times New Roman"/>
          <w:color w:val="444444"/>
          <w:sz w:val="21"/>
          <w:szCs w:val="21"/>
        </w:rPr>
        <w:t> là tên của biến chứa chuỗi, hoặc chuỗi.</w:t>
      </w:r>
    </w:p>
    <w:p w:rsidR="00E03B5E" w:rsidRPr="00E03B5E" w:rsidRDefault="00E03B5E" w:rsidP="00E03B5E">
      <w:pPr>
        <w:numPr>
          <w:ilvl w:val="0"/>
          <w:numId w:val="5"/>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index</w:t>
      </w:r>
      <w:r w:rsidRPr="00E03B5E">
        <w:rPr>
          <w:rFonts w:ascii="Open Sans" w:eastAsia="Times New Roman" w:hAnsi="Open Sans" w:cs="Times New Roman"/>
          <w:color w:val="444444"/>
          <w:sz w:val="21"/>
          <w:szCs w:val="21"/>
        </w:rPr>
        <w:t> là vị trí của ký tự bạn muốn lấy ra. Index này hỗ trợ chúng ta truy xuất được cả 2 chiều của chuỗi nếu:</w:t>
      </w:r>
    </w:p>
    <w:p w:rsidR="00E03B5E" w:rsidRPr="00E03B5E" w:rsidRDefault="00E03B5E" w:rsidP="00E03B5E">
      <w:pPr>
        <w:numPr>
          <w:ilvl w:val="1"/>
          <w:numId w:val="5"/>
        </w:numPr>
        <w:shd w:val="clear" w:color="auto" w:fill="FFFFFF"/>
        <w:spacing w:after="0" w:line="240" w:lineRule="auto"/>
        <w:ind w:left="810"/>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Tính từ đầu thì nó bắt đầu từ 0.</w:t>
      </w:r>
    </w:p>
    <w:p w:rsidR="00E03B5E" w:rsidRPr="00E03B5E" w:rsidRDefault="00E03B5E" w:rsidP="00E03B5E">
      <w:pPr>
        <w:numPr>
          <w:ilvl w:val="1"/>
          <w:numId w:val="5"/>
        </w:numPr>
        <w:shd w:val="clear" w:color="auto" w:fill="FFFFFF"/>
        <w:spacing w:after="0" w:line="240" w:lineRule="auto"/>
        <w:ind w:left="810"/>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Tính từ cuối thì nó bắt đầu từ -1.</w:t>
      </w:r>
    </w:p>
    <w:p w:rsidR="00E03B5E" w:rsidRPr="00E03B5E" w:rsidRDefault="00E03B5E" w:rsidP="00E03B5E">
      <w:pPr>
        <w:shd w:val="clear" w:color="auto" w:fill="FFFFFF"/>
        <w:spacing w:after="105"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Nếu trong trường hợp các bạn muốn lấy nội dung của một đoạn chuỗi trong chuỗi đó thì có thể sử dụng cú pháp sau:</w:t>
      </w:r>
    </w:p>
    <w:p w:rsidR="00E03B5E" w:rsidRPr="00E03B5E" w:rsidRDefault="00E03B5E" w:rsidP="00E03B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E03B5E">
        <w:rPr>
          <w:rFonts w:ascii="Consolas" w:eastAsia="Times New Roman" w:hAnsi="Consolas" w:cs="Courier New"/>
          <w:color w:val="C0C5CE"/>
          <w:sz w:val="23"/>
          <w:szCs w:val="23"/>
          <w:bdr w:val="none" w:sz="0" w:space="0" w:color="auto" w:frame="1"/>
          <w:shd w:val="clear" w:color="auto" w:fill="2B303B"/>
        </w:rPr>
        <w:t>stringName[start:end]</w:t>
      </w:r>
    </w:p>
    <w:p w:rsidR="00E03B5E" w:rsidRPr="00E03B5E" w:rsidRDefault="00E03B5E" w:rsidP="00E03B5E">
      <w:pPr>
        <w:shd w:val="clear" w:color="auto" w:fill="FFFFFF"/>
        <w:spacing w:after="0"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b/>
          <w:bCs/>
          <w:color w:val="444444"/>
          <w:sz w:val="21"/>
          <w:szCs w:val="21"/>
          <w:bdr w:val="none" w:sz="0" w:space="0" w:color="auto" w:frame="1"/>
        </w:rPr>
        <w:t>Trong đó</w:t>
      </w:r>
      <w:r w:rsidRPr="00E03B5E">
        <w:rPr>
          <w:rFonts w:ascii="Open Sans" w:eastAsia="Times New Roman" w:hAnsi="Open Sans" w:cs="Times New Roman"/>
          <w:color w:val="444444"/>
          <w:sz w:val="21"/>
          <w:szCs w:val="21"/>
        </w:rPr>
        <w:t>:</w:t>
      </w:r>
    </w:p>
    <w:p w:rsidR="00E03B5E" w:rsidRPr="00E03B5E" w:rsidRDefault="00E03B5E" w:rsidP="00E03B5E">
      <w:pPr>
        <w:numPr>
          <w:ilvl w:val="0"/>
          <w:numId w:val="6"/>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stringName</w:t>
      </w:r>
      <w:r w:rsidRPr="00E03B5E">
        <w:rPr>
          <w:rFonts w:ascii="Open Sans" w:eastAsia="Times New Roman" w:hAnsi="Open Sans" w:cs="Times New Roman"/>
          <w:color w:val="444444"/>
          <w:sz w:val="21"/>
          <w:szCs w:val="21"/>
        </w:rPr>
        <w:t> là tên của biến chứa chuỗi, hoặc chuỗi.</w:t>
      </w:r>
    </w:p>
    <w:p w:rsidR="00E03B5E" w:rsidRPr="00E03B5E" w:rsidRDefault="00E03B5E" w:rsidP="00E03B5E">
      <w:pPr>
        <w:numPr>
          <w:ilvl w:val="0"/>
          <w:numId w:val="6"/>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start</w:t>
      </w:r>
      <w:r w:rsidRPr="00E03B5E">
        <w:rPr>
          <w:rFonts w:ascii="Open Sans" w:eastAsia="Times New Roman" w:hAnsi="Open Sans" w:cs="Times New Roman"/>
          <w:color w:val="444444"/>
          <w:sz w:val="21"/>
          <w:szCs w:val="21"/>
        </w:rPr>
        <w:t> là vị trí của ký tự bắt đầu lấy, nếu để trống </w:t>
      </w:r>
      <w:r w:rsidRPr="00E03B5E">
        <w:rPr>
          <w:rFonts w:ascii="Consolas" w:eastAsia="Times New Roman" w:hAnsi="Consolas" w:cs="Courier New"/>
          <w:color w:val="BB571A"/>
          <w:sz w:val="23"/>
          <w:szCs w:val="23"/>
          <w:bdr w:val="none" w:sz="0" w:space="0" w:color="auto" w:frame="1"/>
          <w:shd w:val="clear" w:color="auto" w:fill="F0F0F0"/>
        </w:rPr>
        <w:t>start</w:t>
      </w:r>
      <w:r w:rsidRPr="00E03B5E">
        <w:rPr>
          <w:rFonts w:ascii="Open Sans" w:eastAsia="Times New Roman" w:hAnsi="Open Sans" w:cs="Times New Roman"/>
          <w:color w:val="444444"/>
          <w:sz w:val="21"/>
          <w:szCs w:val="21"/>
        </w:rPr>
        <w:t> thì nó sẽ lấy từ 0.</w:t>
      </w:r>
    </w:p>
    <w:p w:rsidR="00E03B5E" w:rsidRPr="00E03B5E" w:rsidRDefault="00E03B5E" w:rsidP="00E03B5E">
      <w:pPr>
        <w:numPr>
          <w:ilvl w:val="0"/>
          <w:numId w:val="6"/>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end</w:t>
      </w:r>
      <w:r w:rsidRPr="00E03B5E">
        <w:rPr>
          <w:rFonts w:ascii="Open Sans" w:eastAsia="Times New Roman" w:hAnsi="Open Sans" w:cs="Times New Roman"/>
          <w:color w:val="444444"/>
          <w:sz w:val="21"/>
          <w:szCs w:val="21"/>
        </w:rPr>
        <w:t> là vị trí kết thúc (nó sẽ lấy trong khoảng từ </w:t>
      </w:r>
      <w:r w:rsidRPr="00E03B5E">
        <w:rPr>
          <w:rFonts w:ascii="Consolas" w:eastAsia="Times New Roman" w:hAnsi="Consolas" w:cs="Courier New"/>
          <w:color w:val="BB571A"/>
          <w:sz w:val="23"/>
          <w:szCs w:val="23"/>
          <w:bdr w:val="none" w:sz="0" w:space="0" w:color="auto" w:frame="1"/>
          <w:shd w:val="clear" w:color="auto" w:fill="F0F0F0"/>
        </w:rPr>
        <w:t>start</w:t>
      </w:r>
      <w:r w:rsidRPr="00E03B5E">
        <w:rPr>
          <w:rFonts w:ascii="Open Sans" w:eastAsia="Times New Roman" w:hAnsi="Open Sans" w:cs="Times New Roman"/>
          <w:color w:val="444444"/>
          <w:sz w:val="21"/>
          <w:szCs w:val="21"/>
        </w:rPr>
        <w:t> đến &lt; </w:t>
      </w:r>
      <w:r w:rsidRPr="00E03B5E">
        <w:rPr>
          <w:rFonts w:ascii="Consolas" w:eastAsia="Times New Roman" w:hAnsi="Consolas" w:cs="Courier New"/>
          <w:color w:val="BB571A"/>
          <w:sz w:val="23"/>
          <w:szCs w:val="23"/>
          <w:bdr w:val="none" w:sz="0" w:space="0" w:color="auto" w:frame="1"/>
          <w:shd w:val="clear" w:color="auto" w:fill="F0F0F0"/>
        </w:rPr>
        <w:t>end</w:t>
      </w:r>
      <w:r w:rsidRPr="00E03B5E">
        <w:rPr>
          <w:rFonts w:ascii="Open Sans" w:eastAsia="Times New Roman" w:hAnsi="Open Sans" w:cs="Times New Roman"/>
          <w:color w:val="444444"/>
          <w:sz w:val="21"/>
          <w:szCs w:val="21"/>
        </w:rPr>
        <w:t>), nếu để trống </w:t>
      </w:r>
      <w:r w:rsidRPr="00E03B5E">
        <w:rPr>
          <w:rFonts w:ascii="Consolas" w:eastAsia="Times New Roman" w:hAnsi="Consolas" w:cs="Courier New"/>
          <w:color w:val="BB571A"/>
          <w:sz w:val="23"/>
          <w:szCs w:val="23"/>
          <w:bdr w:val="none" w:sz="0" w:space="0" w:color="auto" w:frame="1"/>
          <w:shd w:val="clear" w:color="auto" w:fill="F0F0F0"/>
        </w:rPr>
        <w:t>end</w:t>
      </w:r>
      <w:r w:rsidRPr="00E03B5E">
        <w:rPr>
          <w:rFonts w:ascii="Open Sans" w:eastAsia="Times New Roman" w:hAnsi="Open Sans" w:cs="Times New Roman"/>
          <w:color w:val="444444"/>
          <w:sz w:val="21"/>
          <w:szCs w:val="21"/>
        </w:rPr>
        <w:t> thì nó sẽ lấy đến hết chuỗi.</w:t>
      </w:r>
    </w:p>
    <w:p w:rsidR="00E03B5E" w:rsidRDefault="00E03B5E" w:rsidP="00E03B5E">
      <w:pPr>
        <w:ind w:left="720"/>
      </w:pPr>
    </w:p>
    <w:p w:rsidR="00204758" w:rsidRDefault="00204758" w:rsidP="00E03B5E">
      <w:pPr>
        <w:ind w:left="720"/>
      </w:pPr>
      <w:r>
        <w:lastRenderedPageBreak/>
        <w:t>Các hàm xử lý chuỗi</w:t>
      </w:r>
    </w:p>
    <w:p w:rsidR="00204758" w:rsidRDefault="00204758" w:rsidP="00204758">
      <w:pPr>
        <w:pStyle w:val="Heading2"/>
        <w:pBdr>
          <w:bottom w:val="single" w:sz="6" w:space="8" w:color="DDDDDD"/>
        </w:pBdr>
        <w:shd w:val="clear" w:color="auto" w:fill="FFFFFF"/>
        <w:spacing w:before="0" w:after="150" w:line="525" w:lineRule="atLeast"/>
        <w:textAlignment w:val="baseline"/>
        <w:rPr>
          <w:rFonts w:ascii="Open Sans" w:hAnsi="Open Sans"/>
          <w:b w:val="0"/>
          <w:bCs w:val="0"/>
          <w:color w:val="125692"/>
          <w:sz w:val="38"/>
          <w:szCs w:val="38"/>
        </w:rPr>
      </w:pPr>
      <w:r>
        <w:rPr>
          <w:rFonts w:ascii="Open Sans" w:hAnsi="Open Sans"/>
          <w:b w:val="0"/>
          <w:bCs w:val="0"/>
          <w:color w:val="125692"/>
          <w:sz w:val="38"/>
          <w:szCs w:val="38"/>
        </w:rPr>
        <w:t>1, Capitalize().</w:t>
      </w:r>
    </w:p>
    <w:p w:rsidR="00204758" w:rsidRDefault="00204758" w:rsidP="00204758">
      <w:pPr>
        <w:pStyle w:val="NormalWeb"/>
        <w:shd w:val="clear" w:color="auto" w:fill="FFFFFF"/>
        <w:spacing w:before="0" w:beforeAutospacing="0" w:after="105" w:afterAutospacing="0"/>
        <w:textAlignment w:val="baseline"/>
        <w:rPr>
          <w:ins w:id="0" w:author="Unknown"/>
          <w:rFonts w:ascii="Open Sans" w:hAnsi="Open Sans"/>
          <w:color w:val="444444"/>
          <w:sz w:val="21"/>
          <w:szCs w:val="21"/>
        </w:rPr>
      </w:pPr>
      <w:ins w:id="1" w:author="Unknown">
        <w:r>
          <w:rPr>
            <w:rFonts w:ascii="Open Sans" w:hAnsi="Open Sans"/>
            <w:color w:val="444444"/>
            <w:sz w:val="21"/>
            <w:szCs w:val="21"/>
          </w:rPr>
          <w:t>Hàm này có tác dụng in hoa chữ cái đầu tiên của chuỗi.</w:t>
        </w:r>
      </w:ins>
    </w:p>
    <w:p w:rsidR="00204758" w:rsidRDefault="00204758" w:rsidP="00204758">
      <w:pPr>
        <w:pStyle w:val="NormalWeb"/>
        <w:shd w:val="clear" w:color="auto" w:fill="FFFFFF"/>
        <w:spacing w:before="0" w:beforeAutospacing="0" w:after="0" w:afterAutospacing="0"/>
        <w:textAlignment w:val="baseline"/>
        <w:rPr>
          <w:ins w:id="2" w:author="Unknown"/>
          <w:rFonts w:ascii="Open Sans" w:hAnsi="Open Sans"/>
          <w:color w:val="444444"/>
          <w:sz w:val="21"/>
          <w:szCs w:val="21"/>
        </w:rPr>
      </w:pPr>
      <w:ins w:id="3"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4" w:author="Unknown"/>
          <w:rStyle w:val="HTMLCode"/>
          <w:rFonts w:ascii="Consolas" w:hAnsi="Consolas"/>
          <w:color w:val="C0C5CE"/>
          <w:sz w:val="23"/>
          <w:szCs w:val="23"/>
          <w:bdr w:val="none" w:sz="0" w:space="0" w:color="auto" w:frame="1"/>
          <w:shd w:val="clear" w:color="auto" w:fill="2B303B"/>
        </w:rPr>
      </w:pPr>
      <w:ins w:id="5"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6"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 w:author="Unknown"/>
          <w:rStyle w:val="HTMLCode"/>
          <w:rFonts w:ascii="Consolas" w:hAnsi="Consolas"/>
          <w:color w:val="C0C5CE"/>
          <w:sz w:val="23"/>
          <w:szCs w:val="23"/>
          <w:bdr w:val="none" w:sz="0" w:space="0" w:color="auto" w:frame="1"/>
          <w:shd w:val="clear" w:color="auto" w:fill="2B303B"/>
        </w:rPr>
      </w:pPr>
      <w:ins w:id="8" w:author="Unknown">
        <w:r>
          <w:rPr>
            <w:rStyle w:val="HTMLCode"/>
            <w:rFonts w:ascii="Consolas" w:hAnsi="Consolas"/>
            <w:color w:val="C0C5CE"/>
            <w:sz w:val="23"/>
            <w:szCs w:val="23"/>
            <w:bdr w:val="none" w:sz="0" w:space="0" w:color="auto" w:frame="1"/>
            <w:shd w:val="clear" w:color="auto" w:fill="2B303B"/>
          </w:rPr>
          <w:t>print(string.capitalize());</w:t>
        </w:r>
      </w:ins>
    </w:p>
    <w:p w:rsidR="00204758" w:rsidRDefault="00204758" w:rsidP="00204758">
      <w:pPr>
        <w:pStyle w:val="HTMLPreformatted"/>
        <w:shd w:val="clear" w:color="auto" w:fill="F6F6F6"/>
        <w:spacing w:line="360" w:lineRule="atLeast"/>
        <w:textAlignment w:val="baseline"/>
        <w:rPr>
          <w:ins w:id="9" w:author="Unknown"/>
          <w:rFonts w:ascii="Courier" w:hAnsi="Courier"/>
          <w:color w:val="444444"/>
          <w:sz w:val="21"/>
          <w:szCs w:val="21"/>
        </w:rPr>
      </w:pPr>
      <w:ins w:id="10" w:author="Unknown">
        <w:r>
          <w:rPr>
            <w:rStyle w:val="hljs-comment"/>
            <w:rFonts w:ascii="Consolas" w:eastAsiaTheme="majorEastAsia" w:hAnsi="Consolas"/>
            <w:color w:val="65737E"/>
            <w:sz w:val="23"/>
            <w:szCs w:val="23"/>
            <w:bdr w:val="none" w:sz="0" w:space="0" w:color="auto" w:frame="1"/>
            <w:shd w:val="clear" w:color="auto" w:fill="2B303B"/>
          </w:rPr>
          <w:t># Kết quả: Toidicode.com</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11" w:author="Unknown"/>
          <w:rFonts w:ascii="Open Sans" w:hAnsi="Open Sans"/>
          <w:b w:val="0"/>
          <w:bCs w:val="0"/>
          <w:color w:val="125692"/>
          <w:sz w:val="38"/>
          <w:szCs w:val="38"/>
        </w:rPr>
      </w:pPr>
      <w:ins w:id="12" w:author="Unknown">
        <w:r>
          <w:rPr>
            <w:rFonts w:ascii="Open Sans" w:hAnsi="Open Sans"/>
            <w:b w:val="0"/>
            <w:bCs w:val="0"/>
            <w:color w:val="125692"/>
            <w:sz w:val="38"/>
            <w:szCs w:val="38"/>
          </w:rPr>
          <w:t>2, Center().</w:t>
        </w:r>
      </w:ins>
    </w:p>
    <w:p w:rsidR="00204758" w:rsidRDefault="00204758" w:rsidP="00204758">
      <w:pPr>
        <w:pStyle w:val="NormalWeb"/>
        <w:shd w:val="clear" w:color="auto" w:fill="FFFFFF"/>
        <w:spacing w:before="0" w:beforeAutospacing="0" w:after="105" w:afterAutospacing="0"/>
        <w:textAlignment w:val="baseline"/>
        <w:rPr>
          <w:ins w:id="13" w:author="Unknown"/>
          <w:rFonts w:ascii="Open Sans" w:hAnsi="Open Sans"/>
          <w:color w:val="444444"/>
          <w:sz w:val="21"/>
          <w:szCs w:val="21"/>
        </w:rPr>
      </w:pPr>
      <w:ins w:id="14" w:author="Unknown">
        <w:r>
          <w:rPr>
            <w:rFonts w:ascii="Open Sans" w:hAnsi="Open Sans"/>
            <w:color w:val="444444"/>
            <w:sz w:val="21"/>
            <w:szCs w:val="21"/>
          </w:rPr>
          <w:t>Hàm này có tác dụng trả về chuỗi được hiển thị ở giữa một chuỗi.</w:t>
        </w:r>
      </w:ins>
    </w:p>
    <w:p w:rsidR="00204758" w:rsidRDefault="00204758" w:rsidP="00204758">
      <w:pPr>
        <w:pStyle w:val="NormalWeb"/>
        <w:shd w:val="clear" w:color="auto" w:fill="FFFFFF"/>
        <w:spacing w:before="0" w:beforeAutospacing="0" w:after="0" w:afterAutospacing="0"/>
        <w:textAlignment w:val="baseline"/>
        <w:rPr>
          <w:ins w:id="15" w:author="Unknown"/>
          <w:rFonts w:ascii="Open Sans" w:hAnsi="Open Sans"/>
          <w:color w:val="444444"/>
          <w:sz w:val="21"/>
          <w:szCs w:val="21"/>
        </w:rPr>
      </w:pPr>
      <w:ins w:id="16"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7" w:author="Unknown"/>
          <w:rFonts w:ascii="Courier" w:hAnsi="Courier"/>
          <w:color w:val="444444"/>
          <w:sz w:val="21"/>
          <w:szCs w:val="21"/>
        </w:rPr>
      </w:pPr>
      <w:ins w:id="18" w:author="Unknown">
        <w:r>
          <w:rPr>
            <w:rStyle w:val="HTMLCode"/>
            <w:rFonts w:ascii="Consolas" w:hAnsi="Consolas"/>
            <w:color w:val="C0C5CE"/>
            <w:sz w:val="23"/>
            <w:szCs w:val="23"/>
            <w:bdr w:val="none" w:sz="0" w:space="0" w:color="auto" w:frame="1"/>
            <w:shd w:val="clear" w:color="auto" w:fill="2B303B"/>
          </w:rPr>
          <w:t>string.center(len, char)</w:t>
        </w:r>
      </w:ins>
    </w:p>
    <w:p w:rsidR="00204758" w:rsidRDefault="00204758" w:rsidP="00204758">
      <w:pPr>
        <w:pStyle w:val="NormalWeb"/>
        <w:shd w:val="clear" w:color="auto" w:fill="FFFFFF"/>
        <w:spacing w:before="0" w:beforeAutospacing="0" w:after="0" w:afterAutospacing="0"/>
        <w:textAlignment w:val="baseline"/>
        <w:rPr>
          <w:ins w:id="19" w:author="Unknown"/>
          <w:rFonts w:ascii="Open Sans" w:hAnsi="Open Sans"/>
          <w:color w:val="444444"/>
          <w:sz w:val="21"/>
          <w:szCs w:val="21"/>
        </w:rPr>
      </w:pPr>
      <w:ins w:id="20"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14"/>
        </w:numPr>
        <w:shd w:val="clear" w:color="auto" w:fill="FFFFFF"/>
        <w:spacing w:after="0" w:line="240" w:lineRule="auto"/>
        <w:ind w:left="450"/>
        <w:textAlignment w:val="baseline"/>
        <w:rPr>
          <w:ins w:id="21" w:author="Unknown"/>
          <w:rFonts w:ascii="Open Sans" w:hAnsi="Open Sans"/>
          <w:color w:val="444444"/>
          <w:sz w:val="21"/>
          <w:szCs w:val="21"/>
        </w:rPr>
      </w:pPr>
      <w:ins w:id="22" w:author="Unknown">
        <w:r>
          <w:rPr>
            <w:rStyle w:val="HTMLCode"/>
            <w:rFonts w:ascii="Consolas" w:eastAsiaTheme="minorHAnsi" w:hAnsi="Consolas"/>
            <w:color w:val="BB571A"/>
            <w:sz w:val="23"/>
            <w:szCs w:val="23"/>
            <w:bdr w:val="none" w:sz="0" w:space="0" w:color="auto" w:frame="1"/>
            <w:shd w:val="clear" w:color="auto" w:fill="F0F0F0"/>
          </w:rPr>
          <w:t>string</w:t>
        </w:r>
        <w:r>
          <w:rPr>
            <w:rFonts w:ascii="Open Sans" w:hAnsi="Open Sans"/>
            <w:color w:val="444444"/>
            <w:sz w:val="21"/>
            <w:szCs w:val="21"/>
          </w:rPr>
          <w:t> là chuỗi các bạn cần chuyển đổi.</w:t>
        </w:r>
      </w:ins>
    </w:p>
    <w:p w:rsidR="00204758" w:rsidRDefault="00204758" w:rsidP="00204758">
      <w:pPr>
        <w:numPr>
          <w:ilvl w:val="0"/>
          <w:numId w:val="14"/>
        </w:numPr>
        <w:shd w:val="clear" w:color="auto" w:fill="FFFFFF"/>
        <w:spacing w:after="0" w:line="240" w:lineRule="auto"/>
        <w:ind w:left="450"/>
        <w:textAlignment w:val="baseline"/>
        <w:rPr>
          <w:ins w:id="23" w:author="Unknown"/>
          <w:rFonts w:ascii="Open Sans" w:hAnsi="Open Sans"/>
          <w:color w:val="444444"/>
          <w:sz w:val="21"/>
          <w:szCs w:val="21"/>
        </w:rPr>
      </w:pPr>
      <w:ins w:id="24" w:author="Unknown">
        <w:r>
          <w:rPr>
            <w:rStyle w:val="HTMLCode"/>
            <w:rFonts w:ascii="Consolas" w:eastAsiaTheme="minorHAnsi" w:hAnsi="Consolas"/>
            <w:color w:val="BB571A"/>
            <w:sz w:val="23"/>
            <w:szCs w:val="23"/>
            <w:bdr w:val="none" w:sz="0" w:space="0" w:color="auto" w:frame="1"/>
            <w:shd w:val="clear" w:color="auto" w:fill="F0F0F0"/>
          </w:rPr>
          <w:t>len</w:t>
        </w:r>
        <w:r>
          <w:rPr>
            <w:rFonts w:ascii="Open Sans" w:hAnsi="Open Sans"/>
            <w:color w:val="444444"/>
            <w:sz w:val="21"/>
            <w:szCs w:val="21"/>
          </w:rPr>
          <w:t> là số lượng ký tự của chuỗi mới.</w:t>
        </w:r>
      </w:ins>
    </w:p>
    <w:p w:rsidR="00204758" w:rsidRDefault="00204758" w:rsidP="00204758">
      <w:pPr>
        <w:numPr>
          <w:ilvl w:val="0"/>
          <w:numId w:val="14"/>
        </w:numPr>
        <w:shd w:val="clear" w:color="auto" w:fill="FFFFFF"/>
        <w:spacing w:after="0" w:line="240" w:lineRule="auto"/>
        <w:ind w:left="450"/>
        <w:textAlignment w:val="baseline"/>
        <w:rPr>
          <w:ins w:id="25" w:author="Unknown"/>
          <w:rFonts w:ascii="Open Sans" w:hAnsi="Open Sans"/>
          <w:color w:val="444444"/>
          <w:sz w:val="21"/>
          <w:szCs w:val="21"/>
        </w:rPr>
      </w:pPr>
      <w:ins w:id="26" w:author="Unknown">
        <w:r>
          <w:rPr>
            <w:rStyle w:val="HTMLCode"/>
            <w:rFonts w:ascii="Consolas" w:eastAsiaTheme="minorHAnsi" w:hAnsi="Consolas"/>
            <w:color w:val="BB571A"/>
            <w:sz w:val="23"/>
            <w:szCs w:val="23"/>
            <w:bdr w:val="none" w:sz="0" w:space="0" w:color="auto" w:frame="1"/>
            <w:shd w:val="clear" w:color="auto" w:fill="F0F0F0"/>
          </w:rPr>
          <w:t>char</w:t>
        </w:r>
        <w:r>
          <w:rPr>
            <w:rFonts w:ascii="Open Sans" w:hAnsi="Open Sans"/>
            <w:color w:val="444444"/>
            <w:sz w:val="21"/>
            <w:szCs w:val="21"/>
          </w:rPr>
          <w:t> là ký tự sẽ hiển thị ở 2 bên chuỗi cũ. Mặc định nó sẽ là khoảng trắng.</w:t>
        </w:r>
      </w:ins>
    </w:p>
    <w:p w:rsidR="00204758" w:rsidRDefault="00204758" w:rsidP="00204758">
      <w:pPr>
        <w:pStyle w:val="NormalWeb"/>
        <w:shd w:val="clear" w:color="auto" w:fill="FFFFFF"/>
        <w:spacing w:before="0" w:beforeAutospacing="0" w:after="0" w:afterAutospacing="0"/>
        <w:textAlignment w:val="baseline"/>
        <w:rPr>
          <w:ins w:id="27" w:author="Unknown"/>
          <w:rFonts w:ascii="Open Sans" w:hAnsi="Open Sans"/>
          <w:color w:val="444444"/>
          <w:sz w:val="21"/>
          <w:szCs w:val="21"/>
        </w:rPr>
      </w:pPr>
      <w:ins w:id="28"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 Nếu khó hiểu thì mời mọi người cùng xem qua ví dụ sau:</w:t>
        </w:r>
      </w:ins>
    </w:p>
    <w:p w:rsidR="00204758" w:rsidRDefault="00204758" w:rsidP="00204758">
      <w:pPr>
        <w:pStyle w:val="HTMLPreformatted"/>
        <w:shd w:val="clear" w:color="auto" w:fill="F6F6F6"/>
        <w:spacing w:line="360" w:lineRule="atLeast"/>
        <w:textAlignment w:val="baseline"/>
        <w:rPr>
          <w:ins w:id="29" w:author="Unknown"/>
          <w:rStyle w:val="HTMLCode"/>
          <w:rFonts w:ascii="Consolas" w:hAnsi="Consolas"/>
          <w:color w:val="C0C5CE"/>
          <w:sz w:val="23"/>
          <w:szCs w:val="23"/>
          <w:bdr w:val="none" w:sz="0" w:space="0" w:color="auto" w:frame="1"/>
          <w:shd w:val="clear" w:color="auto" w:fill="2B303B"/>
        </w:rPr>
      </w:pPr>
      <w:ins w:id="30"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31" w:author="Unknown"/>
          <w:rStyle w:val="HTMLCode"/>
          <w:rFonts w:ascii="Consolas" w:hAnsi="Consolas"/>
          <w:color w:val="C0C5CE"/>
          <w:sz w:val="23"/>
          <w:szCs w:val="23"/>
          <w:bdr w:val="none" w:sz="0" w:space="0" w:color="auto" w:frame="1"/>
          <w:shd w:val="clear" w:color="auto" w:fill="2B303B"/>
        </w:rPr>
      </w:pPr>
      <w:ins w:id="32" w:author="Unknown">
        <w:r>
          <w:rPr>
            <w:rStyle w:val="HTMLCode"/>
            <w:rFonts w:ascii="Consolas" w:hAnsi="Consolas"/>
            <w:color w:val="C0C5CE"/>
            <w:sz w:val="23"/>
            <w:szCs w:val="23"/>
            <w:bdr w:val="none" w:sz="0" w:space="0" w:color="auto" w:frame="1"/>
            <w:shd w:val="clear" w:color="auto" w:fill="2B303B"/>
          </w:rPr>
          <w:t>print(string.center(</w:t>
        </w:r>
        <w:r>
          <w:rPr>
            <w:rStyle w:val="hljs-number"/>
            <w:rFonts w:ascii="Consolas" w:hAnsi="Consolas"/>
            <w:color w:val="D08770"/>
            <w:sz w:val="23"/>
            <w:szCs w:val="23"/>
            <w:bdr w:val="none" w:sz="0" w:space="0" w:color="auto" w:frame="1"/>
            <w:shd w:val="clear" w:color="auto" w:fill="2B303B"/>
          </w:rPr>
          <w:t>20</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33" w:author="Unknown"/>
          <w:rStyle w:val="HTMLCode"/>
          <w:rFonts w:ascii="Consolas" w:hAnsi="Consolas"/>
          <w:color w:val="C0C5CE"/>
          <w:sz w:val="23"/>
          <w:szCs w:val="23"/>
          <w:bdr w:val="none" w:sz="0" w:space="0" w:color="auto" w:frame="1"/>
          <w:shd w:val="clear" w:color="auto" w:fill="2B303B"/>
        </w:rPr>
      </w:pPr>
      <w:ins w:id="34" w:author="Unknown">
        <w:r>
          <w:rPr>
            <w:rStyle w:val="hljs-comment"/>
            <w:rFonts w:ascii="Consolas" w:eastAsiaTheme="majorEastAsia" w:hAnsi="Consolas"/>
            <w:color w:val="65737E"/>
            <w:sz w:val="23"/>
            <w:szCs w:val="23"/>
            <w:bdr w:val="none" w:sz="0" w:space="0" w:color="auto" w:frame="1"/>
            <w:shd w:val="clear" w:color="auto" w:fill="2B303B"/>
          </w:rPr>
          <w:t xml:space="preserve"># Kết quả:    Toidicode.com    </w:t>
        </w:r>
      </w:ins>
    </w:p>
    <w:p w:rsidR="00204758" w:rsidRDefault="00204758" w:rsidP="00204758">
      <w:pPr>
        <w:pStyle w:val="HTMLPreformatted"/>
        <w:shd w:val="clear" w:color="auto" w:fill="F6F6F6"/>
        <w:spacing w:line="360" w:lineRule="atLeast"/>
        <w:textAlignment w:val="baseline"/>
        <w:rPr>
          <w:ins w:id="35"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36" w:author="Unknown"/>
          <w:rStyle w:val="HTMLCode"/>
          <w:rFonts w:ascii="Consolas" w:hAnsi="Consolas"/>
          <w:color w:val="C0C5CE"/>
          <w:sz w:val="23"/>
          <w:szCs w:val="23"/>
          <w:bdr w:val="none" w:sz="0" w:space="0" w:color="auto" w:frame="1"/>
          <w:shd w:val="clear" w:color="auto" w:fill="2B303B"/>
        </w:rPr>
      </w:pPr>
      <w:ins w:id="37" w:author="Unknown">
        <w:r>
          <w:rPr>
            <w:rStyle w:val="HTMLCode"/>
            <w:rFonts w:ascii="Consolas" w:hAnsi="Consolas"/>
            <w:color w:val="C0C5CE"/>
            <w:sz w:val="23"/>
            <w:szCs w:val="23"/>
            <w:bdr w:val="none" w:sz="0" w:space="0" w:color="auto" w:frame="1"/>
            <w:shd w:val="clear" w:color="auto" w:fill="2B303B"/>
          </w:rPr>
          <w:t>print(string.center(</w:t>
        </w:r>
        <w:r>
          <w:rPr>
            <w:rStyle w:val="hljs-number"/>
            <w:rFonts w:ascii="Consolas" w:hAnsi="Consolas"/>
            <w:color w:val="D08770"/>
            <w:sz w:val="23"/>
            <w:szCs w:val="23"/>
            <w:bdr w:val="none" w:sz="0" w:space="0" w:color="auto" w:frame="1"/>
            <w:shd w:val="clear" w:color="auto" w:fill="2B303B"/>
          </w:rPr>
          <w:t>20</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38" w:author="Unknown"/>
          <w:rStyle w:val="HTMLCode"/>
          <w:rFonts w:ascii="Consolas" w:hAnsi="Consolas"/>
          <w:color w:val="C0C5CE"/>
          <w:sz w:val="23"/>
          <w:szCs w:val="23"/>
          <w:bdr w:val="none" w:sz="0" w:space="0" w:color="auto" w:frame="1"/>
          <w:shd w:val="clear" w:color="auto" w:fill="2B303B"/>
        </w:rPr>
      </w:pPr>
      <w:ins w:id="39" w:author="Unknown">
        <w:r>
          <w:rPr>
            <w:rStyle w:val="hljs-comment"/>
            <w:rFonts w:ascii="Consolas" w:eastAsiaTheme="majorEastAsia" w:hAnsi="Consolas"/>
            <w:color w:val="65737E"/>
            <w:sz w:val="23"/>
            <w:szCs w:val="23"/>
            <w:bdr w:val="none" w:sz="0" w:space="0" w:color="auto" w:frame="1"/>
            <w:shd w:val="clear" w:color="auto" w:fill="2B303B"/>
          </w:rPr>
          <w:t xml:space="preserve"># Kết quả:***toidicode.com****    </w:t>
        </w:r>
      </w:ins>
    </w:p>
    <w:p w:rsidR="00204758" w:rsidRDefault="00204758" w:rsidP="00204758">
      <w:pPr>
        <w:pStyle w:val="NormalWeb"/>
        <w:shd w:val="clear" w:color="auto" w:fill="FFFFFF"/>
        <w:spacing w:before="0" w:beforeAutospacing="0" w:after="0" w:afterAutospacing="0"/>
        <w:textAlignment w:val="baseline"/>
        <w:rPr>
          <w:ins w:id="40" w:author="Unknown"/>
          <w:rFonts w:ascii="Open Sans" w:hAnsi="Open Sans"/>
          <w:color w:val="444444"/>
          <w:sz w:val="21"/>
          <w:szCs w:val="21"/>
        </w:rPr>
      </w:pPr>
      <w:ins w:id="41" w:author="Unknown">
        <w:r>
          <w:rPr>
            <w:rStyle w:val="Strong"/>
            <w:rFonts w:ascii="Open Sans" w:hAnsi="Open Sans"/>
            <w:color w:val="444444"/>
            <w:sz w:val="21"/>
            <w:szCs w:val="21"/>
            <w:bdr w:val="none" w:sz="0" w:space="0" w:color="auto" w:frame="1"/>
          </w:rPr>
          <w:t>Chú ý</w:t>
        </w:r>
        <w:r>
          <w:rPr>
            <w:rFonts w:ascii="Open Sans" w:hAnsi="Open Sans"/>
            <w:color w:val="444444"/>
            <w:sz w:val="21"/>
            <w:szCs w:val="21"/>
          </w:rPr>
          <w:t>: Nếu </w:t>
        </w:r>
        <w:r>
          <w:rPr>
            <w:rStyle w:val="HTMLCode"/>
            <w:rFonts w:ascii="Consolas" w:hAnsi="Consolas"/>
            <w:color w:val="BB571A"/>
            <w:sz w:val="23"/>
            <w:szCs w:val="23"/>
            <w:bdr w:val="none" w:sz="0" w:space="0" w:color="auto" w:frame="1"/>
            <w:shd w:val="clear" w:color="auto" w:fill="F0F0F0"/>
          </w:rPr>
          <w:t>len</w:t>
        </w:r>
        <w:r>
          <w:rPr>
            <w:rFonts w:ascii="Open Sans" w:hAnsi="Open Sans"/>
            <w:color w:val="444444"/>
            <w:sz w:val="21"/>
            <w:szCs w:val="21"/>
          </w:rPr>
          <w:t> nhỏ hơn độ dài chuỗi cần xử lý thì, hàm này sẽ trả về chuỗi ban đầu.</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42" w:author="Unknown"/>
          <w:rFonts w:ascii="Open Sans" w:hAnsi="Open Sans"/>
          <w:b w:val="0"/>
          <w:bCs w:val="0"/>
          <w:color w:val="125692"/>
          <w:sz w:val="38"/>
          <w:szCs w:val="38"/>
        </w:rPr>
      </w:pPr>
      <w:ins w:id="43" w:author="Unknown">
        <w:r>
          <w:rPr>
            <w:rFonts w:ascii="Open Sans" w:hAnsi="Open Sans"/>
            <w:b w:val="0"/>
            <w:bCs w:val="0"/>
            <w:color w:val="125692"/>
            <w:sz w:val="38"/>
            <w:szCs w:val="38"/>
          </w:rPr>
          <w:t>3, Count().</w:t>
        </w:r>
      </w:ins>
    </w:p>
    <w:p w:rsidR="00204758" w:rsidRDefault="00204758" w:rsidP="00204758">
      <w:pPr>
        <w:pStyle w:val="NormalWeb"/>
        <w:shd w:val="clear" w:color="auto" w:fill="FFFFFF"/>
        <w:spacing w:before="0" w:beforeAutospacing="0" w:after="105" w:afterAutospacing="0"/>
        <w:textAlignment w:val="baseline"/>
        <w:rPr>
          <w:ins w:id="44" w:author="Unknown"/>
          <w:rFonts w:ascii="Open Sans" w:hAnsi="Open Sans"/>
          <w:color w:val="444444"/>
          <w:sz w:val="21"/>
          <w:szCs w:val="21"/>
        </w:rPr>
      </w:pPr>
      <w:ins w:id="45" w:author="Unknown">
        <w:r>
          <w:rPr>
            <w:rFonts w:ascii="Open Sans" w:hAnsi="Open Sans"/>
            <w:color w:val="444444"/>
            <w:sz w:val="21"/>
            <w:szCs w:val="21"/>
          </w:rPr>
          <w:t>Hàm này có tác dụng đếm xem trong chuỗi có bao nhiêu ký tự cần tìm.</w:t>
        </w:r>
      </w:ins>
    </w:p>
    <w:p w:rsidR="00204758" w:rsidRDefault="00204758" w:rsidP="00204758">
      <w:pPr>
        <w:pStyle w:val="NormalWeb"/>
        <w:shd w:val="clear" w:color="auto" w:fill="FFFFFF"/>
        <w:spacing w:before="0" w:beforeAutospacing="0" w:after="0" w:afterAutospacing="0"/>
        <w:textAlignment w:val="baseline"/>
        <w:rPr>
          <w:ins w:id="46" w:author="Unknown"/>
          <w:rFonts w:ascii="Open Sans" w:hAnsi="Open Sans"/>
          <w:color w:val="444444"/>
          <w:sz w:val="21"/>
          <w:szCs w:val="21"/>
        </w:rPr>
      </w:pPr>
      <w:ins w:id="47"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48" w:author="Unknown"/>
          <w:rFonts w:ascii="Courier" w:hAnsi="Courier"/>
          <w:color w:val="444444"/>
          <w:sz w:val="21"/>
          <w:szCs w:val="21"/>
        </w:rPr>
      </w:pPr>
      <w:ins w:id="49" w:author="Unknown">
        <w:r>
          <w:rPr>
            <w:rStyle w:val="HTMLCode"/>
            <w:rFonts w:ascii="Consolas" w:hAnsi="Consolas"/>
            <w:color w:val="C0C5CE"/>
            <w:sz w:val="23"/>
            <w:szCs w:val="23"/>
            <w:bdr w:val="none" w:sz="0" w:space="0" w:color="auto" w:frame="1"/>
            <w:shd w:val="clear" w:color="auto" w:fill="2B303B"/>
          </w:rPr>
          <w:t>string.count(sub, start, end)</w:t>
        </w:r>
      </w:ins>
    </w:p>
    <w:p w:rsidR="00204758" w:rsidRDefault="00204758" w:rsidP="00204758">
      <w:pPr>
        <w:pStyle w:val="NormalWeb"/>
        <w:shd w:val="clear" w:color="auto" w:fill="FFFFFF"/>
        <w:spacing w:before="0" w:beforeAutospacing="0" w:after="0" w:afterAutospacing="0"/>
        <w:textAlignment w:val="baseline"/>
        <w:rPr>
          <w:ins w:id="50" w:author="Unknown"/>
          <w:rFonts w:ascii="Open Sans" w:hAnsi="Open Sans"/>
          <w:color w:val="444444"/>
          <w:sz w:val="21"/>
          <w:szCs w:val="21"/>
        </w:rPr>
      </w:pPr>
      <w:ins w:id="51"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15"/>
        </w:numPr>
        <w:shd w:val="clear" w:color="auto" w:fill="FFFFFF"/>
        <w:spacing w:after="0" w:line="240" w:lineRule="auto"/>
        <w:ind w:left="450"/>
        <w:textAlignment w:val="baseline"/>
        <w:rPr>
          <w:ins w:id="52" w:author="Unknown"/>
          <w:rFonts w:ascii="Open Sans" w:hAnsi="Open Sans"/>
          <w:color w:val="444444"/>
          <w:sz w:val="21"/>
          <w:szCs w:val="21"/>
        </w:rPr>
      </w:pPr>
      <w:ins w:id="53" w:author="Unknown">
        <w:r>
          <w:rPr>
            <w:rStyle w:val="HTMLCode"/>
            <w:rFonts w:ascii="Consolas" w:eastAsiaTheme="minorHAnsi" w:hAnsi="Consolas"/>
            <w:color w:val="BB571A"/>
            <w:sz w:val="23"/>
            <w:szCs w:val="23"/>
            <w:bdr w:val="none" w:sz="0" w:space="0" w:color="auto" w:frame="1"/>
            <w:shd w:val="clear" w:color="auto" w:fill="F0F0F0"/>
          </w:rPr>
          <w:t>sub</w:t>
        </w:r>
        <w:r>
          <w:rPr>
            <w:rFonts w:ascii="Open Sans" w:hAnsi="Open Sans"/>
            <w:color w:val="444444"/>
            <w:sz w:val="21"/>
            <w:szCs w:val="21"/>
          </w:rPr>
          <w:t> là chuỗi các bạn cần tìm kiếm và đếm.</w:t>
        </w:r>
      </w:ins>
    </w:p>
    <w:p w:rsidR="00204758" w:rsidRDefault="00204758" w:rsidP="00204758">
      <w:pPr>
        <w:numPr>
          <w:ilvl w:val="0"/>
          <w:numId w:val="15"/>
        </w:numPr>
        <w:shd w:val="clear" w:color="auto" w:fill="FFFFFF"/>
        <w:spacing w:after="0" w:line="240" w:lineRule="auto"/>
        <w:ind w:left="450"/>
        <w:textAlignment w:val="baseline"/>
        <w:rPr>
          <w:ins w:id="54" w:author="Unknown"/>
          <w:rFonts w:ascii="Open Sans" w:hAnsi="Open Sans"/>
          <w:color w:val="444444"/>
          <w:sz w:val="21"/>
          <w:szCs w:val="21"/>
        </w:rPr>
      </w:pPr>
      <w:ins w:id="55" w:author="Unknown">
        <w:r>
          <w:rPr>
            <w:rStyle w:val="HTMLCode"/>
            <w:rFonts w:ascii="Consolas" w:eastAsiaTheme="minorHAnsi" w:hAnsi="Consolas"/>
            <w:color w:val="BB571A"/>
            <w:sz w:val="23"/>
            <w:szCs w:val="23"/>
            <w:bdr w:val="none" w:sz="0" w:space="0" w:color="auto" w:frame="1"/>
            <w:shd w:val="clear" w:color="auto" w:fill="F0F0F0"/>
          </w:rPr>
          <w:t>start</w:t>
        </w:r>
        <w:r>
          <w:rPr>
            <w:rFonts w:ascii="Open Sans" w:hAnsi="Open Sans"/>
            <w:color w:val="444444"/>
            <w:sz w:val="21"/>
            <w:szCs w:val="21"/>
          </w:rPr>
          <w:t> là index bắt của chuỗi cần tìm. Mặc định thì </w:t>
        </w:r>
        <w:r>
          <w:rPr>
            <w:rStyle w:val="HTMLCode"/>
            <w:rFonts w:ascii="Consolas" w:eastAsiaTheme="minorHAnsi" w:hAnsi="Consolas"/>
            <w:color w:val="BB571A"/>
            <w:sz w:val="23"/>
            <w:szCs w:val="23"/>
            <w:bdr w:val="none" w:sz="0" w:space="0" w:color="auto" w:frame="1"/>
            <w:shd w:val="clear" w:color="auto" w:fill="F0F0F0"/>
          </w:rPr>
          <w:t>strart = 0</w:t>
        </w:r>
        <w:r>
          <w:rPr>
            <w:rFonts w:ascii="Open Sans" w:hAnsi="Open Sans"/>
            <w:color w:val="444444"/>
            <w:sz w:val="21"/>
            <w:szCs w:val="21"/>
          </w:rPr>
          <w:t>.</w:t>
        </w:r>
      </w:ins>
    </w:p>
    <w:p w:rsidR="00204758" w:rsidRDefault="00204758" w:rsidP="00204758">
      <w:pPr>
        <w:numPr>
          <w:ilvl w:val="0"/>
          <w:numId w:val="15"/>
        </w:numPr>
        <w:shd w:val="clear" w:color="auto" w:fill="FFFFFF"/>
        <w:spacing w:after="0" w:line="240" w:lineRule="auto"/>
        <w:ind w:left="450"/>
        <w:textAlignment w:val="baseline"/>
        <w:rPr>
          <w:ins w:id="56" w:author="Unknown"/>
          <w:rFonts w:ascii="Open Sans" w:hAnsi="Open Sans"/>
          <w:color w:val="444444"/>
          <w:sz w:val="21"/>
          <w:szCs w:val="21"/>
        </w:rPr>
      </w:pPr>
      <w:ins w:id="57" w:author="Unknown">
        <w:r>
          <w:rPr>
            <w:rStyle w:val="HTMLCode"/>
            <w:rFonts w:ascii="Consolas" w:eastAsiaTheme="minorHAnsi" w:hAnsi="Consolas"/>
            <w:color w:val="BB571A"/>
            <w:sz w:val="23"/>
            <w:szCs w:val="23"/>
            <w:bdr w:val="none" w:sz="0" w:space="0" w:color="auto" w:frame="1"/>
            <w:shd w:val="clear" w:color="auto" w:fill="F0F0F0"/>
          </w:rPr>
          <w:t>end</w:t>
        </w:r>
        <w:r>
          <w:rPr>
            <w:rFonts w:ascii="Open Sans" w:hAnsi="Open Sans"/>
            <w:color w:val="444444"/>
            <w:sz w:val="21"/>
            <w:szCs w:val="21"/>
          </w:rPr>
          <w:t> là index kết thúc của chuỗi cần tìm.  Mặc định thì </w:t>
        </w:r>
        <w:r>
          <w:rPr>
            <w:rStyle w:val="HTMLCode"/>
            <w:rFonts w:ascii="Consolas" w:eastAsiaTheme="minorHAnsi" w:hAnsi="Consolas"/>
            <w:color w:val="BB571A"/>
            <w:sz w:val="23"/>
            <w:szCs w:val="23"/>
            <w:bdr w:val="none" w:sz="0" w:space="0" w:color="auto" w:frame="1"/>
            <w:shd w:val="clear" w:color="auto" w:fill="F0F0F0"/>
          </w:rPr>
          <w:t>end = len()</w:t>
        </w:r>
        <w:r>
          <w:rPr>
            <w:rFonts w:ascii="Open Sans" w:hAnsi="Open Sans"/>
            <w:color w:val="444444"/>
            <w:sz w:val="21"/>
            <w:szCs w:val="21"/>
          </w:rPr>
          <w:t> của chuỗi.</w:t>
        </w:r>
      </w:ins>
    </w:p>
    <w:p w:rsidR="00204758" w:rsidRDefault="00204758" w:rsidP="00204758">
      <w:pPr>
        <w:pStyle w:val="NormalWeb"/>
        <w:shd w:val="clear" w:color="auto" w:fill="FFFFFF"/>
        <w:spacing w:before="0" w:beforeAutospacing="0" w:after="0" w:afterAutospacing="0"/>
        <w:textAlignment w:val="baseline"/>
        <w:rPr>
          <w:ins w:id="58" w:author="Unknown"/>
          <w:rFonts w:ascii="Open Sans" w:hAnsi="Open Sans"/>
          <w:color w:val="444444"/>
          <w:sz w:val="21"/>
          <w:szCs w:val="21"/>
        </w:rPr>
      </w:pPr>
      <w:ins w:id="59"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 </w:t>
        </w:r>
      </w:ins>
    </w:p>
    <w:p w:rsidR="00204758" w:rsidRDefault="00204758" w:rsidP="00204758">
      <w:pPr>
        <w:pStyle w:val="HTMLPreformatted"/>
        <w:shd w:val="clear" w:color="auto" w:fill="F6F6F6"/>
        <w:spacing w:line="360" w:lineRule="atLeast"/>
        <w:textAlignment w:val="baseline"/>
        <w:rPr>
          <w:ins w:id="60" w:author="Unknown"/>
          <w:rStyle w:val="HTMLCode"/>
          <w:rFonts w:ascii="Consolas" w:hAnsi="Consolas"/>
          <w:color w:val="C0C5CE"/>
          <w:sz w:val="23"/>
          <w:szCs w:val="23"/>
          <w:bdr w:val="none" w:sz="0" w:space="0" w:color="auto" w:frame="1"/>
          <w:shd w:val="clear" w:color="auto" w:fill="2B303B"/>
        </w:rPr>
      </w:pPr>
      <w:ins w:id="6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62"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3" w:author="Unknown"/>
          <w:rStyle w:val="HTMLCode"/>
          <w:rFonts w:ascii="Consolas" w:hAnsi="Consolas"/>
          <w:color w:val="C0C5CE"/>
          <w:sz w:val="23"/>
          <w:szCs w:val="23"/>
          <w:bdr w:val="none" w:sz="0" w:space="0" w:color="auto" w:frame="1"/>
          <w:shd w:val="clear" w:color="auto" w:fill="2B303B"/>
        </w:rPr>
      </w:pPr>
      <w:ins w:id="64" w:author="Unknown">
        <w:r>
          <w:rPr>
            <w:rStyle w:val="HTMLCode"/>
            <w:rFonts w:ascii="Consolas" w:hAnsi="Consolas"/>
            <w:color w:val="C0C5CE"/>
            <w:sz w:val="23"/>
            <w:szCs w:val="23"/>
            <w:bdr w:val="none" w:sz="0" w:space="0" w:color="auto" w:frame="1"/>
            <w:shd w:val="clear" w:color="auto" w:fill="2B303B"/>
          </w:rPr>
          <w:lastRenderedPageBreak/>
          <w:t>print(string.count(</w:t>
        </w:r>
        <w:r>
          <w:rPr>
            <w:rStyle w:val="hljs-string"/>
            <w:rFonts w:ascii="Consolas" w:hAnsi="Consolas"/>
            <w:color w:val="A3BE8C"/>
            <w:sz w:val="23"/>
            <w:szCs w:val="23"/>
            <w:bdr w:val="none" w:sz="0" w:space="0" w:color="auto" w:frame="1"/>
            <w:shd w:val="clear" w:color="auto" w:fill="2B303B"/>
          </w:rPr>
          <w:t>'i'</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65" w:author="Unknown"/>
          <w:rStyle w:val="HTMLCode"/>
          <w:rFonts w:ascii="Consolas" w:hAnsi="Consolas"/>
          <w:color w:val="C0C5CE"/>
          <w:sz w:val="23"/>
          <w:szCs w:val="23"/>
          <w:bdr w:val="none" w:sz="0" w:space="0" w:color="auto" w:frame="1"/>
          <w:shd w:val="clear" w:color="auto" w:fill="2B303B"/>
        </w:rPr>
      </w:pPr>
      <w:ins w:id="66" w:author="Unknown">
        <w:r>
          <w:rPr>
            <w:rStyle w:val="hljs-comment"/>
            <w:rFonts w:ascii="Consolas" w:eastAsiaTheme="majorEastAsia" w:hAnsi="Consolas"/>
            <w:color w:val="65737E"/>
            <w:sz w:val="23"/>
            <w:szCs w:val="23"/>
            <w:bdr w:val="none" w:sz="0" w:space="0" w:color="auto" w:frame="1"/>
            <w:shd w:val="clear" w:color="auto" w:fill="2B303B"/>
          </w:rPr>
          <w:t xml:space="preserve"># Kết quả: 2    </w:t>
        </w:r>
      </w:ins>
    </w:p>
    <w:p w:rsidR="00204758" w:rsidRDefault="00204758" w:rsidP="00204758">
      <w:pPr>
        <w:pStyle w:val="HTMLPreformatted"/>
        <w:shd w:val="clear" w:color="auto" w:fill="F6F6F6"/>
        <w:spacing w:line="360" w:lineRule="atLeast"/>
        <w:textAlignment w:val="baseline"/>
        <w:rPr>
          <w:ins w:id="67"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8" w:author="Unknown"/>
          <w:rStyle w:val="HTMLCode"/>
          <w:rFonts w:ascii="Consolas" w:hAnsi="Consolas"/>
          <w:color w:val="C0C5CE"/>
          <w:sz w:val="23"/>
          <w:szCs w:val="23"/>
          <w:bdr w:val="none" w:sz="0" w:space="0" w:color="auto" w:frame="1"/>
          <w:shd w:val="clear" w:color="auto" w:fill="2B303B"/>
        </w:rPr>
      </w:pPr>
      <w:ins w:id="69" w:author="Unknown">
        <w:r>
          <w:rPr>
            <w:rStyle w:val="HTMLCode"/>
            <w:rFonts w:ascii="Consolas" w:hAnsi="Consolas"/>
            <w:color w:val="C0C5CE"/>
            <w:sz w:val="23"/>
            <w:szCs w:val="23"/>
            <w:bdr w:val="none" w:sz="0" w:space="0" w:color="auto" w:frame="1"/>
            <w:shd w:val="clear" w:color="auto" w:fill="2B303B"/>
          </w:rPr>
          <w:t>print(string.count(</w:t>
        </w:r>
        <w:r>
          <w:rPr>
            <w:rStyle w:val="hljs-string"/>
            <w:rFonts w:ascii="Consolas" w:hAnsi="Consolas"/>
            <w:color w:val="A3BE8C"/>
            <w:sz w:val="23"/>
            <w:szCs w:val="23"/>
            <w:bdr w:val="none" w:sz="0" w:space="0" w:color="auto" w:frame="1"/>
            <w:shd w:val="clear" w:color="auto" w:fill="2B303B"/>
          </w:rPr>
          <w:t>'i'</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3</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70" w:author="Unknown"/>
          <w:rStyle w:val="HTMLCode"/>
          <w:rFonts w:ascii="Consolas" w:hAnsi="Consolas"/>
          <w:color w:val="C0C5CE"/>
          <w:sz w:val="23"/>
          <w:szCs w:val="23"/>
          <w:bdr w:val="none" w:sz="0" w:space="0" w:color="auto" w:frame="1"/>
          <w:shd w:val="clear" w:color="auto" w:fill="2B303B"/>
        </w:rPr>
      </w:pPr>
      <w:ins w:id="71" w:author="Unknown">
        <w:r>
          <w:rPr>
            <w:rStyle w:val="hljs-comment"/>
            <w:rFonts w:ascii="Consolas" w:eastAsiaTheme="majorEastAsia" w:hAnsi="Consolas"/>
            <w:color w:val="65737E"/>
            <w:sz w:val="23"/>
            <w:szCs w:val="23"/>
            <w:bdr w:val="none" w:sz="0" w:space="0" w:color="auto" w:frame="1"/>
            <w:shd w:val="clear" w:color="auto" w:fill="2B303B"/>
          </w:rPr>
          <w:t># Kết quả: 1</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72" w:author="Unknown"/>
          <w:rFonts w:ascii="Open Sans" w:hAnsi="Open Sans"/>
          <w:b w:val="0"/>
          <w:bCs w:val="0"/>
          <w:color w:val="125692"/>
          <w:sz w:val="38"/>
          <w:szCs w:val="38"/>
        </w:rPr>
      </w:pPr>
      <w:ins w:id="73" w:author="Unknown">
        <w:r>
          <w:rPr>
            <w:rFonts w:ascii="Open Sans" w:hAnsi="Open Sans"/>
            <w:b w:val="0"/>
            <w:bCs w:val="0"/>
            <w:color w:val="125692"/>
            <w:sz w:val="38"/>
            <w:szCs w:val="38"/>
          </w:rPr>
          <w:t>4, encode().</w:t>
        </w:r>
      </w:ins>
    </w:p>
    <w:p w:rsidR="00204758" w:rsidRDefault="00204758" w:rsidP="00204758">
      <w:pPr>
        <w:pStyle w:val="NormalWeb"/>
        <w:shd w:val="clear" w:color="auto" w:fill="FFFFFF"/>
        <w:spacing w:before="0" w:beforeAutospacing="0" w:after="105" w:afterAutospacing="0"/>
        <w:textAlignment w:val="baseline"/>
        <w:rPr>
          <w:ins w:id="74" w:author="Unknown"/>
          <w:rFonts w:ascii="Open Sans" w:hAnsi="Open Sans"/>
          <w:color w:val="444444"/>
          <w:sz w:val="21"/>
          <w:szCs w:val="21"/>
        </w:rPr>
      </w:pPr>
      <w:ins w:id="75" w:author="Unknown">
        <w:r>
          <w:rPr>
            <w:rFonts w:ascii="Open Sans" w:hAnsi="Open Sans"/>
            <w:color w:val="444444"/>
            <w:sz w:val="21"/>
            <w:szCs w:val="21"/>
          </w:rPr>
          <w:t>Hàm này có tác dụng encode (mã hóa) một chuỗi.</w:t>
        </w:r>
      </w:ins>
    </w:p>
    <w:p w:rsidR="00204758" w:rsidRDefault="00204758" w:rsidP="00204758">
      <w:pPr>
        <w:pStyle w:val="NormalWeb"/>
        <w:shd w:val="clear" w:color="auto" w:fill="FFFFFF"/>
        <w:spacing w:before="0" w:beforeAutospacing="0" w:after="0" w:afterAutospacing="0"/>
        <w:textAlignment w:val="baseline"/>
        <w:rPr>
          <w:ins w:id="76" w:author="Unknown"/>
          <w:rFonts w:ascii="Open Sans" w:hAnsi="Open Sans"/>
          <w:color w:val="444444"/>
          <w:sz w:val="21"/>
          <w:szCs w:val="21"/>
        </w:rPr>
      </w:pPr>
      <w:ins w:id="77"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78" w:author="Unknown"/>
          <w:rFonts w:ascii="Courier" w:hAnsi="Courier"/>
          <w:color w:val="444444"/>
          <w:sz w:val="21"/>
          <w:szCs w:val="21"/>
        </w:rPr>
      </w:pPr>
      <w:ins w:id="79" w:author="Unknown">
        <w:r>
          <w:rPr>
            <w:rStyle w:val="HTMLCode"/>
            <w:rFonts w:ascii="Consolas" w:hAnsi="Consolas"/>
            <w:color w:val="C0C5CE"/>
            <w:sz w:val="23"/>
            <w:szCs w:val="23"/>
            <w:bdr w:val="none" w:sz="0" w:space="0" w:color="auto" w:frame="1"/>
            <w:shd w:val="clear" w:color="auto" w:fill="2B303B"/>
          </w:rPr>
          <w:t>string.encode(type, mode)</w:t>
        </w:r>
      </w:ins>
    </w:p>
    <w:p w:rsidR="00204758" w:rsidRDefault="00204758" w:rsidP="00204758">
      <w:pPr>
        <w:pStyle w:val="NormalWeb"/>
        <w:shd w:val="clear" w:color="auto" w:fill="FFFFFF"/>
        <w:spacing w:before="0" w:beforeAutospacing="0" w:after="0" w:afterAutospacing="0"/>
        <w:textAlignment w:val="baseline"/>
        <w:rPr>
          <w:ins w:id="80" w:author="Unknown"/>
          <w:rFonts w:ascii="Open Sans" w:hAnsi="Open Sans"/>
          <w:color w:val="444444"/>
          <w:sz w:val="21"/>
          <w:szCs w:val="21"/>
        </w:rPr>
      </w:pPr>
      <w:ins w:id="81"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16"/>
        </w:numPr>
        <w:shd w:val="clear" w:color="auto" w:fill="FFFFFF"/>
        <w:spacing w:after="0" w:line="240" w:lineRule="auto"/>
        <w:ind w:left="450"/>
        <w:textAlignment w:val="baseline"/>
        <w:rPr>
          <w:ins w:id="82" w:author="Unknown"/>
          <w:rFonts w:ascii="Open Sans" w:hAnsi="Open Sans"/>
          <w:color w:val="444444"/>
          <w:sz w:val="21"/>
          <w:szCs w:val="21"/>
        </w:rPr>
      </w:pPr>
      <w:ins w:id="83" w:author="Unknown">
        <w:r>
          <w:rPr>
            <w:rStyle w:val="HTMLCode"/>
            <w:rFonts w:ascii="Consolas" w:eastAsiaTheme="minorHAnsi" w:hAnsi="Consolas"/>
            <w:color w:val="BB571A"/>
            <w:sz w:val="23"/>
            <w:szCs w:val="23"/>
            <w:bdr w:val="none" w:sz="0" w:space="0" w:color="auto" w:frame="1"/>
            <w:shd w:val="clear" w:color="auto" w:fill="F0F0F0"/>
          </w:rPr>
          <w:t>type</w:t>
        </w:r>
        <w:r>
          <w:rPr>
            <w:rFonts w:ascii="Open Sans" w:hAnsi="Open Sans"/>
            <w:color w:val="444444"/>
            <w:sz w:val="21"/>
            <w:szCs w:val="21"/>
          </w:rPr>
          <w:t> là kiểu encode của string. Mặc định sẽ là </w:t>
        </w:r>
        <w:r>
          <w:rPr>
            <w:rStyle w:val="HTMLCode"/>
            <w:rFonts w:ascii="Consolas" w:eastAsiaTheme="minorHAnsi" w:hAnsi="Consolas"/>
            <w:color w:val="BB571A"/>
            <w:sz w:val="23"/>
            <w:szCs w:val="23"/>
            <w:bdr w:val="none" w:sz="0" w:space="0" w:color="auto" w:frame="1"/>
            <w:shd w:val="clear" w:color="auto" w:fill="F0F0F0"/>
          </w:rPr>
          <w:t>utf-8</w:t>
        </w:r>
      </w:ins>
    </w:p>
    <w:p w:rsidR="00204758" w:rsidRDefault="00204758" w:rsidP="00204758">
      <w:pPr>
        <w:numPr>
          <w:ilvl w:val="0"/>
          <w:numId w:val="16"/>
        </w:numPr>
        <w:shd w:val="clear" w:color="auto" w:fill="FFFFFF"/>
        <w:spacing w:after="0" w:line="240" w:lineRule="auto"/>
        <w:ind w:left="450"/>
        <w:textAlignment w:val="baseline"/>
        <w:rPr>
          <w:ins w:id="84" w:author="Unknown"/>
          <w:rFonts w:ascii="Open Sans" w:hAnsi="Open Sans"/>
          <w:color w:val="444444"/>
          <w:sz w:val="21"/>
          <w:szCs w:val="21"/>
        </w:rPr>
      </w:pPr>
      <w:ins w:id="85" w:author="Unknown">
        <w:r>
          <w:rPr>
            <w:rStyle w:val="HTMLCode"/>
            <w:rFonts w:ascii="Consolas" w:eastAsiaTheme="minorHAnsi" w:hAnsi="Consolas"/>
            <w:color w:val="BB571A"/>
            <w:sz w:val="23"/>
            <w:szCs w:val="23"/>
            <w:bdr w:val="none" w:sz="0" w:space="0" w:color="auto" w:frame="1"/>
            <w:shd w:val="clear" w:color="auto" w:fill="F0F0F0"/>
          </w:rPr>
          <w:t>mode</w:t>
        </w:r>
        <w:r>
          <w:rPr>
            <w:rFonts w:ascii="Open Sans" w:hAnsi="Open Sans"/>
            <w:color w:val="444444"/>
            <w:sz w:val="21"/>
            <w:szCs w:val="21"/>
          </w:rPr>
          <w:t> là chế độ báo lỗi nếu có khi encode. Python hỗ trợ 6 dạng mode như sau:</w:t>
        </w:r>
      </w:ins>
    </w:p>
    <w:p w:rsidR="00204758" w:rsidRDefault="00204758" w:rsidP="00204758">
      <w:pPr>
        <w:numPr>
          <w:ilvl w:val="1"/>
          <w:numId w:val="16"/>
        </w:numPr>
        <w:shd w:val="clear" w:color="auto" w:fill="FFFFFF"/>
        <w:spacing w:after="0" w:line="240" w:lineRule="auto"/>
        <w:ind w:left="810"/>
        <w:textAlignment w:val="baseline"/>
        <w:rPr>
          <w:ins w:id="86" w:author="Unknown"/>
          <w:rFonts w:ascii="Open Sans" w:hAnsi="Open Sans"/>
          <w:color w:val="444444"/>
          <w:sz w:val="21"/>
          <w:szCs w:val="21"/>
        </w:rPr>
      </w:pPr>
      <w:ins w:id="87" w:author="Unknown">
        <w:r>
          <w:rPr>
            <w:rStyle w:val="HTMLCode"/>
            <w:rFonts w:ascii="Consolas" w:eastAsiaTheme="minorHAnsi" w:hAnsi="Consolas"/>
            <w:color w:val="BB571A"/>
            <w:sz w:val="23"/>
            <w:szCs w:val="23"/>
            <w:bdr w:val="none" w:sz="0" w:space="0" w:color="auto" w:frame="1"/>
            <w:shd w:val="clear" w:color="auto" w:fill="F0F0F0"/>
          </w:rPr>
          <w:t>strict</w:t>
        </w:r>
        <w:r>
          <w:rPr>
            <w:rFonts w:ascii="Open Sans" w:hAnsi="Open Sans"/>
            <w:color w:val="444444"/>
            <w:sz w:val="21"/>
            <w:szCs w:val="21"/>
          </w:rPr>
          <w:t> - Chế độ nghiêm ngặt, nó sẽ hiển thị lỗi dưới UnicodeDecodeError exception. Đây là chế độ mặc định.</w:t>
        </w:r>
      </w:ins>
    </w:p>
    <w:p w:rsidR="00204758" w:rsidRDefault="00204758" w:rsidP="00204758">
      <w:pPr>
        <w:numPr>
          <w:ilvl w:val="1"/>
          <w:numId w:val="16"/>
        </w:numPr>
        <w:shd w:val="clear" w:color="auto" w:fill="FFFFFF"/>
        <w:spacing w:after="0" w:line="240" w:lineRule="auto"/>
        <w:ind w:left="810"/>
        <w:textAlignment w:val="baseline"/>
        <w:rPr>
          <w:ins w:id="88" w:author="Unknown"/>
          <w:rFonts w:ascii="Open Sans" w:hAnsi="Open Sans"/>
          <w:color w:val="444444"/>
          <w:sz w:val="21"/>
          <w:szCs w:val="21"/>
        </w:rPr>
      </w:pPr>
      <w:ins w:id="89" w:author="Unknown">
        <w:r>
          <w:rPr>
            <w:rStyle w:val="HTMLCode"/>
            <w:rFonts w:ascii="Consolas" w:eastAsiaTheme="minorHAnsi" w:hAnsi="Consolas"/>
            <w:color w:val="BB571A"/>
            <w:sz w:val="23"/>
            <w:szCs w:val="23"/>
            <w:bdr w:val="none" w:sz="0" w:space="0" w:color="auto" w:frame="1"/>
            <w:shd w:val="clear" w:color="auto" w:fill="F0F0F0"/>
          </w:rPr>
          <w:t>ignore</w:t>
        </w:r>
        <w:r>
          <w:rPr>
            <w:rFonts w:ascii="Open Sans" w:hAnsi="Open Sans"/>
            <w:color w:val="444444"/>
            <w:sz w:val="21"/>
            <w:szCs w:val="21"/>
          </w:rPr>
          <w:t> - bỏ qua tất cả các lỗi nếu có.</w:t>
        </w:r>
      </w:ins>
    </w:p>
    <w:p w:rsidR="00204758" w:rsidRDefault="00204758" w:rsidP="00204758">
      <w:pPr>
        <w:numPr>
          <w:ilvl w:val="1"/>
          <w:numId w:val="16"/>
        </w:numPr>
        <w:shd w:val="clear" w:color="auto" w:fill="FFFFFF"/>
        <w:spacing w:after="0" w:line="240" w:lineRule="auto"/>
        <w:ind w:left="810"/>
        <w:textAlignment w:val="baseline"/>
        <w:rPr>
          <w:ins w:id="90" w:author="Unknown"/>
          <w:rFonts w:ascii="Open Sans" w:hAnsi="Open Sans"/>
          <w:color w:val="444444"/>
          <w:sz w:val="21"/>
          <w:szCs w:val="21"/>
        </w:rPr>
      </w:pPr>
      <w:ins w:id="91" w:author="Unknown">
        <w:r>
          <w:rPr>
            <w:rStyle w:val="HTMLCode"/>
            <w:rFonts w:ascii="Consolas" w:eastAsiaTheme="minorHAnsi" w:hAnsi="Consolas"/>
            <w:color w:val="BB571A"/>
            <w:sz w:val="23"/>
            <w:szCs w:val="23"/>
            <w:bdr w:val="none" w:sz="0" w:space="0" w:color="auto" w:frame="1"/>
            <w:shd w:val="clear" w:color="auto" w:fill="F0F0F0"/>
          </w:rPr>
          <w:t>replace</w:t>
        </w:r>
        <w:r>
          <w:rPr>
            <w:rFonts w:ascii="Open Sans" w:hAnsi="Open Sans"/>
            <w:color w:val="444444"/>
            <w:sz w:val="21"/>
            <w:szCs w:val="21"/>
          </w:rPr>
          <w:t> - nó sẽ thay thế lỗi bằng dấu ?.</w:t>
        </w:r>
      </w:ins>
    </w:p>
    <w:p w:rsidR="00204758" w:rsidRDefault="00204758" w:rsidP="00204758">
      <w:pPr>
        <w:numPr>
          <w:ilvl w:val="1"/>
          <w:numId w:val="16"/>
        </w:numPr>
        <w:shd w:val="clear" w:color="auto" w:fill="FFFFFF"/>
        <w:spacing w:after="0" w:line="240" w:lineRule="auto"/>
        <w:ind w:left="810"/>
        <w:textAlignment w:val="baseline"/>
        <w:rPr>
          <w:ins w:id="92" w:author="Unknown"/>
          <w:rFonts w:ascii="Open Sans" w:hAnsi="Open Sans"/>
          <w:color w:val="444444"/>
          <w:sz w:val="21"/>
          <w:szCs w:val="21"/>
        </w:rPr>
      </w:pPr>
      <w:ins w:id="93" w:author="Unknown">
        <w:r>
          <w:rPr>
            <w:rStyle w:val="HTMLCode"/>
            <w:rFonts w:ascii="Consolas" w:eastAsiaTheme="minorHAnsi" w:hAnsi="Consolas"/>
            <w:color w:val="BB571A"/>
            <w:sz w:val="23"/>
            <w:szCs w:val="23"/>
            <w:bdr w:val="none" w:sz="0" w:space="0" w:color="auto" w:frame="1"/>
            <w:shd w:val="clear" w:color="auto" w:fill="F0F0F0"/>
          </w:rPr>
          <w:t>xmlcharrefreplace</w:t>
        </w:r>
        <w:r>
          <w:rPr>
            <w:rFonts w:ascii="Open Sans" w:hAnsi="Open Sans"/>
            <w:color w:val="444444"/>
            <w:sz w:val="21"/>
            <w:szCs w:val="21"/>
          </w:rPr>
          <w:t> - chèn tham chiếu XML.</w:t>
        </w:r>
      </w:ins>
    </w:p>
    <w:p w:rsidR="00204758" w:rsidRDefault="00204758" w:rsidP="00204758">
      <w:pPr>
        <w:numPr>
          <w:ilvl w:val="1"/>
          <w:numId w:val="16"/>
        </w:numPr>
        <w:shd w:val="clear" w:color="auto" w:fill="FFFFFF"/>
        <w:spacing w:after="0" w:line="240" w:lineRule="auto"/>
        <w:ind w:left="810"/>
        <w:textAlignment w:val="baseline"/>
        <w:rPr>
          <w:ins w:id="94" w:author="Unknown"/>
          <w:rFonts w:ascii="Open Sans" w:hAnsi="Open Sans"/>
          <w:color w:val="444444"/>
          <w:sz w:val="21"/>
          <w:szCs w:val="21"/>
        </w:rPr>
      </w:pPr>
      <w:ins w:id="95" w:author="Unknown">
        <w:r>
          <w:rPr>
            <w:rStyle w:val="HTMLCode"/>
            <w:rFonts w:ascii="Consolas" w:eastAsiaTheme="minorHAnsi" w:hAnsi="Consolas"/>
            <w:color w:val="BB571A"/>
            <w:sz w:val="23"/>
            <w:szCs w:val="23"/>
            <w:bdr w:val="none" w:sz="0" w:space="0" w:color="auto" w:frame="1"/>
            <w:shd w:val="clear" w:color="auto" w:fill="F0F0F0"/>
          </w:rPr>
          <w:t>backslashreplace</w:t>
        </w:r>
        <w:r>
          <w:rPr>
            <w:rFonts w:ascii="Open Sans" w:hAnsi="Open Sans"/>
            <w:color w:val="444444"/>
            <w:sz w:val="21"/>
            <w:szCs w:val="21"/>
          </w:rPr>
          <w:t> - Chèn chuỗi \uNNNN.</w:t>
        </w:r>
      </w:ins>
    </w:p>
    <w:p w:rsidR="00204758" w:rsidRDefault="00204758" w:rsidP="00204758">
      <w:pPr>
        <w:numPr>
          <w:ilvl w:val="1"/>
          <w:numId w:val="16"/>
        </w:numPr>
        <w:shd w:val="clear" w:color="auto" w:fill="FFFFFF"/>
        <w:spacing w:after="0" w:line="240" w:lineRule="auto"/>
        <w:ind w:left="810"/>
        <w:textAlignment w:val="baseline"/>
        <w:rPr>
          <w:ins w:id="96" w:author="Unknown"/>
          <w:rFonts w:ascii="Open Sans" w:hAnsi="Open Sans"/>
          <w:color w:val="444444"/>
          <w:sz w:val="21"/>
          <w:szCs w:val="21"/>
        </w:rPr>
      </w:pPr>
      <w:ins w:id="97" w:author="Unknown">
        <w:r>
          <w:rPr>
            <w:rStyle w:val="HTMLCode"/>
            <w:rFonts w:ascii="Consolas" w:eastAsiaTheme="minorHAnsi" w:hAnsi="Consolas"/>
            <w:color w:val="BB571A"/>
            <w:sz w:val="23"/>
            <w:szCs w:val="23"/>
            <w:bdr w:val="none" w:sz="0" w:space="0" w:color="auto" w:frame="1"/>
            <w:shd w:val="clear" w:color="auto" w:fill="F0F0F0"/>
          </w:rPr>
          <w:t>namereplace</w:t>
        </w:r>
        <w:r>
          <w:rPr>
            <w:rFonts w:ascii="Open Sans" w:hAnsi="Open Sans"/>
            <w:color w:val="444444"/>
            <w:sz w:val="21"/>
            <w:szCs w:val="21"/>
          </w:rPr>
          <w:t> - Chèn chuỗi \N{...}.</w:t>
        </w:r>
      </w:ins>
    </w:p>
    <w:p w:rsidR="00204758" w:rsidRDefault="00204758" w:rsidP="00204758">
      <w:pPr>
        <w:pStyle w:val="NormalWeb"/>
        <w:shd w:val="clear" w:color="auto" w:fill="FFFFFF"/>
        <w:spacing w:before="0" w:beforeAutospacing="0" w:after="0" w:afterAutospacing="0"/>
        <w:textAlignment w:val="baseline"/>
        <w:rPr>
          <w:ins w:id="98" w:author="Unknown"/>
          <w:rFonts w:ascii="Open Sans" w:hAnsi="Open Sans"/>
          <w:color w:val="444444"/>
          <w:sz w:val="21"/>
          <w:szCs w:val="21"/>
        </w:rPr>
      </w:pPr>
      <w:ins w:id="99"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00" w:author="Unknown"/>
          <w:rStyle w:val="HTMLCode"/>
          <w:rFonts w:ascii="Consolas" w:hAnsi="Consolas"/>
          <w:color w:val="C0C5CE"/>
          <w:sz w:val="23"/>
          <w:szCs w:val="23"/>
          <w:bdr w:val="none" w:sz="0" w:space="0" w:color="auto" w:frame="1"/>
          <w:shd w:val="clear" w:color="auto" w:fill="2B303B"/>
        </w:rPr>
      </w:pPr>
      <w:ins w:id="10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102"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103" w:author="Unknown"/>
          <w:rStyle w:val="HTMLCode"/>
          <w:rFonts w:ascii="Consolas" w:hAnsi="Consolas"/>
          <w:color w:val="C0C5CE"/>
          <w:sz w:val="23"/>
          <w:szCs w:val="23"/>
          <w:bdr w:val="none" w:sz="0" w:space="0" w:color="auto" w:frame="1"/>
          <w:shd w:val="clear" w:color="auto" w:fill="2B303B"/>
        </w:rPr>
      </w:pPr>
      <w:ins w:id="104" w:author="Unknown">
        <w:r>
          <w:rPr>
            <w:rStyle w:val="HTMLCode"/>
            <w:rFonts w:ascii="Consolas" w:hAnsi="Consolas"/>
            <w:color w:val="C0C5CE"/>
            <w:sz w:val="23"/>
            <w:szCs w:val="23"/>
            <w:bdr w:val="none" w:sz="0" w:space="0" w:color="auto" w:frame="1"/>
            <w:shd w:val="clear" w:color="auto" w:fill="2B303B"/>
          </w:rPr>
          <w:t>print(string.encode());</w:t>
        </w:r>
      </w:ins>
    </w:p>
    <w:p w:rsidR="00204758" w:rsidRDefault="00204758" w:rsidP="00204758">
      <w:pPr>
        <w:pStyle w:val="HTMLPreformatted"/>
        <w:shd w:val="clear" w:color="auto" w:fill="F6F6F6"/>
        <w:spacing w:line="360" w:lineRule="atLeast"/>
        <w:textAlignment w:val="baseline"/>
        <w:rPr>
          <w:ins w:id="105" w:author="Unknown"/>
          <w:rStyle w:val="HTMLCode"/>
          <w:rFonts w:ascii="Consolas" w:hAnsi="Consolas"/>
          <w:color w:val="C0C5CE"/>
          <w:sz w:val="23"/>
          <w:szCs w:val="23"/>
          <w:bdr w:val="none" w:sz="0" w:space="0" w:color="auto" w:frame="1"/>
          <w:shd w:val="clear" w:color="auto" w:fill="2B303B"/>
        </w:rPr>
      </w:pPr>
      <w:ins w:id="106" w:author="Unknown">
        <w:r>
          <w:rPr>
            <w:rStyle w:val="hljs-comment"/>
            <w:rFonts w:ascii="Consolas" w:eastAsiaTheme="majorEastAsia" w:hAnsi="Consolas"/>
            <w:color w:val="65737E"/>
            <w:sz w:val="23"/>
            <w:szCs w:val="23"/>
            <w:bdr w:val="none" w:sz="0" w:space="0" w:color="auto" w:frame="1"/>
            <w:shd w:val="clear" w:color="auto" w:fill="2B303B"/>
          </w:rPr>
          <w:t># Kết quả: b'toidicode.com'</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107" w:author="Unknown"/>
          <w:rFonts w:ascii="Open Sans" w:hAnsi="Open Sans"/>
          <w:b w:val="0"/>
          <w:bCs w:val="0"/>
          <w:color w:val="125692"/>
          <w:sz w:val="38"/>
          <w:szCs w:val="38"/>
        </w:rPr>
      </w:pPr>
      <w:ins w:id="108" w:author="Unknown">
        <w:r>
          <w:rPr>
            <w:rFonts w:ascii="Open Sans" w:hAnsi="Open Sans"/>
            <w:b w:val="0"/>
            <w:bCs w:val="0"/>
            <w:color w:val="125692"/>
            <w:sz w:val="38"/>
            <w:szCs w:val="38"/>
          </w:rPr>
          <w:t>5, decode().</w:t>
        </w:r>
      </w:ins>
    </w:p>
    <w:p w:rsidR="00204758" w:rsidRDefault="00204758" w:rsidP="00204758">
      <w:pPr>
        <w:pStyle w:val="NormalWeb"/>
        <w:shd w:val="clear" w:color="auto" w:fill="FFFFFF"/>
        <w:spacing w:before="0" w:beforeAutospacing="0" w:after="105" w:afterAutospacing="0"/>
        <w:textAlignment w:val="baseline"/>
        <w:rPr>
          <w:ins w:id="109" w:author="Unknown"/>
          <w:rFonts w:ascii="Open Sans" w:hAnsi="Open Sans"/>
          <w:color w:val="444444"/>
          <w:sz w:val="21"/>
          <w:szCs w:val="21"/>
        </w:rPr>
      </w:pPr>
      <w:ins w:id="110" w:author="Unknown">
        <w:r>
          <w:rPr>
            <w:rFonts w:ascii="Open Sans" w:hAnsi="Open Sans"/>
            <w:color w:val="444444"/>
            <w:sz w:val="21"/>
            <w:szCs w:val="21"/>
          </w:rPr>
          <w:t>Hàm này có tác dụng decode (gải mã) chuỗi trông Python.</w:t>
        </w:r>
      </w:ins>
    </w:p>
    <w:p w:rsidR="00204758" w:rsidRDefault="00204758" w:rsidP="00204758">
      <w:pPr>
        <w:pStyle w:val="NormalWeb"/>
        <w:shd w:val="clear" w:color="auto" w:fill="FFFFFF"/>
        <w:spacing w:before="0" w:beforeAutospacing="0" w:after="0" w:afterAutospacing="0"/>
        <w:textAlignment w:val="baseline"/>
        <w:rPr>
          <w:ins w:id="111" w:author="Unknown"/>
          <w:rFonts w:ascii="Open Sans" w:hAnsi="Open Sans"/>
          <w:color w:val="444444"/>
          <w:sz w:val="21"/>
          <w:szCs w:val="21"/>
        </w:rPr>
      </w:pPr>
      <w:ins w:id="112"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13" w:author="Unknown"/>
          <w:rFonts w:ascii="Courier" w:hAnsi="Courier"/>
          <w:color w:val="444444"/>
          <w:sz w:val="21"/>
          <w:szCs w:val="21"/>
        </w:rPr>
      </w:pPr>
      <w:ins w:id="114" w:author="Unknown">
        <w:r>
          <w:rPr>
            <w:rStyle w:val="HTMLCode"/>
            <w:rFonts w:ascii="Consolas" w:hAnsi="Consolas"/>
            <w:color w:val="C0C5CE"/>
            <w:sz w:val="23"/>
            <w:szCs w:val="23"/>
            <w:bdr w:val="none" w:sz="0" w:space="0" w:color="auto" w:frame="1"/>
            <w:shd w:val="clear" w:color="auto" w:fill="2B303B"/>
          </w:rPr>
          <w:t>string.decode(type, mode)</w:t>
        </w:r>
      </w:ins>
    </w:p>
    <w:p w:rsidR="00204758" w:rsidRDefault="00204758" w:rsidP="00204758">
      <w:pPr>
        <w:pStyle w:val="NormalWeb"/>
        <w:shd w:val="clear" w:color="auto" w:fill="FFFFFF"/>
        <w:spacing w:before="0" w:beforeAutospacing="0" w:after="0" w:afterAutospacing="0"/>
        <w:textAlignment w:val="baseline"/>
        <w:rPr>
          <w:ins w:id="115" w:author="Unknown"/>
          <w:rFonts w:ascii="Open Sans" w:hAnsi="Open Sans"/>
          <w:color w:val="444444"/>
          <w:sz w:val="21"/>
          <w:szCs w:val="21"/>
        </w:rPr>
      </w:pPr>
      <w:ins w:id="116" w:author="Unknown">
        <w:r>
          <w:rPr>
            <w:rFonts w:ascii="Open Sans" w:hAnsi="Open Sans"/>
            <w:color w:val="444444"/>
            <w:sz w:val="21"/>
            <w:szCs w:val="21"/>
          </w:rPr>
          <w:t>Về phần </w:t>
        </w:r>
        <w:r>
          <w:rPr>
            <w:rStyle w:val="HTMLCode"/>
            <w:rFonts w:ascii="Consolas" w:hAnsi="Consolas"/>
            <w:color w:val="BB571A"/>
            <w:sz w:val="23"/>
            <w:szCs w:val="23"/>
            <w:bdr w:val="none" w:sz="0" w:space="0" w:color="auto" w:frame="1"/>
            <w:shd w:val="clear" w:color="auto" w:fill="F0F0F0"/>
          </w:rPr>
          <w:t>type</w:t>
        </w:r>
        <w:r>
          <w:rPr>
            <w:rFonts w:ascii="Open Sans" w:hAnsi="Open Sans"/>
            <w:color w:val="444444"/>
            <w:sz w:val="21"/>
            <w:szCs w:val="21"/>
          </w:rPr>
          <w:t> và </w:t>
        </w:r>
        <w:r>
          <w:rPr>
            <w:rStyle w:val="HTMLCode"/>
            <w:rFonts w:ascii="Consolas" w:hAnsi="Consolas"/>
            <w:color w:val="BB571A"/>
            <w:sz w:val="23"/>
            <w:szCs w:val="23"/>
            <w:bdr w:val="none" w:sz="0" w:space="0" w:color="auto" w:frame="1"/>
            <w:shd w:val="clear" w:color="auto" w:fill="F0F0F0"/>
          </w:rPr>
          <w:t>mode</w:t>
        </w:r>
        <w:r>
          <w:rPr>
            <w:rFonts w:ascii="Open Sans" w:hAnsi="Open Sans"/>
            <w:color w:val="444444"/>
            <w:sz w:val="21"/>
            <w:szCs w:val="21"/>
          </w:rPr>
          <w:t> thì hoàn toàn giống ở encode nhé mọi người!</w:t>
        </w:r>
      </w:ins>
    </w:p>
    <w:p w:rsidR="00204758" w:rsidRDefault="00204758" w:rsidP="00204758">
      <w:pPr>
        <w:pStyle w:val="NormalWeb"/>
        <w:shd w:val="clear" w:color="auto" w:fill="FFFFFF"/>
        <w:spacing w:before="0" w:beforeAutospacing="0" w:after="0" w:afterAutospacing="0"/>
        <w:textAlignment w:val="baseline"/>
        <w:rPr>
          <w:ins w:id="117" w:author="Unknown"/>
          <w:rFonts w:ascii="Open Sans" w:hAnsi="Open Sans"/>
          <w:color w:val="444444"/>
          <w:sz w:val="21"/>
          <w:szCs w:val="21"/>
        </w:rPr>
      </w:pPr>
      <w:ins w:id="118"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19" w:author="Unknown"/>
          <w:rStyle w:val="HTMLCode"/>
          <w:rFonts w:ascii="Consolas" w:hAnsi="Consolas"/>
          <w:color w:val="C0C5CE"/>
          <w:sz w:val="23"/>
          <w:szCs w:val="23"/>
          <w:bdr w:val="none" w:sz="0" w:space="0" w:color="auto" w:frame="1"/>
          <w:shd w:val="clear" w:color="auto" w:fill="2B303B"/>
        </w:rPr>
      </w:pPr>
      <w:ins w:id="120"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b'toidicode.com'</w:t>
        </w:r>
      </w:ins>
    </w:p>
    <w:p w:rsidR="00204758" w:rsidRDefault="00204758" w:rsidP="00204758">
      <w:pPr>
        <w:pStyle w:val="HTMLPreformatted"/>
        <w:shd w:val="clear" w:color="auto" w:fill="F6F6F6"/>
        <w:spacing w:line="360" w:lineRule="atLeast"/>
        <w:textAlignment w:val="baseline"/>
        <w:rPr>
          <w:ins w:id="121"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122" w:author="Unknown"/>
          <w:rStyle w:val="HTMLCode"/>
          <w:rFonts w:ascii="Consolas" w:hAnsi="Consolas"/>
          <w:color w:val="C0C5CE"/>
          <w:sz w:val="23"/>
          <w:szCs w:val="23"/>
          <w:bdr w:val="none" w:sz="0" w:space="0" w:color="auto" w:frame="1"/>
          <w:shd w:val="clear" w:color="auto" w:fill="2B303B"/>
        </w:rPr>
      </w:pPr>
      <w:ins w:id="123" w:author="Unknown">
        <w:r>
          <w:rPr>
            <w:rStyle w:val="HTMLCode"/>
            <w:rFonts w:ascii="Consolas" w:hAnsi="Consolas"/>
            <w:color w:val="C0C5CE"/>
            <w:sz w:val="23"/>
            <w:szCs w:val="23"/>
            <w:bdr w:val="none" w:sz="0" w:space="0" w:color="auto" w:frame="1"/>
            <w:shd w:val="clear" w:color="auto" w:fill="2B303B"/>
          </w:rPr>
          <w:t>print(string.decode());</w:t>
        </w:r>
      </w:ins>
    </w:p>
    <w:p w:rsidR="00204758" w:rsidRDefault="00204758" w:rsidP="00204758">
      <w:pPr>
        <w:pStyle w:val="HTMLPreformatted"/>
        <w:shd w:val="clear" w:color="auto" w:fill="F6F6F6"/>
        <w:spacing w:line="360" w:lineRule="atLeast"/>
        <w:textAlignment w:val="baseline"/>
        <w:rPr>
          <w:ins w:id="124" w:author="Unknown"/>
          <w:rStyle w:val="HTMLCode"/>
          <w:rFonts w:ascii="Consolas" w:hAnsi="Consolas"/>
          <w:color w:val="C0C5CE"/>
          <w:sz w:val="23"/>
          <w:szCs w:val="23"/>
          <w:bdr w:val="none" w:sz="0" w:space="0" w:color="auto" w:frame="1"/>
          <w:shd w:val="clear" w:color="auto" w:fill="2B303B"/>
        </w:rPr>
      </w:pPr>
      <w:ins w:id="125" w:author="Unknown">
        <w:r>
          <w:rPr>
            <w:rStyle w:val="hljs-comment"/>
            <w:rFonts w:ascii="Consolas" w:eastAsiaTheme="majorEastAsia" w:hAnsi="Consolas"/>
            <w:color w:val="65737E"/>
            <w:sz w:val="23"/>
            <w:szCs w:val="23"/>
            <w:bdr w:val="none" w:sz="0" w:space="0" w:color="auto" w:frame="1"/>
            <w:shd w:val="clear" w:color="auto" w:fill="2B303B"/>
          </w:rPr>
          <w:t># Kết quả: toidicode.com</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126" w:author="Unknown"/>
          <w:rFonts w:ascii="Open Sans" w:hAnsi="Open Sans"/>
          <w:b w:val="0"/>
          <w:bCs w:val="0"/>
          <w:color w:val="125692"/>
          <w:sz w:val="38"/>
          <w:szCs w:val="38"/>
        </w:rPr>
      </w:pPr>
      <w:ins w:id="127" w:author="Unknown">
        <w:r>
          <w:rPr>
            <w:rFonts w:ascii="Open Sans" w:hAnsi="Open Sans"/>
            <w:b w:val="0"/>
            <w:bCs w:val="0"/>
            <w:color w:val="125692"/>
            <w:sz w:val="38"/>
            <w:szCs w:val="38"/>
          </w:rPr>
          <w:lastRenderedPageBreak/>
          <w:t>6, endswith().</w:t>
        </w:r>
      </w:ins>
    </w:p>
    <w:p w:rsidR="00204758" w:rsidRDefault="00204758" w:rsidP="00204758">
      <w:pPr>
        <w:pStyle w:val="NormalWeb"/>
        <w:shd w:val="clear" w:color="auto" w:fill="FFFFFF"/>
        <w:spacing w:before="0" w:beforeAutospacing="0" w:after="0" w:afterAutospacing="0"/>
        <w:textAlignment w:val="baseline"/>
        <w:rPr>
          <w:ins w:id="128" w:author="Unknown"/>
          <w:rFonts w:ascii="Open Sans" w:hAnsi="Open Sans"/>
          <w:color w:val="444444"/>
          <w:sz w:val="21"/>
          <w:szCs w:val="21"/>
        </w:rPr>
      </w:pPr>
      <w:ins w:id="129" w:author="Unknown">
        <w:r>
          <w:rPr>
            <w:rFonts w:ascii="Open Sans" w:hAnsi="Open Sans"/>
            <w:color w:val="444444"/>
            <w:sz w:val="21"/>
            <w:szCs w:val="21"/>
          </w:rPr>
          <w:t>Hàm này có tác dụng kiểm tra xem chuỗi hoặc khoảng chuỗi có được kết thúc bằng ký tự nào đó hay không. Nó sẽ trả về </w:t>
        </w:r>
        <w:r>
          <w:rPr>
            <w:rStyle w:val="HTMLCode"/>
            <w:rFonts w:ascii="Consolas" w:hAnsi="Consolas"/>
            <w:color w:val="BB571A"/>
            <w:sz w:val="23"/>
            <w:szCs w:val="23"/>
            <w:bdr w:val="none" w:sz="0" w:space="0" w:color="auto" w:frame="1"/>
            <w:shd w:val="clear" w:color="auto" w:fill="F0F0F0"/>
          </w:rPr>
          <w:t>True</w:t>
        </w:r>
        <w:r>
          <w:rPr>
            <w:rFonts w:ascii="Open Sans" w:hAnsi="Open Sans"/>
            <w:color w:val="444444"/>
            <w:sz w:val="21"/>
            <w:szCs w:val="21"/>
          </w:rPr>
          <w:t> nếu đúng và </w:t>
        </w:r>
        <w:r>
          <w:rPr>
            <w:rStyle w:val="HTMLCode"/>
            <w:rFonts w:ascii="Consolas" w:hAnsi="Consolas"/>
            <w:color w:val="BB571A"/>
            <w:sz w:val="23"/>
            <w:szCs w:val="23"/>
            <w:bdr w:val="none" w:sz="0" w:space="0" w:color="auto" w:frame="1"/>
            <w:shd w:val="clear" w:color="auto" w:fill="F0F0F0"/>
          </w:rPr>
          <w:t>False</w:t>
        </w:r>
        <w:r>
          <w:rPr>
            <w:rFonts w:ascii="Open Sans" w:hAnsi="Open Sans"/>
            <w:color w:val="444444"/>
            <w:sz w:val="21"/>
            <w:szCs w:val="21"/>
          </w:rPr>
          <w:t> nếu sai.</w:t>
        </w:r>
      </w:ins>
    </w:p>
    <w:p w:rsidR="00204758" w:rsidRDefault="00204758" w:rsidP="00204758">
      <w:pPr>
        <w:pStyle w:val="NormalWeb"/>
        <w:shd w:val="clear" w:color="auto" w:fill="FFFFFF"/>
        <w:spacing w:before="0" w:beforeAutospacing="0" w:after="0" w:afterAutospacing="0"/>
        <w:textAlignment w:val="baseline"/>
        <w:rPr>
          <w:ins w:id="130" w:author="Unknown"/>
          <w:rFonts w:ascii="Open Sans" w:hAnsi="Open Sans"/>
          <w:color w:val="444444"/>
          <w:sz w:val="21"/>
          <w:szCs w:val="21"/>
        </w:rPr>
      </w:pPr>
      <w:ins w:id="131"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32" w:author="Unknown"/>
          <w:rFonts w:ascii="Courier" w:hAnsi="Courier"/>
          <w:color w:val="444444"/>
          <w:sz w:val="21"/>
          <w:szCs w:val="21"/>
        </w:rPr>
      </w:pPr>
      <w:ins w:id="133" w:author="Unknown">
        <w:r>
          <w:rPr>
            <w:rStyle w:val="HTMLCode"/>
            <w:rFonts w:ascii="Consolas" w:hAnsi="Consolas"/>
            <w:color w:val="C0C5CE"/>
            <w:sz w:val="23"/>
            <w:szCs w:val="23"/>
            <w:bdr w:val="none" w:sz="0" w:space="0" w:color="auto" w:frame="1"/>
            <w:shd w:val="clear" w:color="auto" w:fill="2B303B"/>
          </w:rPr>
          <w:t>string.endswith(str, start, end)</w:t>
        </w:r>
      </w:ins>
    </w:p>
    <w:p w:rsidR="00204758" w:rsidRDefault="00204758" w:rsidP="00204758">
      <w:pPr>
        <w:pStyle w:val="NormalWeb"/>
        <w:shd w:val="clear" w:color="auto" w:fill="FFFFFF"/>
        <w:spacing w:before="0" w:beforeAutospacing="0" w:after="0" w:afterAutospacing="0"/>
        <w:textAlignment w:val="baseline"/>
        <w:rPr>
          <w:ins w:id="134" w:author="Unknown"/>
          <w:rFonts w:ascii="Open Sans" w:hAnsi="Open Sans"/>
          <w:color w:val="444444"/>
          <w:sz w:val="21"/>
          <w:szCs w:val="21"/>
        </w:rPr>
      </w:pPr>
      <w:ins w:id="135"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17"/>
        </w:numPr>
        <w:shd w:val="clear" w:color="auto" w:fill="FFFFFF"/>
        <w:spacing w:after="0" w:line="240" w:lineRule="auto"/>
        <w:ind w:left="450"/>
        <w:textAlignment w:val="baseline"/>
        <w:rPr>
          <w:ins w:id="136" w:author="Unknown"/>
          <w:rFonts w:ascii="Open Sans" w:hAnsi="Open Sans"/>
          <w:color w:val="444444"/>
          <w:sz w:val="21"/>
          <w:szCs w:val="21"/>
        </w:rPr>
      </w:pPr>
      <w:ins w:id="137" w:author="Unknown">
        <w:r>
          <w:rPr>
            <w:rStyle w:val="HTMLCode"/>
            <w:rFonts w:ascii="Consolas" w:eastAsiaTheme="minorHAnsi" w:hAnsi="Consolas"/>
            <w:color w:val="BB571A"/>
            <w:sz w:val="23"/>
            <w:szCs w:val="23"/>
            <w:bdr w:val="none" w:sz="0" w:space="0" w:color="auto" w:frame="1"/>
            <w:shd w:val="clear" w:color="auto" w:fill="F0F0F0"/>
          </w:rPr>
          <w:t>str</w:t>
        </w:r>
        <w:r>
          <w:rPr>
            <w:rFonts w:ascii="Open Sans" w:hAnsi="Open Sans"/>
            <w:color w:val="444444"/>
            <w:sz w:val="21"/>
            <w:szCs w:val="21"/>
          </w:rPr>
          <w:t> là chuỗi các bạn cần xác thực xem có phải chuỗi kết thúc không.</w:t>
        </w:r>
      </w:ins>
    </w:p>
    <w:p w:rsidR="00204758" w:rsidRDefault="00204758" w:rsidP="00204758">
      <w:pPr>
        <w:numPr>
          <w:ilvl w:val="0"/>
          <w:numId w:val="17"/>
        </w:numPr>
        <w:shd w:val="clear" w:color="auto" w:fill="FFFFFF"/>
        <w:spacing w:after="0" w:line="240" w:lineRule="auto"/>
        <w:ind w:left="450"/>
        <w:textAlignment w:val="baseline"/>
        <w:rPr>
          <w:ins w:id="138" w:author="Unknown"/>
          <w:rFonts w:ascii="Open Sans" w:hAnsi="Open Sans"/>
          <w:color w:val="444444"/>
          <w:sz w:val="21"/>
          <w:szCs w:val="21"/>
        </w:rPr>
      </w:pPr>
      <w:ins w:id="139" w:author="Unknown">
        <w:r>
          <w:rPr>
            <w:rStyle w:val="HTMLCode"/>
            <w:rFonts w:ascii="Consolas" w:eastAsiaTheme="minorHAnsi" w:hAnsi="Consolas"/>
            <w:color w:val="BB571A"/>
            <w:sz w:val="23"/>
            <w:szCs w:val="23"/>
            <w:bdr w:val="none" w:sz="0" w:space="0" w:color="auto" w:frame="1"/>
            <w:shd w:val="clear" w:color="auto" w:fill="F0F0F0"/>
          </w:rPr>
          <w:t>strart</w:t>
        </w:r>
        <w:r>
          <w:rPr>
            <w:rFonts w:ascii="Open Sans" w:hAnsi="Open Sans"/>
            <w:color w:val="444444"/>
            <w:sz w:val="21"/>
            <w:szCs w:val="21"/>
          </w:rPr>
          <w:t> là index bắt đầu chuỗi cần so sánh. Mặc định thì </w:t>
        </w:r>
        <w:r>
          <w:rPr>
            <w:rStyle w:val="HTMLCode"/>
            <w:rFonts w:ascii="Consolas" w:eastAsiaTheme="minorHAnsi" w:hAnsi="Consolas"/>
            <w:color w:val="BB571A"/>
            <w:sz w:val="23"/>
            <w:szCs w:val="23"/>
            <w:bdr w:val="none" w:sz="0" w:space="0" w:color="auto" w:frame="1"/>
            <w:shd w:val="clear" w:color="auto" w:fill="F0F0F0"/>
          </w:rPr>
          <w:t>start = 0</w:t>
        </w:r>
        <w:r>
          <w:rPr>
            <w:rFonts w:ascii="Open Sans" w:hAnsi="Open Sans"/>
            <w:color w:val="444444"/>
            <w:sz w:val="21"/>
            <w:szCs w:val="21"/>
          </w:rPr>
          <w:t>.</w:t>
        </w:r>
      </w:ins>
    </w:p>
    <w:p w:rsidR="00204758" w:rsidRDefault="00204758" w:rsidP="00204758">
      <w:pPr>
        <w:numPr>
          <w:ilvl w:val="0"/>
          <w:numId w:val="17"/>
        </w:numPr>
        <w:shd w:val="clear" w:color="auto" w:fill="FFFFFF"/>
        <w:spacing w:after="0" w:line="240" w:lineRule="auto"/>
        <w:ind w:left="450"/>
        <w:textAlignment w:val="baseline"/>
        <w:rPr>
          <w:ins w:id="140" w:author="Unknown"/>
          <w:rFonts w:ascii="Open Sans" w:hAnsi="Open Sans"/>
          <w:color w:val="444444"/>
          <w:sz w:val="21"/>
          <w:szCs w:val="21"/>
        </w:rPr>
      </w:pPr>
      <w:ins w:id="141" w:author="Unknown">
        <w:r>
          <w:rPr>
            <w:rStyle w:val="HTMLCode"/>
            <w:rFonts w:ascii="Consolas" w:eastAsiaTheme="minorHAnsi" w:hAnsi="Consolas"/>
            <w:color w:val="BB571A"/>
            <w:sz w:val="23"/>
            <w:szCs w:val="23"/>
            <w:bdr w:val="none" w:sz="0" w:space="0" w:color="auto" w:frame="1"/>
            <w:shd w:val="clear" w:color="auto" w:fill="F0F0F0"/>
          </w:rPr>
          <w:t>end</w:t>
        </w:r>
        <w:r>
          <w:rPr>
            <w:rFonts w:ascii="Open Sans" w:hAnsi="Open Sans"/>
            <w:color w:val="444444"/>
            <w:sz w:val="21"/>
            <w:szCs w:val="21"/>
          </w:rPr>
          <w:t> là index kết thúc chuỗi cần so sánh.  Mặc định thì </w:t>
        </w:r>
        <w:r>
          <w:rPr>
            <w:rStyle w:val="HTMLCode"/>
            <w:rFonts w:ascii="Consolas" w:eastAsiaTheme="minorHAnsi" w:hAnsi="Consolas"/>
            <w:color w:val="BB571A"/>
            <w:sz w:val="23"/>
            <w:szCs w:val="23"/>
            <w:bdr w:val="none" w:sz="0" w:space="0" w:color="auto" w:frame="1"/>
            <w:shd w:val="clear" w:color="auto" w:fill="F0F0F0"/>
          </w:rPr>
          <w:t>end = len()</w:t>
        </w:r>
        <w:r>
          <w:rPr>
            <w:rFonts w:ascii="Open Sans" w:hAnsi="Open Sans"/>
            <w:color w:val="444444"/>
            <w:sz w:val="21"/>
            <w:szCs w:val="21"/>
          </w:rPr>
          <w:t>.</w:t>
        </w:r>
      </w:ins>
    </w:p>
    <w:p w:rsidR="00204758" w:rsidRDefault="00204758" w:rsidP="00204758">
      <w:pPr>
        <w:pStyle w:val="NormalWeb"/>
        <w:shd w:val="clear" w:color="auto" w:fill="FFFFFF"/>
        <w:spacing w:before="0" w:beforeAutospacing="0" w:after="0" w:afterAutospacing="0"/>
        <w:textAlignment w:val="baseline"/>
        <w:rPr>
          <w:ins w:id="142" w:author="Unknown"/>
          <w:rFonts w:ascii="Open Sans" w:hAnsi="Open Sans"/>
          <w:color w:val="444444"/>
          <w:sz w:val="21"/>
          <w:szCs w:val="21"/>
        </w:rPr>
      </w:pPr>
      <w:ins w:id="143"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44" w:author="Unknown"/>
          <w:rStyle w:val="HTMLCode"/>
          <w:rFonts w:ascii="Consolas" w:hAnsi="Consolas"/>
          <w:color w:val="C0C5CE"/>
          <w:sz w:val="23"/>
          <w:szCs w:val="23"/>
          <w:bdr w:val="none" w:sz="0" w:space="0" w:color="auto" w:frame="1"/>
          <w:shd w:val="clear" w:color="auto" w:fill="2B303B"/>
        </w:rPr>
      </w:pPr>
      <w:ins w:id="145"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146"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147" w:author="Unknown"/>
          <w:rStyle w:val="HTMLCode"/>
          <w:rFonts w:ascii="Consolas" w:hAnsi="Consolas"/>
          <w:color w:val="C0C5CE"/>
          <w:sz w:val="23"/>
          <w:szCs w:val="23"/>
          <w:bdr w:val="none" w:sz="0" w:space="0" w:color="auto" w:frame="1"/>
          <w:shd w:val="clear" w:color="auto" w:fill="2B303B"/>
        </w:rPr>
      </w:pPr>
      <w:ins w:id="148" w:author="Unknown">
        <w:r>
          <w:rPr>
            <w:rStyle w:val="HTMLCode"/>
            <w:rFonts w:ascii="Consolas" w:hAnsi="Consolas"/>
            <w:color w:val="C0C5CE"/>
            <w:sz w:val="23"/>
            <w:szCs w:val="23"/>
            <w:bdr w:val="none" w:sz="0" w:space="0" w:color="auto" w:frame="1"/>
            <w:shd w:val="clear" w:color="auto" w:fill="2B303B"/>
          </w:rPr>
          <w:t>print(string.endswith(</w:t>
        </w:r>
        <w:r>
          <w:rPr>
            <w:rStyle w:val="hljs-string"/>
            <w:rFonts w:ascii="Consolas" w:hAnsi="Consolas"/>
            <w:color w:val="A3BE8C"/>
            <w:sz w:val="23"/>
            <w:szCs w:val="23"/>
            <w:bdr w:val="none" w:sz="0" w:space="0" w:color="auto" w:frame="1"/>
            <w:shd w:val="clear" w:color="auto" w:fill="2B303B"/>
          </w:rPr>
          <w:t>'m'</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149" w:author="Unknown"/>
          <w:rStyle w:val="HTMLCode"/>
          <w:rFonts w:ascii="Consolas" w:hAnsi="Consolas"/>
          <w:color w:val="C0C5CE"/>
          <w:sz w:val="23"/>
          <w:szCs w:val="23"/>
          <w:bdr w:val="none" w:sz="0" w:space="0" w:color="auto" w:frame="1"/>
          <w:shd w:val="clear" w:color="auto" w:fill="2B303B"/>
        </w:rPr>
      </w:pPr>
      <w:ins w:id="150"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TMLPreformatted"/>
        <w:shd w:val="clear" w:color="auto" w:fill="F6F6F6"/>
        <w:spacing w:line="360" w:lineRule="atLeast"/>
        <w:textAlignment w:val="baseline"/>
        <w:rPr>
          <w:ins w:id="151"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152" w:author="Unknown"/>
          <w:rStyle w:val="HTMLCode"/>
          <w:rFonts w:ascii="Consolas" w:hAnsi="Consolas"/>
          <w:color w:val="C0C5CE"/>
          <w:sz w:val="23"/>
          <w:szCs w:val="23"/>
          <w:bdr w:val="none" w:sz="0" w:space="0" w:color="auto" w:frame="1"/>
          <w:shd w:val="clear" w:color="auto" w:fill="2B303B"/>
        </w:rPr>
      </w:pPr>
      <w:ins w:id="153" w:author="Unknown">
        <w:r>
          <w:rPr>
            <w:rStyle w:val="HTMLCode"/>
            <w:rFonts w:ascii="Consolas" w:hAnsi="Consolas"/>
            <w:color w:val="C0C5CE"/>
            <w:sz w:val="23"/>
            <w:szCs w:val="23"/>
            <w:bdr w:val="none" w:sz="0" w:space="0" w:color="auto" w:frame="1"/>
            <w:shd w:val="clear" w:color="auto" w:fill="2B303B"/>
          </w:rPr>
          <w:t>print(string.endswith(</w:t>
        </w:r>
        <w:r>
          <w:rPr>
            <w:rStyle w:val="hljs-string"/>
            <w:rFonts w:ascii="Consolas" w:hAnsi="Consolas"/>
            <w:color w:val="A3BE8C"/>
            <w:sz w:val="23"/>
            <w:szCs w:val="23"/>
            <w:bdr w:val="none" w:sz="0" w:space="0" w:color="auto" w:frame="1"/>
            <w:shd w:val="clear" w:color="auto" w:fill="2B303B"/>
          </w:rPr>
          <w:t>'m'</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3</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10</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154" w:author="Unknown"/>
          <w:rStyle w:val="HTMLCode"/>
          <w:rFonts w:ascii="Consolas" w:hAnsi="Consolas"/>
          <w:color w:val="C0C5CE"/>
          <w:sz w:val="23"/>
          <w:szCs w:val="23"/>
          <w:bdr w:val="none" w:sz="0" w:space="0" w:color="auto" w:frame="1"/>
          <w:shd w:val="clear" w:color="auto" w:fill="2B303B"/>
        </w:rPr>
      </w:pPr>
      <w:ins w:id="155"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156" w:author="Unknown"/>
          <w:rFonts w:ascii="Open Sans" w:hAnsi="Open Sans"/>
          <w:b w:val="0"/>
          <w:bCs w:val="0"/>
          <w:color w:val="125692"/>
          <w:sz w:val="38"/>
          <w:szCs w:val="38"/>
        </w:rPr>
      </w:pPr>
      <w:ins w:id="157" w:author="Unknown">
        <w:r>
          <w:rPr>
            <w:rFonts w:ascii="Open Sans" w:hAnsi="Open Sans"/>
            <w:b w:val="0"/>
            <w:bCs w:val="0"/>
            <w:color w:val="125692"/>
            <w:sz w:val="38"/>
            <w:szCs w:val="38"/>
          </w:rPr>
          <w:t>7, expandtabs().</w:t>
        </w:r>
      </w:ins>
    </w:p>
    <w:p w:rsidR="00204758" w:rsidRDefault="00204758" w:rsidP="00204758">
      <w:pPr>
        <w:pStyle w:val="NormalWeb"/>
        <w:shd w:val="clear" w:color="auto" w:fill="FFFFFF"/>
        <w:spacing w:before="0" w:beforeAutospacing="0" w:after="105" w:afterAutospacing="0"/>
        <w:textAlignment w:val="baseline"/>
        <w:rPr>
          <w:ins w:id="158" w:author="Unknown"/>
          <w:rFonts w:ascii="Open Sans" w:hAnsi="Open Sans"/>
          <w:color w:val="444444"/>
          <w:sz w:val="21"/>
          <w:szCs w:val="21"/>
        </w:rPr>
      </w:pPr>
      <w:ins w:id="159" w:author="Unknown">
        <w:r>
          <w:rPr>
            <w:rFonts w:ascii="Open Sans" w:hAnsi="Open Sans"/>
            <w:color w:val="444444"/>
            <w:sz w:val="21"/>
            <w:szCs w:val="21"/>
          </w:rPr>
          <w:t>Hàm này có tác dụng tìm kiếm thay thế \t bằng các ký tự khoảng trắng.</w:t>
        </w:r>
      </w:ins>
    </w:p>
    <w:p w:rsidR="00204758" w:rsidRDefault="00204758" w:rsidP="00204758">
      <w:pPr>
        <w:pStyle w:val="NormalWeb"/>
        <w:shd w:val="clear" w:color="auto" w:fill="FFFFFF"/>
        <w:spacing w:before="0" w:beforeAutospacing="0" w:after="0" w:afterAutospacing="0"/>
        <w:textAlignment w:val="baseline"/>
        <w:rPr>
          <w:ins w:id="160" w:author="Unknown"/>
          <w:rFonts w:ascii="Open Sans" w:hAnsi="Open Sans"/>
          <w:color w:val="444444"/>
          <w:sz w:val="21"/>
          <w:szCs w:val="21"/>
        </w:rPr>
      </w:pPr>
      <w:ins w:id="161"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62" w:author="Unknown"/>
          <w:rFonts w:ascii="Courier" w:hAnsi="Courier"/>
          <w:color w:val="444444"/>
          <w:sz w:val="21"/>
          <w:szCs w:val="21"/>
        </w:rPr>
      </w:pPr>
      <w:ins w:id="163" w:author="Unknown">
        <w:r>
          <w:rPr>
            <w:rStyle w:val="HTMLCode"/>
            <w:rFonts w:ascii="Consolas" w:hAnsi="Consolas"/>
            <w:color w:val="C0C5CE"/>
            <w:sz w:val="23"/>
            <w:szCs w:val="23"/>
            <w:bdr w:val="none" w:sz="0" w:space="0" w:color="auto" w:frame="1"/>
            <w:shd w:val="clear" w:color="auto" w:fill="2B303B"/>
          </w:rPr>
          <w:t>string.expandtabs(len)</w:t>
        </w:r>
      </w:ins>
    </w:p>
    <w:p w:rsidR="00204758" w:rsidRDefault="00204758" w:rsidP="00204758">
      <w:pPr>
        <w:pStyle w:val="NormalWeb"/>
        <w:shd w:val="clear" w:color="auto" w:fill="FFFFFF"/>
        <w:spacing w:before="0" w:beforeAutospacing="0" w:after="0" w:afterAutospacing="0"/>
        <w:textAlignment w:val="baseline"/>
        <w:rPr>
          <w:ins w:id="164" w:author="Unknown"/>
          <w:rFonts w:ascii="Open Sans" w:hAnsi="Open Sans"/>
          <w:color w:val="444444"/>
          <w:sz w:val="21"/>
          <w:szCs w:val="21"/>
        </w:rPr>
      </w:pPr>
      <w:ins w:id="165"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 len là số lượng khoảng trắng mà bạn muốn thay thế cho một \t. Mặc định thì </w:t>
        </w:r>
        <w:r>
          <w:rPr>
            <w:rStyle w:val="HTMLCode"/>
            <w:rFonts w:ascii="Consolas" w:hAnsi="Consolas"/>
            <w:color w:val="BB571A"/>
            <w:sz w:val="23"/>
            <w:szCs w:val="23"/>
            <w:bdr w:val="none" w:sz="0" w:space="0" w:color="auto" w:frame="1"/>
            <w:shd w:val="clear" w:color="auto" w:fill="F0F0F0"/>
          </w:rPr>
          <w:t>len = 8</w:t>
        </w:r>
        <w:r>
          <w:rPr>
            <w:rFonts w:ascii="Open Sans" w:hAnsi="Open Sans"/>
            <w:color w:val="444444"/>
            <w:sz w:val="21"/>
            <w:szCs w:val="21"/>
          </w:rPr>
          <w:t>.</w:t>
        </w:r>
      </w:ins>
    </w:p>
    <w:p w:rsidR="00204758" w:rsidRDefault="00204758" w:rsidP="00204758">
      <w:pPr>
        <w:pStyle w:val="NormalWeb"/>
        <w:shd w:val="clear" w:color="auto" w:fill="FFFFFF"/>
        <w:spacing w:before="0" w:beforeAutospacing="0" w:after="0" w:afterAutospacing="0"/>
        <w:textAlignment w:val="baseline"/>
        <w:rPr>
          <w:ins w:id="166" w:author="Unknown"/>
          <w:rFonts w:ascii="Open Sans" w:hAnsi="Open Sans"/>
          <w:color w:val="444444"/>
          <w:sz w:val="21"/>
          <w:szCs w:val="21"/>
        </w:rPr>
      </w:pPr>
      <w:ins w:id="167"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68" w:author="Unknown"/>
          <w:rStyle w:val="HTMLCode"/>
          <w:rFonts w:ascii="Consolas" w:hAnsi="Consolas"/>
          <w:color w:val="C0C5CE"/>
          <w:sz w:val="23"/>
          <w:szCs w:val="23"/>
          <w:bdr w:val="none" w:sz="0" w:space="0" w:color="auto" w:frame="1"/>
          <w:shd w:val="clear" w:color="auto" w:fill="2B303B"/>
        </w:rPr>
      </w:pPr>
      <w:ins w:id="169"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'toidicode.com\thoc lap trinh'</w:t>
        </w:r>
      </w:ins>
    </w:p>
    <w:p w:rsidR="00204758" w:rsidRDefault="00204758" w:rsidP="00204758">
      <w:pPr>
        <w:pStyle w:val="HTMLPreformatted"/>
        <w:shd w:val="clear" w:color="auto" w:fill="F6F6F6"/>
        <w:spacing w:line="360" w:lineRule="atLeast"/>
        <w:textAlignment w:val="baseline"/>
        <w:rPr>
          <w:ins w:id="17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171" w:author="Unknown"/>
          <w:rStyle w:val="HTMLCode"/>
          <w:rFonts w:ascii="Consolas" w:hAnsi="Consolas"/>
          <w:color w:val="C0C5CE"/>
          <w:sz w:val="23"/>
          <w:szCs w:val="23"/>
          <w:bdr w:val="none" w:sz="0" w:space="0" w:color="auto" w:frame="1"/>
          <w:shd w:val="clear" w:color="auto" w:fill="2B303B"/>
        </w:rPr>
      </w:pPr>
      <w:ins w:id="172" w:author="Unknown">
        <w:r>
          <w:rPr>
            <w:rStyle w:val="HTMLCode"/>
            <w:rFonts w:ascii="Consolas" w:hAnsi="Consolas"/>
            <w:color w:val="C0C5CE"/>
            <w:sz w:val="23"/>
            <w:szCs w:val="23"/>
            <w:bdr w:val="none" w:sz="0" w:space="0" w:color="auto" w:frame="1"/>
            <w:shd w:val="clear" w:color="auto" w:fill="2B303B"/>
          </w:rPr>
          <w:t>print(string.expandtabs());</w:t>
        </w:r>
      </w:ins>
    </w:p>
    <w:p w:rsidR="00204758" w:rsidRDefault="00204758" w:rsidP="00204758">
      <w:pPr>
        <w:pStyle w:val="HTMLPreformatted"/>
        <w:shd w:val="clear" w:color="auto" w:fill="F6F6F6"/>
        <w:spacing w:line="360" w:lineRule="atLeast"/>
        <w:textAlignment w:val="baseline"/>
        <w:rPr>
          <w:ins w:id="173" w:author="Unknown"/>
          <w:rStyle w:val="HTMLCode"/>
          <w:rFonts w:ascii="Consolas" w:hAnsi="Consolas"/>
          <w:color w:val="C0C5CE"/>
          <w:sz w:val="23"/>
          <w:szCs w:val="23"/>
          <w:bdr w:val="none" w:sz="0" w:space="0" w:color="auto" w:frame="1"/>
          <w:shd w:val="clear" w:color="auto" w:fill="2B303B"/>
        </w:rPr>
      </w:pPr>
      <w:ins w:id="174" w:author="Unknown">
        <w:r>
          <w:rPr>
            <w:rStyle w:val="hljs-comment"/>
            <w:rFonts w:ascii="Consolas" w:eastAsiaTheme="majorEastAsia" w:hAnsi="Consolas"/>
            <w:color w:val="65737E"/>
            <w:sz w:val="23"/>
            <w:szCs w:val="23"/>
            <w:bdr w:val="none" w:sz="0" w:space="0" w:color="auto" w:frame="1"/>
            <w:shd w:val="clear" w:color="auto" w:fill="2B303B"/>
          </w:rPr>
          <w:t># Kết quả: toidicode.com        hoc lap trinh</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175" w:author="Unknown"/>
          <w:rFonts w:ascii="Open Sans" w:hAnsi="Open Sans"/>
          <w:b w:val="0"/>
          <w:bCs w:val="0"/>
          <w:color w:val="125692"/>
          <w:sz w:val="38"/>
          <w:szCs w:val="38"/>
        </w:rPr>
      </w:pPr>
      <w:ins w:id="176" w:author="Unknown">
        <w:r>
          <w:rPr>
            <w:rFonts w:ascii="Open Sans" w:hAnsi="Open Sans"/>
            <w:b w:val="0"/>
            <w:bCs w:val="0"/>
            <w:color w:val="125692"/>
            <w:sz w:val="38"/>
            <w:szCs w:val="38"/>
          </w:rPr>
          <w:t>8, find().</w:t>
        </w:r>
      </w:ins>
    </w:p>
    <w:p w:rsidR="00204758" w:rsidRDefault="00204758" w:rsidP="00204758">
      <w:pPr>
        <w:pStyle w:val="NormalWeb"/>
        <w:shd w:val="clear" w:color="auto" w:fill="FFFFFF"/>
        <w:spacing w:before="0" w:beforeAutospacing="0" w:after="105" w:afterAutospacing="0"/>
        <w:textAlignment w:val="baseline"/>
        <w:rPr>
          <w:ins w:id="177" w:author="Unknown"/>
          <w:rFonts w:ascii="Open Sans" w:hAnsi="Open Sans"/>
          <w:color w:val="444444"/>
          <w:sz w:val="21"/>
          <w:szCs w:val="21"/>
        </w:rPr>
      </w:pPr>
      <w:ins w:id="178" w:author="Unknown">
        <w:r>
          <w:rPr>
            <w:rFonts w:ascii="Open Sans" w:hAnsi="Open Sans"/>
            <w:color w:val="444444"/>
            <w:sz w:val="21"/>
            <w:szCs w:val="21"/>
          </w:rPr>
          <w:t>Hàm này có tác dụng tìm kiếm một chuỗi trong một chuỗi hoặc khoảng chuỗi. Nó sẽ trả về là vị trí bắt đầu của chuỗi tìm được trong chuỗi nếu tìm thấy và nếu không tìm thấy nó sẽ trả về  -1.</w:t>
        </w:r>
      </w:ins>
    </w:p>
    <w:p w:rsidR="00204758" w:rsidRDefault="00204758" w:rsidP="00204758">
      <w:pPr>
        <w:pStyle w:val="NormalWeb"/>
        <w:shd w:val="clear" w:color="auto" w:fill="FFFFFF"/>
        <w:spacing w:before="0" w:beforeAutospacing="0" w:after="0" w:afterAutospacing="0"/>
        <w:textAlignment w:val="baseline"/>
        <w:rPr>
          <w:ins w:id="179" w:author="Unknown"/>
          <w:rFonts w:ascii="Open Sans" w:hAnsi="Open Sans"/>
          <w:color w:val="444444"/>
          <w:sz w:val="21"/>
          <w:szCs w:val="21"/>
        </w:rPr>
      </w:pPr>
      <w:ins w:id="180"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81" w:author="Unknown"/>
          <w:rFonts w:ascii="Courier" w:hAnsi="Courier"/>
          <w:color w:val="444444"/>
          <w:sz w:val="21"/>
          <w:szCs w:val="21"/>
        </w:rPr>
      </w:pPr>
      <w:ins w:id="182" w:author="Unknown">
        <w:r>
          <w:rPr>
            <w:rStyle w:val="HTMLCode"/>
            <w:rFonts w:ascii="Consolas" w:hAnsi="Consolas"/>
            <w:color w:val="C0C5CE"/>
            <w:sz w:val="23"/>
            <w:szCs w:val="23"/>
            <w:bdr w:val="none" w:sz="0" w:space="0" w:color="auto" w:frame="1"/>
            <w:shd w:val="clear" w:color="auto" w:fill="2B303B"/>
          </w:rPr>
          <w:t xml:space="preserve">string.find(str, </w:t>
        </w:r>
        <w:r>
          <w:rPr>
            <w:rStyle w:val="hljs-keyword"/>
            <w:rFonts w:ascii="Consolas" w:hAnsi="Consolas"/>
            <w:color w:val="B48EAD"/>
            <w:sz w:val="23"/>
            <w:szCs w:val="23"/>
            <w:bdr w:val="none" w:sz="0" w:space="0" w:color="auto" w:frame="1"/>
            <w:shd w:val="clear" w:color="auto" w:fill="2B303B"/>
          </w:rPr>
          <w:t>start</w:t>
        </w:r>
        <w:r>
          <w:rPr>
            <w:rStyle w:val="hljs-operator"/>
            <w:rFonts w:ascii="Consolas" w:hAnsi="Consolas"/>
            <w:color w:val="C0C5CE"/>
            <w:sz w:val="23"/>
            <w:szCs w:val="23"/>
            <w:bdr w:val="none" w:sz="0" w:space="0" w:color="auto" w:frame="1"/>
            <w:shd w:val="clear" w:color="auto" w:fill="2B303B"/>
          </w:rPr>
          <w:t xml:space="preserve">, </w:t>
        </w:r>
        <w:r>
          <w:rPr>
            <w:rStyle w:val="hljs-keyword"/>
            <w:rFonts w:ascii="Consolas" w:hAnsi="Consolas"/>
            <w:color w:val="B48EAD"/>
            <w:sz w:val="23"/>
            <w:szCs w:val="23"/>
            <w:bdr w:val="none" w:sz="0" w:space="0" w:color="auto" w:frame="1"/>
            <w:shd w:val="clear" w:color="auto" w:fill="2B303B"/>
          </w:rPr>
          <w:t>end</w:t>
        </w:r>
        <w:r>
          <w:rPr>
            <w:rStyle w:val="hljs-operator"/>
            <w:rFonts w:ascii="Consolas" w:hAnsi="Consolas"/>
            <w:color w:val="C0C5CE"/>
            <w:sz w:val="23"/>
            <w:szCs w:val="23"/>
            <w:bdr w:val="none" w:sz="0" w:space="0" w:color="auto" w:frame="1"/>
            <w:shd w:val="clear" w:color="auto" w:fill="2B303B"/>
          </w:rPr>
          <w:t>)</w:t>
        </w:r>
      </w:ins>
    </w:p>
    <w:p w:rsidR="00204758" w:rsidRDefault="00204758" w:rsidP="00204758">
      <w:pPr>
        <w:pStyle w:val="NormalWeb"/>
        <w:shd w:val="clear" w:color="auto" w:fill="FFFFFF"/>
        <w:spacing w:before="0" w:beforeAutospacing="0" w:after="0" w:afterAutospacing="0"/>
        <w:textAlignment w:val="baseline"/>
        <w:rPr>
          <w:ins w:id="183" w:author="Unknown"/>
          <w:rFonts w:ascii="Open Sans" w:hAnsi="Open Sans"/>
          <w:color w:val="444444"/>
          <w:sz w:val="21"/>
          <w:szCs w:val="21"/>
        </w:rPr>
      </w:pPr>
      <w:ins w:id="184"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18"/>
        </w:numPr>
        <w:shd w:val="clear" w:color="auto" w:fill="FFFFFF"/>
        <w:spacing w:after="0" w:line="240" w:lineRule="auto"/>
        <w:ind w:left="450"/>
        <w:textAlignment w:val="baseline"/>
        <w:rPr>
          <w:ins w:id="185" w:author="Unknown"/>
          <w:rFonts w:ascii="Open Sans" w:hAnsi="Open Sans"/>
          <w:color w:val="444444"/>
          <w:sz w:val="21"/>
          <w:szCs w:val="21"/>
        </w:rPr>
      </w:pPr>
      <w:ins w:id="186" w:author="Unknown">
        <w:r>
          <w:rPr>
            <w:rStyle w:val="HTMLCode"/>
            <w:rFonts w:ascii="Consolas" w:eastAsiaTheme="minorHAnsi" w:hAnsi="Consolas"/>
            <w:color w:val="BB571A"/>
            <w:sz w:val="23"/>
            <w:szCs w:val="23"/>
            <w:bdr w:val="none" w:sz="0" w:space="0" w:color="auto" w:frame="1"/>
            <w:shd w:val="clear" w:color="auto" w:fill="F0F0F0"/>
          </w:rPr>
          <w:t>str</w:t>
        </w:r>
        <w:r>
          <w:rPr>
            <w:rFonts w:ascii="Open Sans" w:hAnsi="Open Sans"/>
            <w:color w:val="444444"/>
            <w:sz w:val="21"/>
            <w:szCs w:val="21"/>
          </w:rPr>
          <w:t> là chuỗi các bạn cần xác thực xem có phải chuỗi kết thúc không.</w:t>
        </w:r>
      </w:ins>
    </w:p>
    <w:p w:rsidR="00204758" w:rsidRDefault="00204758" w:rsidP="00204758">
      <w:pPr>
        <w:numPr>
          <w:ilvl w:val="0"/>
          <w:numId w:val="18"/>
        </w:numPr>
        <w:shd w:val="clear" w:color="auto" w:fill="FFFFFF"/>
        <w:spacing w:after="0" w:line="240" w:lineRule="auto"/>
        <w:ind w:left="450"/>
        <w:textAlignment w:val="baseline"/>
        <w:rPr>
          <w:ins w:id="187" w:author="Unknown"/>
          <w:rFonts w:ascii="Open Sans" w:hAnsi="Open Sans"/>
          <w:color w:val="444444"/>
          <w:sz w:val="21"/>
          <w:szCs w:val="21"/>
        </w:rPr>
      </w:pPr>
      <w:ins w:id="188" w:author="Unknown">
        <w:r>
          <w:rPr>
            <w:rStyle w:val="HTMLCode"/>
            <w:rFonts w:ascii="Consolas" w:eastAsiaTheme="minorHAnsi" w:hAnsi="Consolas"/>
            <w:color w:val="BB571A"/>
            <w:sz w:val="23"/>
            <w:szCs w:val="23"/>
            <w:bdr w:val="none" w:sz="0" w:space="0" w:color="auto" w:frame="1"/>
            <w:shd w:val="clear" w:color="auto" w:fill="F0F0F0"/>
          </w:rPr>
          <w:t>strart</w:t>
        </w:r>
        <w:r>
          <w:rPr>
            <w:rFonts w:ascii="Open Sans" w:hAnsi="Open Sans"/>
            <w:color w:val="444444"/>
            <w:sz w:val="21"/>
            <w:szCs w:val="21"/>
          </w:rPr>
          <w:t> là index bắt đầu chuỗi cần so sánh. Mặc định thì </w:t>
        </w:r>
        <w:r>
          <w:rPr>
            <w:rStyle w:val="HTMLCode"/>
            <w:rFonts w:ascii="Consolas" w:eastAsiaTheme="minorHAnsi" w:hAnsi="Consolas"/>
            <w:color w:val="BB571A"/>
            <w:sz w:val="23"/>
            <w:szCs w:val="23"/>
            <w:bdr w:val="none" w:sz="0" w:space="0" w:color="auto" w:frame="1"/>
            <w:shd w:val="clear" w:color="auto" w:fill="F0F0F0"/>
          </w:rPr>
          <w:t>start = 0</w:t>
        </w:r>
        <w:r>
          <w:rPr>
            <w:rFonts w:ascii="Open Sans" w:hAnsi="Open Sans"/>
            <w:color w:val="444444"/>
            <w:sz w:val="21"/>
            <w:szCs w:val="21"/>
          </w:rPr>
          <w:t>.</w:t>
        </w:r>
      </w:ins>
    </w:p>
    <w:p w:rsidR="00204758" w:rsidRDefault="00204758" w:rsidP="00204758">
      <w:pPr>
        <w:numPr>
          <w:ilvl w:val="0"/>
          <w:numId w:val="18"/>
        </w:numPr>
        <w:shd w:val="clear" w:color="auto" w:fill="FFFFFF"/>
        <w:spacing w:after="0" w:line="240" w:lineRule="auto"/>
        <w:ind w:left="450"/>
        <w:textAlignment w:val="baseline"/>
        <w:rPr>
          <w:ins w:id="189" w:author="Unknown"/>
          <w:rFonts w:ascii="Open Sans" w:hAnsi="Open Sans"/>
          <w:color w:val="444444"/>
          <w:sz w:val="21"/>
          <w:szCs w:val="21"/>
        </w:rPr>
      </w:pPr>
      <w:ins w:id="190" w:author="Unknown">
        <w:r>
          <w:rPr>
            <w:rStyle w:val="HTMLCode"/>
            <w:rFonts w:ascii="Consolas" w:eastAsiaTheme="minorHAnsi" w:hAnsi="Consolas"/>
            <w:color w:val="BB571A"/>
            <w:sz w:val="23"/>
            <w:szCs w:val="23"/>
            <w:bdr w:val="none" w:sz="0" w:space="0" w:color="auto" w:frame="1"/>
            <w:shd w:val="clear" w:color="auto" w:fill="F0F0F0"/>
          </w:rPr>
          <w:t>end</w:t>
        </w:r>
        <w:r>
          <w:rPr>
            <w:rFonts w:ascii="Open Sans" w:hAnsi="Open Sans"/>
            <w:color w:val="444444"/>
            <w:sz w:val="21"/>
            <w:szCs w:val="21"/>
          </w:rPr>
          <w:t> là index kết thúc chuỗi cần so sánh.  Mặc định thì </w:t>
        </w:r>
        <w:r>
          <w:rPr>
            <w:rStyle w:val="HTMLCode"/>
            <w:rFonts w:ascii="Consolas" w:eastAsiaTheme="minorHAnsi" w:hAnsi="Consolas"/>
            <w:color w:val="BB571A"/>
            <w:sz w:val="23"/>
            <w:szCs w:val="23"/>
            <w:bdr w:val="none" w:sz="0" w:space="0" w:color="auto" w:frame="1"/>
            <w:shd w:val="clear" w:color="auto" w:fill="F0F0F0"/>
          </w:rPr>
          <w:t>end = len()</w:t>
        </w:r>
        <w:r>
          <w:rPr>
            <w:rFonts w:ascii="Open Sans" w:hAnsi="Open Sans"/>
            <w:color w:val="444444"/>
            <w:sz w:val="21"/>
            <w:szCs w:val="21"/>
          </w:rPr>
          <w:t>.</w:t>
        </w:r>
      </w:ins>
    </w:p>
    <w:p w:rsidR="00204758" w:rsidRDefault="00204758" w:rsidP="00204758">
      <w:pPr>
        <w:pStyle w:val="NormalWeb"/>
        <w:shd w:val="clear" w:color="auto" w:fill="FFFFFF"/>
        <w:spacing w:before="0" w:beforeAutospacing="0" w:after="0" w:afterAutospacing="0"/>
        <w:textAlignment w:val="baseline"/>
        <w:rPr>
          <w:ins w:id="191" w:author="Unknown"/>
          <w:rFonts w:ascii="Open Sans" w:hAnsi="Open Sans"/>
          <w:color w:val="444444"/>
          <w:sz w:val="21"/>
          <w:szCs w:val="21"/>
        </w:rPr>
      </w:pPr>
      <w:ins w:id="192"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193" w:author="Unknown"/>
          <w:rStyle w:val="HTMLCode"/>
          <w:rFonts w:ascii="Consolas" w:hAnsi="Consolas"/>
          <w:color w:val="C0C5CE"/>
          <w:sz w:val="23"/>
          <w:szCs w:val="23"/>
          <w:bdr w:val="none" w:sz="0" w:space="0" w:color="auto" w:frame="1"/>
          <w:shd w:val="clear" w:color="auto" w:fill="2B303B"/>
        </w:rPr>
      </w:pPr>
      <w:ins w:id="194" w:author="Unknown">
        <w:r>
          <w:rPr>
            <w:rStyle w:val="HTMLCode"/>
            <w:rFonts w:ascii="Consolas" w:hAnsi="Consolas"/>
            <w:color w:val="C0C5CE"/>
            <w:sz w:val="23"/>
            <w:szCs w:val="23"/>
            <w:bdr w:val="none" w:sz="0" w:space="0" w:color="auto" w:frame="1"/>
            <w:shd w:val="clear" w:color="auto" w:fill="2B303B"/>
          </w:rPr>
          <w:lastRenderedPageBreak/>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195"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196" w:author="Unknown"/>
          <w:rStyle w:val="HTMLCode"/>
          <w:rFonts w:ascii="Consolas" w:hAnsi="Consolas"/>
          <w:color w:val="C0C5CE"/>
          <w:sz w:val="23"/>
          <w:szCs w:val="23"/>
          <w:bdr w:val="none" w:sz="0" w:space="0" w:color="auto" w:frame="1"/>
          <w:shd w:val="clear" w:color="auto" w:fill="2B303B"/>
        </w:rPr>
      </w:pPr>
      <w:ins w:id="197" w:author="Unknown">
        <w:r>
          <w:rPr>
            <w:rStyle w:val="HTMLCode"/>
            <w:rFonts w:ascii="Consolas" w:hAnsi="Consolas"/>
            <w:color w:val="C0C5CE"/>
            <w:sz w:val="23"/>
            <w:szCs w:val="23"/>
            <w:bdr w:val="none" w:sz="0" w:space="0" w:color="auto" w:frame="1"/>
            <w:shd w:val="clear" w:color="auto" w:fill="2B303B"/>
          </w:rPr>
          <w:t>print(string.find(</w:t>
        </w:r>
        <w:r>
          <w:rPr>
            <w:rStyle w:val="hljs-string"/>
            <w:rFonts w:ascii="Consolas" w:hAnsi="Consolas"/>
            <w:color w:val="A3BE8C"/>
            <w:sz w:val="23"/>
            <w:szCs w:val="23"/>
            <w:bdr w:val="none" w:sz="0" w:space="0" w:color="auto" w:frame="1"/>
            <w:shd w:val="clear" w:color="auto" w:fill="2B303B"/>
          </w:rPr>
          <w:t>'di'</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198" w:author="Unknown"/>
          <w:rStyle w:val="HTMLCode"/>
          <w:rFonts w:ascii="Consolas" w:hAnsi="Consolas"/>
          <w:color w:val="C0C5CE"/>
          <w:sz w:val="23"/>
          <w:szCs w:val="23"/>
          <w:bdr w:val="none" w:sz="0" w:space="0" w:color="auto" w:frame="1"/>
          <w:shd w:val="clear" w:color="auto" w:fill="2B303B"/>
        </w:rPr>
      </w:pPr>
      <w:ins w:id="199" w:author="Unknown">
        <w:r>
          <w:rPr>
            <w:rStyle w:val="hljs-comment"/>
            <w:rFonts w:ascii="Consolas" w:eastAsiaTheme="majorEastAsia" w:hAnsi="Consolas"/>
            <w:color w:val="65737E"/>
            <w:sz w:val="23"/>
            <w:szCs w:val="23"/>
            <w:bdr w:val="none" w:sz="0" w:space="0" w:color="auto" w:frame="1"/>
            <w:shd w:val="clear" w:color="auto" w:fill="2B303B"/>
          </w:rPr>
          <w:t># Kết quả: 3</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200" w:author="Unknown"/>
          <w:rFonts w:ascii="Open Sans" w:hAnsi="Open Sans"/>
          <w:b w:val="0"/>
          <w:bCs w:val="0"/>
          <w:color w:val="125692"/>
          <w:sz w:val="38"/>
          <w:szCs w:val="38"/>
        </w:rPr>
      </w:pPr>
      <w:ins w:id="201" w:author="Unknown">
        <w:r>
          <w:rPr>
            <w:rFonts w:ascii="Open Sans" w:hAnsi="Open Sans"/>
            <w:b w:val="0"/>
            <w:bCs w:val="0"/>
            <w:color w:val="125692"/>
            <w:sz w:val="38"/>
            <w:szCs w:val="38"/>
          </w:rPr>
          <w:t>9, index().</w:t>
        </w:r>
      </w:ins>
    </w:p>
    <w:p w:rsidR="00204758" w:rsidRDefault="00204758" w:rsidP="00204758">
      <w:pPr>
        <w:pStyle w:val="NormalWeb"/>
        <w:shd w:val="clear" w:color="auto" w:fill="FFFFFF"/>
        <w:spacing w:before="0" w:beforeAutospacing="0" w:after="105" w:afterAutospacing="0"/>
        <w:textAlignment w:val="baseline"/>
        <w:rPr>
          <w:ins w:id="202" w:author="Unknown"/>
          <w:rFonts w:ascii="Open Sans" w:hAnsi="Open Sans"/>
          <w:color w:val="444444"/>
          <w:sz w:val="21"/>
          <w:szCs w:val="21"/>
        </w:rPr>
      </w:pPr>
      <w:ins w:id="203" w:author="Unknown">
        <w:r>
          <w:rPr>
            <w:rFonts w:ascii="Open Sans" w:hAnsi="Open Sans"/>
            <w:color w:val="444444"/>
            <w:sz w:val="21"/>
            <w:szCs w:val="21"/>
          </w:rPr>
          <w:t>Hàm này tương tự như hàm find() chỉ khác duy nhất là nếu như không tìm thấy thì hàm này sẽ gọi exception.</w:t>
        </w:r>
      </w:ins>
    </w:p>
    <w:p w:rsidR="00204758" w:rsidRDefault="00204758" w:rsidP="00204758">
      <w:pPr>
        <w:pStyle w:val="NormalWeb"/>
        <w:shd w:val="clear" w:color="auto" w:fill="FFFFFF"/>
        <w:spacing w:before="0" w:beforeAutospacing="0" w:after="0" w:afterAutospacing="0"/>
        <w:textAlignment w:val="baseline"/>
        <w:rPr>
          <w:ins w:id="204" w:author="Unknown"/>
          <w:rFonts w:ascii="Open Sans" w:hAnsi="Open Sans"/>
          <w:color w:val="444444"/>
          <w:sz w:val="21"/>
          <w:szCs w:val="21"/>
        </w:rPr>
      </w:pPr>
      <w:ins w:id="205"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206" w:author="Unknown"/>
          <w:rStyle w:val="HTMLCode"/>
          <w:rFonts w:ascii="Consolas" w:hAnsi="Consolas"/>
          <w:color w:val="C0C5CE"/>
          <w:sz w:val="23"/>
          <w:szCs w:val="23"/>
          <w:bdr w:val="none" w:sz="0" w:space="0" w:color="auto" w:frame="1"/>
          <w:shd w:val="clear" w:color="auto" w:fill="2B303B"/>
        </w:rPr>
      </w:pPr>
      <w:ins w:id="207"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208"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09" w:author="Unknown"/>
          <w:rStyle w:val="HTMLCode"/>
          <w:rFonts w:ascii="Consolas" w:hAnsi="Consolas"/>
          <w:color w:val="C0C5CE"/>
          <w:sz w:val="23"/>
          <w:szCs w:val="23"/>
          <w:bdr w:val="none" w:sz="0" w:space="0" w:color="auto" w:frame="1"/>
          <w:shd w:val="clear" w:color="auto" w:fill="2B303B"/>
        </w:rPr>
      </w:pPr>
      <w:ins w:id="210" w:author="Unknown">
        <w:r>
          <w:rPr>
            <w:rStyle w:val="HTMLCode"/>
            <w:rFonts w:ascii="Consolas" w:hAnsi="Consolas"/>
            <w:color w:val="C0C5CE"/>
            <w:sz w:val="23"/>
            <w:szCs w:val="23"/>
            <w:bdr w:val="none" w:sz="0" w:space="0" w:color="auto" w:frame="1"/>
            <w:shd w:val="clear" w:color="auto" w:fill="2B303B"/>
          </w:rPr>
          <w:t>print(string.index(</w:t>
        </w:r>
        <w:r>
          <w:rPr>
            <w:rStyle w:val="hljs-string"/>
            <w:rFonts w:ascii="Consolas" w:hAnsi="Consolas"/>
            <w:color w:val="A3BE8C"/>
            <w:sz w:val="23"/>
            <w:szCs w:val="23"/>
            <w:bdr w:val="none" w:sz="0" w:space="0" w:color="auto" w:frame="1"/>
            <w:shd w:val="clear" w:color="auto" w:fill="2B303B"/>
          </w:rPr>
          <w:t>'vuthanhtai'</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211" w:author="Unknown"/>
          <w:rStyle w:val="HTMLCode"/>
          <w:rFonts w:ascii="Consolas" w:hAnsi="Consolas"/>
          <w:color w:val="C0C5CE"/>
          <w:sz w:val="23"/>
          <w:szCs w:val="23"/>
          <w:bdr w:val="none" w:sz="0" w:space="0" w:color="auto" w:frame="1"/>
          <w:shd w:val="clear" w:color="auto" w:fill="2B303B"/>
        </w:rPr>
      </w:pPr>
      <w:ins w:id="212" w:author="Unknown">
        <w:r>
          <w:rPr>
            <w:rStyle w:val="hljs-comment"/>
            <w:rFonts w:ascii="Consolas" w:eastAsiaTheme="majorEastAsia" w:hAnsi="Consolas"/>
            <w:color w:val="65737E"/>
            <w:sz w:val="23"/>
            <w:szCs w:val="23"/>
            <w:bdr w:val="none" w:sz="0" w:space="0" w:color="auto" w:frame="1"/>
            <w:shd w:val="clear" w:color="auto" w:fill="2B303B"/>
          </w:rPr>
          <w:t># Kết quả: ValueError: substring not found</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213" w:author="Unknown"/>
          <w:rFonts w:ascii="Open Sans" w:hAnsi="Open Sans"/>
          <w:b w:val="0"/>
          <w:bCs w:val="0"/>
          <w:color w:val="125692"/>
          <w:sz w:val="38"/>
          <w:szCs w:val="38"/>
        </w:rPr>
      </w:pPr>
      <w:ins w:id="214" w:author="Unknown">
        <w:r>
          <w:rPr>
            <w:rFonts w:ascii="Open Sans" w:hAnsi="Open Sans"/>
            <w:b w:val="0"/>
            <w:bCs w:val="0"/>
            <w:color w:val="125692"/>
            <w:sz w:val="38"/>
            <w:szCs w:val="38"/>
          </w:rPr>
          <w:t>10, isalnum().</w:t>
        </w:r>
      </w:ins>
    </w:p>
    <w:p w:rsidR="00204758" w:rsidRDefault="00204758" w:rsidP="00204758">
      <w:pPr>
        <w:pStyle w:val="NormalWeb"/>
        <w:shd w:val="clear" w:color="auto" w:fill="FFFFFF"/>
        <w:spacing w:before="0" w:beforeAutospacing="0" w:after="105" w:afterAutospacing="0"/>
        <w:textAlignment w:val="baseline"/>
        <w:rPr>
          <w:ins w:id="215" w:author="Unknown"/>
          <w:rFonts w:ascii="Open Sans" w:hAnsi="Open Sans"/>
          <w:color w:val="444444"/>
          <w:sz w:val="21"/>
          <w:szCs w:val="21"/>
        </w:rPr>
      </w:pPr>
      <w:ins w:id="216" w:author="Unknown">
        <w:r>
          <w:rPr>
            <w:rFonts w:ascii="Open Sans" w:hAnsi="Open Sans"/>
            <w:color w:val="444444"/>
            <w:sz w:val="21"/>
            <w:szCs w:val="21"/>
          </w:rPr>
          <w:t>Hàm này có tác dụng kiểm tra xem một chuỗi có phải là chứa duy nhất các ký tự chữ hoặc chuỗi hay không? Nó sẽ trả về True nếu chuỗi chỉ chứa các ký tự chữ hoặc số. Và ngược lại nó sẽ trả về False nếu chuỗi chứa ký tự khác chuỗi và số.</w:t>
        </w:r>
      </w:ins>
    </w:p>
    <w:p w:rsidR="00204758" w:rsidRDefault="00204758" w:rsidP="00204758">
      <w:pPr>
        <w:pStyle w:val="NormalWeb"/>
        <w:shd w:val="clear" w:color="auto" w:fill="FFFFFF"/>
        <w:spacing w:before="0" w:beforeAutospacing="0" w:after="0" w:afterAutospacing="0"/>
        <w:textAlignment w:val="baseline"/>
        <w:rPr>
          <w:ins w:id="217" w:author="Unknown"/>
          <w:rFonts w:ascii="Open Sans" w:hAnsi="Open Sans"/>
          <w:color w:val="444444"/>
          <w:sz w:val="21"/>
          <w:szCs w:val="21"/>
        </w:rPr>
      </w:pPr>
      <w:ins w:id="218"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219" w:author="Unknown"/>
          <w:rStyle w:val="HTMLCode"/>
          <w:rFonts w:ascii="Consolas" w:hAnsi="Consolas"/>
          <w:color w:val="C0C5CE"/>
          <w:sz w:val="23"/>
          <w:szCs w:val="23"/>
          <w:bdr w:val="none" w:sz="0" w:space="0" w:color="auto" w:frame="1"/>
          <w:shd w:val="clear" w:color="auto" w:fill="2B303B"/>
        </w:rPr>
      </w:pPr>
      <w:ins w:id="220"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w:t>
        </w:r>
      </w:ins>
    </w:p>
    <w:p w:rsidR="00204758" w:rsidRDefault="00204758" w:rsidP="00204758">
      <w:pPr>
        <w:pStyle w:val="HTMLPreformatted"/>
        <w:shd w:val="clear" w:color="auto" w:fill="F6F6F6"/>
        <w:spacing w:line="360" w:lineRule="atLeast"/>
        <w:textAlignment w:val="baseline"/>
        <w:rPr>
          <w:ins w:id="221"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22" w:author="Unknown"/>
          <w:rStyle w:val="HTMLCode"/>
          <w:rFonts w:ascii="Consolas" w:hAnsi="Consolas"/>
          <w:color w:val="C0C5CE"/>
          <w:sz w:val="23"/>
          <w:szCs w:val="23"/>
          <w:bdr w:val="none" w:sz="0" w:space="0" w:color="auto" w:frame="1"/>
          <w:shd w:val="clear" w:color="auto" w:fill="2B303B"/>
        </w:rPr>
      </w:pPr>
      <w:ins w:id="223" w:author="Unknown">
        <w:r>
          <w:rPr>
            <w:rStyle w:val="HTMLCode"/>
            <w:rFonts w:ascii="Consolas" w:hAnsi="Consolas"/>
            <w:color w:val="C0C5CE"/>
            <w:sz w:val="23"/>
            <w:szCs w:val="23"/>
            <w:bdr w:val="none" w:sz="0" w:space="0" w:color="auto" w:frame="1"/>
            <w:shd w:val="clear" w:color="auto" w:fill="2B303B"/>
          </w:rPr>
          <w:t>print(string.isalnum());</w:t>
        </w:r>
      </w:ins>
    </w:p>
    <w:p w:rsidR="00204758" w:rsidRDefault="00204758" w:rsidP="00204758">
      <w:pPr>
        <w:pStyle w:val="HTMLPreformatted"/>
        <w:shd w:val="clear" w:color="auto" w:fill="F6F6F6"/>
        <w:spacing w:line="360" w:lineRule="atLeast"/>
        <w:textAlignment w:val="baseline"/>
        <w:rPr>
          <w:ins w:id="224" w:author="Unknown"/>
          <w:rStyle w:val="HTMLCode"/>
          <w:rFonts w:ascii="Consolas" w:hAnsi="Consolas"/>
          <w:color w:val="C0C5CE"/>
          <w:sz w:val="23"/>
          <w:szCs w:val="23"/>
          <w:bdr w:val="none" w:sz="0" w:space="0" w:color="auto" w:frame="1"/>
          <w:shd w:val="clear" w:color="auto" w:fill="2B303B"/>
        </w:rPr>
      </w:pPr>
      <w:ins w:id="225"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TMLPreformatted"/>
        <w:shd w:val="clear" w:color="auto" w:fill="F6F6F6"/>
        <w:spacing w:line="360" w:lineRule="atLeast"/>
        <w:textAlignment w:val="baseline"/>
        <w:rPr>
          <w:ins w:id="226"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27" w:author="Unknown"/>
          <w:rStyle w:val="HTMLCode"/>
          <w:rFonts w:ascii="Consolas" w:hAnsi="Consolas"/>
          <w:color w:val="C0C5CE"/>
          <w:sz w:val="23"/>
          <w:szCs w:val="23"/>
          <w:bdr w:val="none" w:sz="0" w:space="0" w:color="auto" w:frame="1"/>
          <w:shd w:val="clear" w:color="auto" w:fill="2B303B"/>
        </w:rPr>
      </w:pPr>
      <w:ins w:id="228"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229"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30" w:author="Unknown"/>
          <w:rStyle w:val="HTMLCode"/>
          <w:rFonts w:ascii="Consolas" w:hAnsi="Consolas"/>
          <w:color w:val="C0C5CE"/>
          <w:sz w:val="23"/>
          <w:szCs w:val="23"/>
          <w:bdr w:val="none" w:sz="0" w:space="0" w:color="auto" w:frame="1"/>
          <w:shd w:val="clear" w:color="auto" w:fill="2B303B"/>
        </w:rPr>
      </w:pPr>
      <w:ins w:id="231" w:author="Unknown">
        <w:r>
          <w:rPr>
            <w:rStyle w:val="HTMLCode"/>
            <w:rFonts w:ascii="Consolas" w:hAnsi="Consolas"/>
            <w:color w:val="C0C5CE"/>
            <w:sz w:val="23"/>
            <w:szCs w:val="23"/>
            <w:bdr w:val="none" w:sz="0" w:space="0" w:color="auto" w:frame="1"/>
            <w:shd w:val="clear" w:color="auto" w:fill="2B303B"/>
          </w:rPr>
          <w:t>print(string.isalnum());</w:t>
        </w:r>
      </w:ins>
    </w:p>
    <w:p w:rsidR="00204758" w:rsidRDefault="00204758" w:rsidP="00204758">
      <w:pPr>
        <w:pStyle w:val="HTMLPreformatted"/>
        <w:shd w:val="clear" w:color="auto" w:fill="F6F6F6"/>
        <w:spacing w:line="360" w:lineRule="atLeast"/>
        <w:textAlignment w:val="baseline"/>
        <w:rPr>
          <w:ins w:id="232" w:author="Unknown"/>
          <w:rStyle w:val="HTMLCode"/>
          <w:rFonts w:ascii="Consolas" w:hAnsi="Consolas"/>
          <w:color w:val="C0C5CE"/>
          <w:sz w:val="23"/>
          <w:szCs w:val="23"/>
          <w:bdr w:val="none" w:sz="0" w:space="0" w:color="auto" w:frame="1"/>
          <w:shd w:val="clear" w:color="auto" w:fill="2B303B"/>
        </w:rPr>
      </w:pPr>
      <w:ins w:id="233"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234" w:author="Unknown"/>
          <w:rFonts w:ascii="Open Sans" w:hAnsi="Open Sans"/>
          <w:b w:val="0"/>
          <w:bCs w:val="0"/>
          <w:color w:val="125692"/>
          <w:sz w:val="38"/>
          <w:szCs w:val="38"/>
        </w:rPr>
      </w:pPr>
      <w:ins w:id="235" w:author="Unknown">
        <w:r>
          <w:rPr>
            <w:rFonts w:ascii="Open Sans" w:hAnsi="Open Sans"/>
            <w:b w:val="0"/>
            <w:bCs w:val="0"/>
            <w:color w:val="125692"/>
            <w:sz w:val="38"/>
            <w:szCs w:val="38"/>
          </w:rPr>
          <w:t>11, isalpha().</w:t>
        </w:r>
      </w:ins>
    </w:p>
    <w:p w:rsidR="00204758" w:rsidRDefault="00204758" w:rsidP="00204758">
      <w:pPr>
        <w:pStyle w:val="NormalWeb"/>
        <w:shd w:val="clear" w:color="auto" w:fill="FFFFFF"/>
        <w:spacing w:before="0" w:beforeAutospacing="0" w:after="105" w:afterAutospacing="0"/>
        <w:textAlignment w:val="baseline"/>
        <w:rPr>
          <w:ins w:id="236" w:author="Unknown"/>
          <w:rFonts w:ascii="Open Sans" w:hAnsi="Open Sans"/>
          <w:color w:val="444444"/>
          <w:sz w:val="21"/>
          <w:szCs w:val="21"/>
        </w:rPr>
      </w:pPr>
      <w:ins w:id="237" w:author="Unknown">
        <w:r>
          <w:rPr>
            <w:rFonts w:ascii="Open Sans" w:hAnsi="Open Sans"/>
            <w:color w:val="444444"/>
            <w:sz w:val="21"/>
            <w:szCs w:val="21"/>
          </w:rPr>
          <w:t>Hàm này có tác dụng kiểm tra xem một chuỗi có phải là chứa duy nhất các ký tự chữ hay không? Nó sẽ trả về True nếu chuỗi này chỉ chứa duy các ký tự chữ trong bảng chữ cái, và sẽ trả về False nếu nó chứa số hoặc ký tự đặc biệt khác.</w:t>
        </w:r>
      </w:ins>
    </w:p>
    <w:p w:rsidR="00204758" w:rsidRDefault="00204758" w:rsidP="00204758">
      <w:pPr>
        <w:pStyle w:val="NormalWeb"/>
        <w:shd w:val="clear" w:color="auto" w:fill="FFFFFF"/>
        <w:spacing w:before="0" w:beforeAutospacing="0" w:after="0" w:afterAutospacing="0"/>
        <w:textAlignment w:val="baseline"/>
        <w:rPr>
          <w:ins w:id="238" w:author="Unknown"/>
          <w:rFonts w:ascii="Open Sans" w:hAnsi="Open Sans"/>
          <w:color w:val="444444"/>
          <w:sz w:val="21"/>
          <w:szCs w:val="21"/>
        </w:rPr>
      </w:pPr>
      <w:ins w:id="239"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240" w:author="Unknown"/>
          <w:rStyle w:val="HTMLCode"/>
          <w:rFonts w:ascii="Consolas" w:hAnsi="Consolas"/>
          <w:color w:val="C0C5CE"/>
          <w:sz w:val="23"/>
          <w:szCs w:val="23"/>
          <w:bdr w:val="none" w:sz="0" w:space="0" w:color="auto" w:frame="1"/>
          <w:shd w:val="clear" w:color="auto" w:fill="2B303B"/>
        </w:rPr>
      </w:pPr>
      <w:ins w:id="24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'toidicode96'</w:t>
        </w:r>
      </w:ins>
    </w:p>
    <w:p w:rsidR="00204758" w:rsidRDefault="00204758" w:rsidP="00204758">
      <w:pPr>
        <w:pStyle w:val="HTMLPreformatted"/>
        <w:shd w:val="clear" w:color="auto" w:fill="F6F6F6"/>
        <w:spacing w:line="360" w:lineRule="atLeast"/>
        <w:textAlignment w:val="baseline"/>
        <w:rPr>
          <w:ins w:id="242"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43" w:author="Unknown"/>
          <w:rStyle w:val="HTMLCode"/>
          <w:rFonts w:ascii="Consolas" w:hAnsi="Consolas"/>
          <w:color w:val="C0C5CE"/>
          <w:sz w:val="23"/>
          <w:szCs w:val="23"/>
          <w:bdr w:val="none" w:sz="0" w:space="0" w:color="auto" w:frame="1"/>
          <w:shd w:val="clear" w:color="auto" w:fill="2B303B"/>
        </w:rPr>
      </w:pPr>
      <w:ins w:id="244" w:author="Unknown">
        <w:r>
          <w:rPr>
            <w:rStyle w:val="HTMLCode"/>
            <w:rFonts w:ascii="Consolas" w:hAnsi="Consolas"/>
            <w:color w:val="C0C5CE"/>
            <w:sz w:val="23"/>
            <w:szCs w:val="23"/>
            <w:bdr w:val="none" w:sz="0" w:space="0" w:color="auto" w:frame="1"/>
            <w:shd w:val="clear" w:color="auto" w:fill="2B303B"/>
          </w:rPr>
          <w:t>print(string.isalpha());</w:t>
        </w:r>
      </w:ins>
    </w:p>
    <w:p w:rsidR="00204758" w:rsidRDefault="00204758" w:rsidP="00204758">
      <w:pPr>
        <w:pStyle w:val="HTMLPreformatted"/>
        <w:shd w:val="clear" w:color="auto" w:fill="F6F6F6"/>
        <w:spacing w:line="360" w:lineRule="atLeast"/>
        <w:textAlignment w:val="baseline"/>
        <w:rPr>
          <w:ins w:id="245" w:author="Unknown"/>
          <w:rStyle w:val="HTMLCode"/>
          <w:rFonts w:ascii="Consolas" w:hAnsi="Consolas"/>
          <w:color w:val="C0C5CE"/>
          <w:sz w:val="23"/>
          <w:szCs w:val="23"/>
          <w:bdr w:val="none" w:sz="0" w:space="0" w:color="auto" w:frame="1"/>
          <w:shd w:val="clear" w:color="auto" w:fill="2B303B"/>
        </w:rPr>
      </w:pPr>
      <w:ins w:id="246"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247"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48" w:author="Unknown"/>
          <w:rStyle w:val="HTMLCode"/>
          <w:rFonts w:ascii="Consolas" w:hAnsi="Consolas"/>
          <w:color w:val="C0C5CE"/>
          <w:sz w:val="23"/>
          <w:szCs w:val="23"/>
          <w:bdr w:val="none" w:sz="0" w:space="0" w:color="auto" w:frame="1"/>
          <w:shd w:val="clear" w:color="auto" w:fill="2B303B"/>
        </w:rPr>
      </w:pPr>
      <w:ins w:id="249"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25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51" w:author="Unknown"/>
          <w:rStyle w:val="HTMLCode"/>
          <w:rFonts w:ascii="Consolas" w:hAnsi="Consolas"/>
          <w:color w:val="C0C5CE"/>
          <w:sz w:val="23"/>
          <w:szCs w:val="23"/>
          <w:bdr w:val="none" w:sz="0" w:space="0" w:color="auto" w:frame="1"/>
          <w:shd w:val="clear" w:color="auto" w:fill="2B303B"/>
        </w:rPr>
      </w:pPr>
      <w:ins w:id="252" w:author="Unknown">
        <w:r>
          <w:rPr>
            <w:rStyle w:val="HTMLCode"/>
            <w:rFonts w:ascii="Consolas" w:hAnsi="Consolas"/>
            <w:color w:val="C0C5CE"/>
            <w:sz w:val="23"/>
            <w:szCs w:val="23"/>
            <w:bdr w:val="none" w:sz="0" w:space="0" w:color="auto" w:frame="1"/>
            <w:shd w:val="clear" w:color="auto" w:fill="2B303B"/>
          </w:rPr>
          <w:t>print(string.isalpha());</w:t>
        </w:r>
      </w:ins>
    </w:p>
    <w:p w:rsidR="00204758" w:rsidRDefault="00204758" w:rsidP="00204758">
      <w:pPr>
        <w:pStyle w:val="HTMLPreformatted"/>
        <w:shd w:val="clear" w:color="auto" w:fill="F6F6F6"/>
        <w:spacing w:line="360" w:lineRule="atLeast"/>
        <w:textAlignment w:val="baseline"/>
        <w:rPr>
          <w:ins w:id="253" w:author="Unknown"/>
          <w:rStyle w:val="HTMLCode"/>
          <w:rFonts w:ascii="Consolas" w:hAnsi="Consolas"/>
          <w:color w:val="C0C5CE"/>
          <w:sz w:val="23"/>
          <w:szCs w:val="23"/>
          <w:bdr w:val="none" w:sz="0" w:space="0" w:color="auto" w:frame="1"/>
          <w:shd w:val="clear" w:color="auto" w:fill="2B303B"/>
        </w:rPr>
      </w:pPr>
      <w:ins w:id="254"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255" w:author="Unknown"/>
          <w:rFonts w:ascii="Open Sans" w:hAnsi="Open Sans"/>
          <w:b w:val="0"/>
          <w:bCs w:val="0"/>
          <w:color w:val="125692"/>
          <w:sz w:val="38"/>
          <w:szCs w:val="38"/>
        </w:rPr>
      </w:pPr>
      <w:ins w:id="256" w:author="Unknown">
        <w:r>
          <w:rPr>
            <w:rFonts w:ascii="Open Sans" w:hAnsi="Open Sans"/>
            <w:b w:val="0"/>
            <w:bCs w:val="0"/>
            <w:color w:val="125692"/>
            <w:sz w:val="38"/>
            <w:szCs w:val="38"/>
          </w:rPr>
          <w:t>12, isdigit().</w:t>
        </w:r>
      </w:ins>
    </w:p>
    <w:p w:rsidR="00204758" w:rsidRDefault="00204758" w:rsidP="00204758">
      <w:pPr>
        <w:pStyle w:val="NormalWeb"/>
        <w:shd w:val="clear" w:color="auto" w:fill="FFFFFF"/>
        <w:spacing w:before="0" w:beforeAutospacing="0" w:after="105" w:afterAutospacing="0"/>
        <w:textAlignment w:val="baseline"/>
        <w:rPr>
          <w:ins w:id="257" w:author="Unknown"/>
          <w:rFonts w:ascii="Open Sans" w:hAnsi="Open Sans"/>
          <w:color w:val="444444"/>
          <w:sz w:val="21"/>
          <w:szCs w:val="21"/>
        </w:rPr>
      </w:pPr>
      <w:ins w:id="258" w:author="Unknown">
        <w:r>
          <w:rPr>
            <w:rFonts w:ascii="Open Sans" w:hAnsi="Open Sans"/>
            <w:color w:val="444444"/>
            <w:sz w:val="21"/>
            <w:szCs w:val="21"/>
          </w:rPr>
          <w:t>Hàm này có tác dụng kiểm tra xem một chuỗi có phải là chứa duy nhất các chữ số hay không? Nó sẽ trả về True nếu đúng và False nếu sai.</w:t>
        </w:r>
      </w:ins>
    </w:p>
    <w:p w:rsidR="00204758" w:rsidRDefault="00204758" w:rsidP="00204758">
      <w:pPr>
        <w:pStyle w:val="NormalWeb"/>
        <w:shd w:val="clear" w:color="auto" w:fill="FFFFFF"/>
        <w:spacing w:before="0" w:beforeAutospacing="0" w:after="0" w:afterAutospacing="0"/>
        <w:textAlignment w:val="baseline"/>
        <w:rPr>
          <w:ins w:id="259" w:author="Unknown"/>
          <w:rFonts w:ascii="Open Sans" w:hAnsi="Open Sans"/>
          <w:color w:val="444444"/>
          <w:sz w:val="21"/>
          <w:szCs w:val="21"/>
        </w:rPr>
      </w:pPr>
      <w:ins w:id="260"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261" w:author="Unknown"/>
          <w:rStyle w:val="HTMLCode"/>
          <w:rFonts w:ascii="Consolas" w:hAnsi="Consolas"/>
          <w:color w:val="C0C5CE"/>
          <w:sz w:val="23"/>
          <w:szCs w:val="23"/>
          <w:bdr w:val="none" w:sz="0" w:space="0" w:color="auto" w:frame="1"/>
          <w:shd w:val="clear" w:color="auto" w:fill="2B303B"/>
        </w:rPr>
      </w:pPr>
      <w:ins w:id="262"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'toidicode96'</w:t>
        </w:r>
      </w:ins>
    </w:p>
    <w:p w:rsidR="00204758" w:rsidRDefault="00204758" w:rsidP="00204758">
      <w:pPr>
        <w:pStyle w:val="HTMLPreformatted"/>
        <w:shd w:val="clear" w:color="auto" w:fill="F6F6F6"/>
        <w:spacing w:line="360" w:lineRule="atLeast"/>
        <w:textAlignment w:val="baseline"/>
        <w:rPr>
          <w:ins w:id="263"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64" w:author="Unknown"/>
          <w:rStyle w:val="HTMLCode"/>
          <w:rFonts w:ascii="Consolas" w:hAnsi="Consolas"/>
          <w:color w:val="C0C5CE"/>
          <w:sz w:val="23"/>
          <w:szCs w:val="23"/>
          <w:bdr w:val="none" w:sz="0" w:space="0" w:color="auto" w:frame="1"/>
          <w:shd w:val="clear" w:color="auto" w:fill="2B303B"/>
        </w:rPr>
      </w:pPr>
      <w:ins w:id="265" w:author="Unknown">
        <w:r>
          <w:rPr>
            <w:rStyle w:val="HTMLCode"/>
            <w:rFonts w:ascii="Consolas" w:hAnsi="Consolas"/>
            <w:color w:val="C0C5CE"/>
            <w:sz w:val="23"/>
            <w:szCs w:val="23"/>
            <w:bdr w:val="none" w:sz="0" w:space="0" w:color="auto" w:frame="1"/>
            <w:shd w:val="clear" w:color="auto" w:fill="2B303B"/>
          </w:rPr>
          <w:t>print(string.isdigit());</w:t>
        </w:r>
      </w:ins>
    </w:p>
    <w:p w:rsidR="00204758" w:rsidRDefault="00204758" w:rsidP="00204758">
      <w:pPr>
        <w:pStyle w:val="HTMLPreformatted"/>
        <w:shd w:val="clear" w:color="auto" w:fill="F6F6F6"/>
        <w:spacing w:line="360" w:lineRule="atLeast"/>
        <w:textAlignment w:val="baseline"/>
        <w:rPr>
          <w:ins w:id="266" w:author="Unknown"/>
          <w:rStyle w:val="HTMLCode"/>
          <w:rFonts w:ascii="Consolas" w:hAnsi="Consolas"/>
          <w:color w:val="C0C5CE"/>
          <w:sz w:val="23"/>
          <w:szCs w:val="23"/>
          <w:bdr w:val="none" w:sz="0" w:space="0" w:color="auto" w:frame="1"/>
          <w:shd w:val="clear" w:color="auto" w:fill="2B303B"/>
        </w:rPr>
      </w:pPr>
      <w:ins w:id="267"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268"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69" w:author="Unknown"/>
          <w:rStyle w:val="HTMLCode"/>
          <w:rFonts w:ascii="Consolas" w:hAnsi="Consolas"/>
          <w:color w:val="C0C5CE"/>
          <w:sz w:val="23"/>
          <w:szCs w:val="23"/>
          <w:bdr w:val="none" w:sz="0" w:space="0" w:color="auto" w:frame="1"/>
          <w:shd w:val="clear" w:color="auto" w:fill="2B303B"/>
        </w:rPr>
      </w:pPr>
      <w:ins w:id="270"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'12051996'</w:t>
        </w:r>
      </w:ins>
    </w:p>
    <w:p w:rsidR="00204758" w:rsidRDefault="00204758" w:rsidP="00204758">
      <w:pPr>
        <w:pStyle w:val="HTMLPreformatted"/>
        <w:shd w:val="clear" w:color="auto" w:fill="F6F6F6"/>
        <w:spacing w:line="360" w:lineRule="atLeast"/>
        <w:textAlignment w:val="baseline"/>
        <w:rPr>
          <w:ins w:id="271"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72" w:author="Unknown"/>
          <w:rStyle w:val="HTMLCode"/>
          <w:rFonts w:ascii="Consolas" w:hAnsi="Consolas"/>
          <w:color w:val="C0C5CE"/>
          <w:sz w:val="23"/>
          <w:szCs w:val="23"/>
          <w:bdr w:val="none" w:sz="0" w:space="0" w:color="auto" w:frame="1"/>
          <w:shd w:val="clear" w:color="auto" w:fill="2B303B"/>
        </w:rPr>
      </w:pPr>
      <w:ins w:id="273" w:author="Unknown">
        <w:r>
          <w:rPr>
            <w:rStyle w:val="HTMLCode"/>
            <w:rFonts w:ascii="Consolas" w:hAnsi="Consolas"/>
            <w:color w:val="C0C5CE"/>
            <w:sz w:val="23"/>
            <w:szCs w:val="23"/>
            <w:bdr w:val="none" w:sz="0" w:space="0" w:color="auto" w:frame="1"/>
            <w:shd w:val="clear" w:color="auto" w:fill="2B303B"/>
          </w:rPr>
          <w:t>print(string.isdigit());</w:t>
        </w:r>
      </w:ins>
    </w:p>
    <w:p w:rsidR="00204758" w:rsidRDefault="00204758" w:rsidP="00204758">
      <w:pPr>
        <w:pStyle w:val="HTMLPreformatted"/>
        <w:shd w:val="clear" w:color="auto" w:fill="F6F6F6"/>
        <w:spacing w:line="360" w:lineRule="atLeast"/>
        <w:textAlignment w:val="baseline"/>
        <w:rPr>
          <w:ins w:id="274" w:author="Unknown"/>
          <w:rStyle w:val="HTMLCode"/>
          <w:rFonts w:ascii="Consolas" w:hAnsi="Consolas"/>
          <w:color w:val="C0C5CE"/>
          <w:sz w:val="23"/>
          <w:szCs w:val="23"/>
          <w:bdr w:val="none" w:sz="0" w:space="0" w:color="auto" w:frame="1"/>
          <w:shd w:val="clear" w:color="auto" w:fill="2B303B"/>
        </w:rPr>
      </w:pPr>
      <w:ins w:id="275"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276" w:author="Unknown"/>
          <w:rFonts w:ascii="Open Sans" w:hAnsi="Open Sans"/>
          <w:b w:val="0"/>
          <w:bCs w:val="0"/>
          <w:color w:val="125692"/>
          <w:sz w:val="38"/>
          <w:szCs w:val="38"/>
        </w:rPr>
      </w:pPr>
      <w:ins w:id="277" w:author="Unknown">
        <w:r>
          <w:rPr>
            <w:rFonts w:ascii="Open Sans" w:hAnsi="Open Sans"/>
            <w:b w:val="0"/>
            <w:bCs w:val="0"/>
            <w:color w:val="125692"/>
            <w:sz w:val="38"/>
            <w:szCs w:val="38"/>
          </w:rPr>
          <w:t>13, islower().</w:t>
        </w:r>
      </w:ins>
    </w:p>
    <w:p w:rsidR="00204758" w:rsidRDefault="00204758" w:rsidP="00204758">
      <w:pPr>
        <w:pStyle w:val="NormalWeb"/>
        <w:shd w:val="clear" w:color="auto" w:fill="FFFFFF"/>
        <w:spacing w:before="0" w:beforeAutospacing="0" w:after="105" w:afterAutospacing="0"/>
        <w:textAlignment w:val="baseline"/>
        <w:rPr>
          <w:ins w:id="278" w:author="Unknown"/>
          <w:rFonts w:ascii="Open Sans" w:hAnsi="Open Sans"/>
          <w:color w:val="444444"/>
          <w:sz w:val="21"/>
          <w:szCs w:val="21"/>
        </w:rPr>
      </w:pPr>
      <w:ins w:id="279" w:author="Unknown">
        <w:r>
          <w:rPr>
            <w:rFonts w:ascii="Open Sans" w:hAnsi="Open Sans"/>
            <w:color w:val="444444"/>
            <w:sz w:val="21"/>
            <w:szCs w:val="21"/>
          </w:rPr>
          <w:t>Hàm này có tác dụng kiểm tra xem một chuỗi có phải là in thường hay không? Nó sẽ trả về True nếu đúng và False nếu sai.</w:t>
        </w:r>
      </w:ins>
    </w:p>
    <w:p w:rsidR="00204758" w:rsidRDefault="00204758" w:rsidP="00204758">
      <w:pPr>
        <w:pStyle w:val="NormalWeb"/>
        <w:shd w:val="clear" w:color="auto" w:fill="FFFFFF"/>
        <w:spacing w:before="0" w:beforeAutospacing="0" w:after="0" w:afterAutospacing="0"/>
        <w:textAlignment w:val="baseline"/>
        <w:rPr>
          <w:ins w:id="280" w:author="Unknown"/>
          <w:rFonts w:ascii="Open Sans" w:hAnsi="Open Sans"/>
          <w:color w:val="444444"/>
          <w:sz w:val="21"/>
          <w:szCs w:val="21"/>
        </w:rPr>
      </w:pPr>
      <w:ins w:id="281"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282" w:author="Unknown"/>
          <w:rStyle w:val="HTMLCode"/>
          <w:rFonts w:ascii="Consolas" w:hAnsi="Consolas"/>
          <w:color w:val="C0C5CE"/>
          <w:sz w:val="23"/>
          <w:szCs w:val="23"/>
          <w:bdr w:val="none" w:sz="0" w:space="0" w:color="auto" w:frame="1"/>
          <w:shd w:val="clear" w:color="auto" w:fill="2B303B"/>
        </w:rPr>
      </w:pPr>
      <w:ins w:id="283"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284" w:author="Unknown"/>
          <w:rStyle w:val="HTMLCode"/>
          <w:rFonts w:ascii="Consolas" w:hAnsi="Consolas"/>
          <w:color w:val="C0C5CE"/>
          <w:sz w:val="23"/>
          <w:szCs w:val="23"/>
          <w:bdr w:val="none" w:sz="0" w:space="0" w:color="auto" w:frame="1"/>
          <w:shd w:val="clear" w:color="auto" w:fill="2B303B"/>
        </w:rPr>
      </w:pPr>
      <w:ins w:id="285" w:author="Unknown">
        <w:r>
          <w:rPr>
            <w:rStyle w:val="HTMLCode"/>
            <w:rFonts w:ascii="Consolas" w:hAnsi="Consolas"/>
            <w:color w:val="C0C5CE"/>
            <w:sz w:val="23"/>
            <w:szCs w:val="23"/>
            <w:bdr w:val="none" w:sz="0" w:space="0" w:color="auto" w:frame="1"/>
            <w:shd w:val="clear" w:color="auto" w:fill="2B303B"/>
          </w:rPr>
          <w:t>print(string.islower());</w:t>
        </w:r>
      </w:ins>
    </w:p>
    <w:p w:rsidR="00204758" w:rsidRDefault="00204758" w:rsidP="00204758">
      <w:pPr>
        <w:pStyle w:val="HTMLPreformatted"/>
        <w:shd w:val="clear" w:color="auto" w:fill="F6F6F6"/>
        <w:spacing w:line="360" w:lineRule="atLeast"/>
        <w:textAlignment w:val="baseline"/>
        <w:rPr>
          <w:ins w:id="286" w:author="Unknown"/>
          <w:rStyle w:val="HTMLCode"/>
          <w:rFonts w:ascii="Consolas" w:hAnsi="Consolas"/>
          <w:color w:val="C0C5CE"/>
          <w:sz w:val="23"/>
          <w:szCs w:val="23"/>
          <w:bdr w:val="none" w:sz="0" w:space="0" w:color="auto" w:frame="1"/>
          <w:shd w:val="clear" w:color="auto" w:fill="2B303B"/>
        </w:rPr>
      </w:pPr>
      <w:ins w:id="287"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TMLPreformatted"/>
        <w:shd w:val="clear" w:color="auto" w:fill="F6F6F6"/>
        <w:spacing w:line="360" w:lineRule="atLeast"/>
        <w:textAlignment w:val="baseline"/>
        <w:rPr>
          <w:ins w:id="288"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89" w:author="Unknown"/>
          <w:rStyle w:val="HTMLCode"/>
          <w:rFonts w:ascii="Consolas" w:hAnsi="Consolas"/>
          <w:color w:val="C0C5CE"/>
          <w:sz w:val="23"/>
          <w:szCs w:val="23"/>
          <w:bdr w:val="none" w:sz="0" w:space="0" w:color="auto" w:frame="1"/>
          <w:shd w:val="clear" w:color="auto" w:fill="2B303B"/>
        </w:rPr>
      </w:pPr>
      <w:ins w:id="290"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'12051996'</w:t>
        </w:r>
      </w:ins>
    </w:p>
    <w:p w:rsidR="00204758" w:rsidRDefault="00204758" w:rsidP="00204758">
      <w:pPr>
        <w:pStyle w:val="HTMLPreformatted"/>
        <w:shd w:val="clear" w:color="auto" w:fill="F6F6F6"/>
        <w:spacing w:line="360" w:lineRule="atLeast"/>
        <w:textAlignment w:val="baseline"/>
        <w:rPr>
          <w:ins w:id="291" w:author="Unknown"/>
          <w:rStyle w:val="HTMLCode"/>
          <w:rFonts w:ascii="Consolas" w:hAnsi="Consolas"/>
          <w:color w:val="C0C5CE"/>
          <w:sz w:val="23"/>
          <w:szCs w:val="23"/>
          <w:bdr w:val="none" w:sz="0" w:space="0" w:color="auto" w:frame="1"/>
          <w:shd w:val="clear" w:color="auto" w:fill="2B303B"/>
        </w:rPr>
      </w:pPr>
      <w:ins w:id="292" w:author="Unknown">
        <w:r>
          <w:rPr>
            <w:rStyle w:val="HTMLCode"/>
            <w:rFonts w:ascii="Consolas" w:hAnsi="Consolas"/>
            <w:color w:val="C0C5CE"/>
            <w:sz w:val="23"/>
            <w:szCs w:val="23"/>
            <w:bdr w:val="none" w:sz="0" w:space="0" w:color="auto" w:frame="1"/>
            <w:shd w:val="clear" w:color="auto" w:fill="2B303B"/>
          </w:rPr>
          <w:t>print(string.islower());</w:t>
        </w:r>
      </w:ins>
    </w:p>
    <w:p w:rsidR="00204758" w:rsidRDefault="00204758" w:rsidP="00204758">
      <w:pPr>
        <w:pStyle w:val="HTMLPreformatted"/>
        <w:shd w:val="clear" w:color="auto" w:fill="F6F6F6"/>
        <w:spacing w:line="360" w:lineRule="atLeast"/>
        <w:textAlignment w:val="baseline"/>
        <w:rPr>
          <w:ins w:id="293" w:author="Unknown"/>
          <w:rStyle w:val="HTMLCode"/>
          <w:rFonts w:ascii="Consolas" w:hAnsi="Consolas"/>
          <w:color w:val="C0C5CE"/>
          <w:sz w:val="23"/>
          <w:szCs w:val="23"/>
          <w:bdr w:val="none" w:sz="0" w:space="0" w:color="auto" w:frame="1"/>
          <w:shd w:val="clear" w:color="auto" w:fill="2B303B"/>
        </w:rPr>
      </w:pPr>
      <w:ins w:id="294"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295"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296" w:author="Unknown"/>
          <w:rStyle w:val="HTMLCode"/>
          <w:rFonts w:ascii="Consolas" w:hAnsi="Consolas"/>
          <w:color w:val="C0C5CE"/>
          <w:sz w:val="23"/>
          <w:szCs w:val="23"/>
          <w:bdr w:val="none" w:sz="0" w:space="0" w:color="auto" w:frame="1"/>
          <w:shd w:val="clear" w:color="auto" w:fill="2B303B"/>
        </w:rPr>
      </w:pPr>
      <w:ins w:id="297"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'9toidicode.com6'</w:t>
        </w:r>
      </w:ins>
    </w:p>
    <w:p w:rsidR="00204758" w:rsidRDefault="00204758" w:rsidP="00204758">
      <w:pPr>
        <w:pStyle w:val="HTMLPreformatted"/>
        <w:shd w:val="clear" w:color="auto" w:fill="F6F6F6"/>
        <w:spacing w:line="360" w:lineRule="atLeast"/>
        <w:textAlignment w:val="baseline"/>
        <w:rPr>
          <w:ins w:id="298" w:author="Unknown"/>
          <w:rStyle w:val="HTMLCode"/>
          <w:rFonts w:ascii="Consolas" w:hAnsi="Consolas"/>
          <w:color w:val="C0C5CE"/>
          <w:sz w:val="23"/>
          <w:szCs w:val="23"/>
          <w:bdr w:val="none" w:sz="0" w:space="0" w:color="auto" w:frame="1"/>
          <w:shd w:val="clear" w:color="auto" w:fill="2B303B"/>
        </w:rPr>
      </w:pPr>
      <w:ins w:id="299" w:author="Unknown">
        <w:r>
          <w:rPr>
            <w:rStyle w:val="HTMLCode"/>
            <w:rFonts w:ascii="Consolas" w:hAnsi="Consolas"/>
            <w:color w:val="C0C5CE"/>
            <w:sz w:val="23"/>
            <w:szCs w:val="23"/>
            <w:bdr w:val="none" w:sz="0" w:space="0" w:color="auto" w:frame="1"/>
            <w:shd w:val="clear" w:color="auto" w:fill="2B303B"/>
          </w:rPr>
          <w:t>print(string.islower());</w:t>
        </w:r>
      </w:ins>
    </w:p>
    <w:p w:rsidR="00204758" w:rsidRDefault="00204758" w:rsidP="00204758">
      <w:pPr>
        <w:pStyle w:val="HTMLPreformatted"/>
        <w:shd w:val="clear" w:color="auto" w:fill="F6F6F6"/>
        <w:spacing w:line="360" w:lineRule="atLeast"/>
        <w:textAlignment w:val="baseline"/>
        <w:rPr>
          <w:ins w:id="300" w:author="Unknown"/>
          <w:rStyle w:val="HTMLCode"/>
          <w:rFonts w:ascii="Consolas" w:hAnsi="Consolas"/>
          <w:color w:val="C0C5CE"/>
          <w:sz w:val="23"/>
          <w:szCs w:val="23"/>
          <w:bdr w:val="none" w:sz="0" w:space="0" w:color="auto" w:frame="1"/>
          <w:shd w:val="clear" w:color="auto" w:fill="2B303B"/>
        </w:rPr>
      </w:pPr>
      <w:ins w:id="301"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TMLPreformatted"/>
        <w:shd w:val="clear" w:color="auto" w:fill="F6F6F6"/>
        <w:spacing w:line="360" w:lineRule="atLeast"/>
        <w:textAlignment w:val="baseline"/>
        <w:rPr>
          <w:ins w:id="302"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303" w:author="Unknown"/>
          <w:rStyle w:val="HTMLCode"/>
          <w:rFonts w:ascii="Consolas" w:hAnsi="Consolas"/>
          <w:color w:val="C0C5CE"/>
          <w:sz w:val="23"/>
          <w:szCs w:val="23"/>
          <w:bdr w:val="none" w:sz="0" w:space="0" w:color="auto" w:frame="1"/>
          <w:shd w:val="clear" w:color="auto" w:fill="2B303B"/>
        </w:rPr>
      </w:pPr>
      <w:ins w:id="304" w:author="Unknown">
        <w:r>
          <w:rPr>
            <w:rStyle w:val="HTMLCode"/>
            <w:rFonts w:ascii="Consolas" w:hAnsi="Consolas"/>
            <w:color w:val="C0C5CE"/>
            <w:sz w:val="23"/>
            <w:szCs w:val="23"/>
            <w:bdr w:val="none" w:sz="0" w:space="0" w:color="auto" w:frame="1"/>
            <w:shd w:val="clear" w:color="auto" w:fill="2B303B"/>
          </w:rPr>
          <w:lastRenderedPageBreak/>
          <w:t xml:space="preserve">string = </w:t>
        </w:r>
        <w:r>
          <w:rPr>
            <w:rStyle w:val="hljs-string"/>
            <w:rFonts w:ascii="Consolas" w:hAnsi="Consolas"/>
            <w:color w:val="A3BE8C"/>
            <w:sz w:val="23"/>
            <w:szCs w:val="23"/>
            <w:bdr w:val="none" w:sz="0" w:space="0" w:color="auto" w:frame="1"/>
            <w:shd w:val="clear" w:color="auto" w:fill="2B303B"/>
          </w:rPr>
          <w:t>'9Toidicode.com6'</w:t>
        </w:r>
      </w:ins>
    </w:p>
    <w:p w:rsidR="00204758" w:rsidRDefault="00204758" w:rsidP="00204758">
      <w:pPr>
        <w:pStyle w:val="HTMLPreformatted"/>
        <w:shd w:val="clear" w:color="auto" w:fill="F6F6F6"/>
        <w:spacing w:line="360" w:lineRule="atLeast"/>
        <w:textAlignment w:val="baseline"/>
        <w:rPr>
          <w:ins w:id="305" w:author="Unknown"/>
          <w:rStyle w:val="HTMLCode"/>
          <w:rFonts w:ascii="Consolas" w:hAnsi="Consolas"/>
          <w:color w:val="C0C5CE"/>
          <w:sz w:val="23"/>
          <w:szCs w:val="23"/>
          <w:bdr w:val="none" w:sz="0" w:space="0" w:color="auto" w:frame="1"/>
          <w:shd w:val="clear" w:color="auto" w:fill="2B303B"/>
        </w:rPr>
      </w:pPr>
      <w:ins w:id="306" w:author="Unknown">
        <w:r>
          <w:rPr>
            <w:rStyle w:val="HTMLCode"/>
            <w:rFonts w:ascii="Consolas" w:hAnsi="Consolas"/>
            <w:color w:val="C0C5CE"/>
            <w:sz w:val="23"/>
            <w:szCs w:val="23"/>
            <w:bdr w:val="none" w:sz="0" w:space="0" w:color="auto" w:frame="1"/>
            <w:shd w:val="clear" w:color="auto" w:fill="2B303B"/>
          </w:rPr>
          <w:t>print(string.islower());</w:t>
        </w:r>
      </w:ins>
    </w:p>
    <w:p w:rsidR="00204758" w:rsidRDefault="00204758" w:rsidP="00204758">
      <w:pPr>
        <w:pStyle w:val="HTMLPreformatted"/>
        <w:shd w:val="clear" w:color="auto" w:fill="F6F6F6"/>
        <w:spacing w:line="360" w:lineRule="atLeast"/>
        <w:textAlignment w:val="baseline"/>
        <w:rPr>
          <w:ins w:id="307" w:author="Unknown"/>
          <w:rStyle w:val="HTMLCode"/>
          <w:rFonts w:ascii="Consolas" w:hAnsi="Consolas"/>
          <w:color w:val="C0C5CE"/>
          <w:sz w:val="23"/>
          <w:szCs w:val="23"/>
          <w:bdr w:val="none" w:sz="0" w:space="0" w:color="auto" w:frame="1"/>
          <w:shd w:val="clear" w:color="auto" w:fill="2B303B"/>
        </w:rPr>
      </w:pPr>
      <w:ins w:id="308"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309"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eading2"/>
        <w:pBdr>
          <w:bottom w:val="single" w:sz="6" w:space="8" w:color="DDDDDD"/>
        </w:pBdr>
        <w:shd w:val="clear" w:color="auto" w:fill="FFFFFF"/>
        <w:spacing w:before="0" w:after="150" w:line="525" w:lineRule="atLeast"/>
        <w:textAlignment w:val="baseline"/>
        <w:rPr>
          <w:ins w:id="310" w:author="Unknown"/>
          <w:rFonts w:ascii="Open Sans" w:hAnsi="Open Sans"/>
          <w:b w:val="0"/>
          <w:bCs w:val="0"/>
          <w:color w:val="125692"/>
          <w:sz w:val="38"/>
          <w:szCs w:val="38"/>
        </w:rPr>
      </w:pPr>
      <w:ins w:id="311" w:author="Unknown">
        <w:r>
          <w:rPr>
            <w:rFonts w:ascii="Open Sans" w:hAnsi="Open Sans"/>
            <w:b w:val="0"/>
            <w:bCs w:val="0"/>
            <w:color w:val="125692"/>
            <w:sz w:val="38"/>
            <w:szCs w:val="38"/>
          </w:rPr>
          <w:t>14, isupper().</w:t>
        </w:r>
      </w:ins>
    </w:p>
    <w:p w:rsidR="00204758" w:rsidRDefault="00204758" w:rsidP="00204758">
      <w:pPr>
        <w:pStyle w:val="NormalWeb"/>
        <w:shd w:val="clear" w:color="auto" w:fill="FFFFFF"/>
        <w:spacing w:before="0" w:beforeAutospacing="0" w:after="105" w:afterAutospacing="0"/>
        <w:textAlignment w:val="baseline"/>
        <w:rPr>
          <w:ins w:id="312" w:author="Unknown"/>
          <w:rFonts w:ascii="Open Sans" w:hAnsi="Open Sans"/>
          <w:color w:val="444444"/>
          <w:sz w:val="21"/>
          <w:szCs w:val="21"/>
        </w:rPr>
      </w:pPr>
      <w:ins w:id="313" w:author="Unknown">
        <w:r>
          <w:rPr>
            <w:rFonts w:ascii="Open Sans" w:hAnsi="Open Sans"/>
            <w:color w:val="444444"/>
            <w:sz w:val="21"/>
            <w:szCs w:val="21"/>
          </w:rPr>
          <w:t>Hàm này có tác dụng kiểm tra xem một chuỗi có phải là in Hoa hay không? Nó sẽ trả về True nếu đúng và False nếu sai.</w:t>
        </w:r>
      </w:ins>
    </w:p>
    <w:p w:rsidR="00204758" w:rsidRDefault="00204758" w:rsidP="00204758">
      <w:pPr>
        <w:pStyle w:val="NormalWeb"/>
        <w:shd w:val="clear" w:color="auto" w:fill="FFFFFF"/>
        <w:spacing w:before="0" w:beforeAutospacing="0" w:after="0" w:afterAutospacing="0"/>
        <w:textAlignment w:val="baseline"/>
        <w:rPr>
          <w:ins w:id="314" w:author="Unknown"/>
          <w:rFonts w:ascii="Open Sans" w:hAnsi="Open Sans"/>
          <w:color w:val="444444"/>
          <w:sz w:val="21"/>
          <w:szCs w:val="21"/>
        </w:rPr>
      </w:pPr>
      <w:ins w:id="315"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316" w:author="Unknown"/>
          <w:rStyle w:val="HTMLCode"/>
          <w:rFonts w:ascii="Consolas" w:hAnsi="Consolas"/>
          <w:color w:val="C0C5CE"/>
          <w:sz w:val="23"/>
          <w:szCs w:val="23"/>
          <w:bdr w:val="none" w:sz="0" w:space="0" w:color="auto" w:frame="1"/>
          <w:shd w:val="clear" w:color="auto" w:fill="2B303B"/>
        </w:rPr>
      </w:pPr>
      <w:ins w:id="317"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318" w:author="Unknown"/>
          <w:rStyle w:val="HTMLCode"/>
          <w:rFonts w:ascii="Consolas" w:hAnsi="Consolas"/>
          <w:color w:val="C0C5CE"/>
          <w:sz w:val="23"/>
          <w:szCs w:val="23"/>
          <w:bdr w:val="none" w:sz="0" w:space="0" w:color="auto" w:frame="1"/>
          <w:shd w:val="clear" w:color="auto" w:fill="2B303B"/>
        </w:rPr>
      </w:pPr>
      <w:ins w:id="319" w:author="Unknown">
        <w:r>
          <w:rPr>
            <w:rStyle w:val="HTMLCode"/>
            <w:rFonts w:ascii="Consolas" w:hAnsi="Consolas"/>
            <w:color w:val="C0C5CE"/>
            <w:sz w:val="23"/>
            <w:szCs w:val="23"/>
            <w:bdr w:val="none" w:sz="0" w:space="0" w:color="auto" w:frame="1"/>
            <w:shd w:val="clear" w:color="auto" w:fill="2B303B"/>
          </w:rPr>
          <w:t>print(string.isupper());</w:t>
        </w:r>
      </w:ins>
    </w:p>
    <w:p w:rsidR="00204758" w:rsidRDefault="00204758" w:rsidP="00204758">
      <w:pPr>
        <w:pStyle w:val="HTMLPreformatted"/>
        <w:shd w:val="clear" w:color="auto" w:fill="F6F6F6"/>
        <w:spacing w:line="360" w:lineRule="atLeast"/>
        <w:textAlignment w:val="baseline"/>
        <w:rPr>
          <w:ins w:id="320" w:author="Unknown"/>
          <w:rStyle w:val="HTMLCode"/>
          <w:rFonts w:ascii="Consolas" w:hAnsi="Consolas"/>
          <w:color w:val="C0C5CE"/>
          <w:sz w:val="23"/>
          <w:szCs w:val="23"/>
          <w:bdr w:val="none" w:sz="0" w:space="0" w:color="auto" w:frame="1"/>
          <w:shd w:val="clear" w:color="auto" w:fill="2B303B"/>
        </w:rPr>
      </w:pPr>
      <w:ins w:id="321"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TMLPreformatted"/>
        <w:shd w:val="clear" w:color="auto" w:fill="F6F6F6"/>
        <w:spacing w:line="360" w:lineRule="atLeast"/>
        <w:textAlignment w:val="baseline"/>
        <w:rPr>
          <w:ins w:id="322"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323" w:author="Unknown"/>
          <w:rStyle w:val="HTMLCode"/>
          <w:rFonts w:ascii="Consolas" w:hAnsi="Consolas"/>
          <w:color w:val="C0C5CE"/>
          <w:sz w:val="23"/>
          <w:szCs w:val="23"/>
          <w:bdr w:val="none" w:sz="0" w:space="0" w:color="auto" w:frame="1"/>
          <w:shd w:val="clear" w:color="auto" w:fill="2B303B"/>
        </w:rPr>
      </w:pPr>
      <w:ins w:id="324"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'12051996'</w:t>
        </w:r>
      </w:ins>
    </w:p>
    <w:p w:rsidR="00204758" w:rsidRDefault="00204758" w:rsidP="00204758">
      <w:pPr>
        <w:pStyle w:val="HTMLPreformatted"/>
        <w:shd w:val="clear" w:color="auto" w:fill="F6F6F6"/>
        <w:spacing w:line="360" w:lineRule="atLeast"/>
        <w:textAlignment w:val="baseline"/>
        <w:rPr>
          <w:ins w:id="325" w:author="Unknown"/>
          <w:rStyle w:val="HTMLCode"/>
          <w:rFonts w:ascii="Consolas" w:hAnsi="Consolas"/>
          <w:color w:val="C0C5CE"/>
          <w:sz w:val="23"/>
          <w:szCs w:val="23"/>
          <w:bdr w:val="none" w:sz="0" w:space="0" w:color="auto" w:frame="1"/>
          <w:shd w:val="clear" w:color="auto" w:fill="2B303B"/>
        </w:rPr>
      </w:pPr>
      <w:ins w:id="326" w:author="Unknown">
        <w:r>
          <w:rPr>
            <w:rStyle w:val="HTMLCode"/>
            <w:rFonts w:ascii="Consolas" w:hAnsi="Consolas"/>
            <w:color w:val="C0C5CE"/>
            <w:sz w:val="23"/>
            <w:szCs w:val="23"/>
            <w:bdr w:val="none" w:sz="0" w:space="0" w:color="auto" w:frame="1"/>
            <w:shd w:val="clear" w:color="auto" w:fill="2B303B"/>
          </w:rPr>
          <w:t>print(string.isupper());</w:t>
        </w:r>
      </w:ins>
    </w:p>
    <w:p w:rsidR="00204758" w:rsidRDefault="00204758" w:rsidP="00204758">
      <w:pPr>
        <w:pStyle w:val="HTMLPreformatted"/>
        <w:shd w:val="clear" w:color="auto" w:fill="F6F6F6"/>
        <w:spacing w:line="360" w:lineRule="atLeast"/>
        <w:textAlignment w:val="baseline"/>
        <w:rPr>
          <w:ins w:id="327" w:author="Unknown"/>
          <w:rStyle w:val="HTMLCode"/>
          <w:rFonts w:ascii="Consolas" w:hAnsi="Consolas"/>
          <w:color w:val="C0C5CE"/>
          <w:sz w:val="23"/>
          <w:szCs w:val="23"/>
          <w:bdr w:val="none" w:sz="0" w:space="0" w:color="auto" w:frame="1"/>
          <w:shd w:val="clear" w:color="auto" w:fill="2B303B"/>
        </w:rPr>
      </w:pPr>
      <w:ins w:id="328"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329"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330" w:author="Unknown"/>
          <w:rStyle w:val="HTMLCode"/>
          <w:rFonts w:ascii="Consolas" w:hAnsi="Consolas"/>
          <w:color w:val="C0C5CE"/>
          <w:sz w:val="23"/>
          <w:szCs w:val="23"/>
          <w:bdr w:val="none" w:sz="0" w:space="0" w:color="auto" w:frame="1"/>
          <w:shd w:val="clear" w:color="auto" w:fill="2B303B"/>
        </w:rPr>
      </w:pPr>
      <w:ins w:id="33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'9TOIDICODE.COM6'</w:t>
        </w:r>
      </w:ins>
    </w:p>
    <w:p w:rsidR="00204758" w:rsidRDefault="00204758" w:rsidP="00204758">
      <w:pPr>
        <w:pStyle w:val="HTMLPreformatted"/>
        <w:shd w:val="clear" w:color="auto" w:fill="F6F6F6"/>
        <w:spacing w:line="360" w:lineRule="atLeast"/>
        <w:textAlignment w:val="baseline"/>
        <w:rPr>
          <w:ins w:id="332" w:author="Unknown"/>
          <w:rStyle w:val="HTMLCode"/>
          <w:rFonts w:ascii="Consolas" w:hAnsi="Consolas"/>
          <w:color w:val="C0C5CE"/>
          <w:sz w:val="23"/>
          <w:szCs w:val="23"/>
          <w:bdr w:val="none" w:sz="0" w:space="0" w:color="auto" w:frame="1"/>
          <w:shd w:val="clear" w:color="auto" w:fill="2B303B"/>
        </w:rPr>
      </w:pPr>
      <w:ins w:id="333" w:author="Unknown">
        <w:r>
          <w:rPr>
            <w:rStyle w:val="HTMLCode"/>
            <w:rFonts w:ascii="Consolas" w:hAnsi="Consolas"/>
            <w:color w:val="C0C5CE"/>
            <w:sz w:val="23"/>
            <w:szCs w:val="23"/>
            <w:bdr w:val="none" w:sz="0" w:space="0" w:color="auto" w:frame="1"/>
            <w:shd w:val="clear" w:color="auto" w:fill="2B303B"/>
          </w:rPr>
          <w:t>print(string.isupper());</w:t>
        </w:r>
      </w:ins>
    </w:p>
    <w:p w:rsidR="00204758" w:rsidRDefault="00204758" w:rsidP="00204758">
      <w:pPr>
        <w:pStyle w:val="HTMLPreformatted"/>
        <w:shd w:val="clear" w:color="auto" w:fill="F6F6F6"/>
        <w:spacing w:line="360" w:lineRule="atLeast"/>
        <w:textAlignment w:val="baseline"/>
        <w:rPr>
          <w:ins w:id="334" w:author="Unknown"/>
          <w:rStyle w:val="HTMLCode"/>
          <w:rFonts w:ascii="Consolas" w:hAnsi="Consolas"/>
          <w:color w:val="C0C5CE"/>
          <w:sz w:val="23"/>
          <w:szCs w:val="23"/>
          <w:bdr w:val="none" w:sz="0" w:space="0" w:color="auto" w:frame="1"/>
          <w:shd w:val="clear" w:color="auto" w:fill="2B303B"/>
        </w:rPr>
      </w:pPr>
      <w:ins w:id="335"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TMLPreformatted"/>
        <w:shd w:val="clear" w:color="auto" w:fill="F6F6F6"/>
        <w:spacing w:line="360" w:lineRule="atLeast"/>
        <w:textAlignment w:val="baseline"/>
        <w:rPr>
          <w:ins w:id="336"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337" w:author="Unknown"/>
          <w:rStyle w:val="HTMLCode"/>
          <w:rFonts w:ascii="Consolas" w:hAnsi="Consolas"/>
          <w:color w:val="C0C5CE"/>
          <w:sz w:val="23"/>
          <w:szCs w:val="23"/>
          <w:bdr w:val="none" w:sz="0" w:space="0" w:color="auto" w:frame="1"/>
          <w:shd w:val="clear" w:color="auto" w:fill="2B303B"/>
        </w:rPr>
      </w:pPr>
      <w:ins w:id="338"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'9Toidicode.com6'</w:t>
        </w:r>
      </w:ins>
    </w:p>
    <w:p w:rsidR="00204758" w:rsidRDefault="00204758" w:rsidP="00204758">
      <w:pPr>
        <w:pStyle w:val="HTMLPreformatted"/>
        <w:shd w:val="clear" w:color="auto" w:fill="F6F6F6"/>
        <w:spacing w:line="360" w:lineRule="atLeast"/>
        <w:textAlignment w:val="baseline"/>
        <w:rPr>
          <w:ins w:id="339" w:author="Unknown"/>
          <w:rStyle w:val="HTMLCode"/>
          <w:rFonts w:ascii="Consolas" w:hAnsi="Consolas"/>
          <w:color w:val="C0C5CE"/>
          <w:sz w:val="23"/>
          <w:szCs w:val="23"/>
          <w:bdr w:val="none" w:sz="0" w:space="0" w:color="auto" w:frame="1"/>
          <w:shd w:val="clear" w:color="auto" w:fill="2B303B"/>
        </w:rPr>
      </w:pPr>
      <w:ins w:id="340" w:author="Unknown">
        <w:r>
          <w:rPr>
            <w:rStyle w:val="HTMLCode"/>
            <w:rFonts w:ascii="Consolas" w:hAnsi="Consolas"/>
            <w:color w:val="C0C5CE"/>
            <w:sz w:val="23"/>
            <w:szCs w:val="23"/>
            <w:bdr w:val="none" w:sz="0" w:space="0" w:color="auto" w:frame="1"/>
            <w:shd w:val="clear" w:color="auto" w:fill="2B303B"/>
          </w:rPr>
          <w:t>print(string.isupper());</w:t>
        </w:r>
      </w:ins>
    </w:p>
    <w:p w:rsidR="00204758" w:rsidRDefault="00204758" w:rsidP="00204758">
      <w:pPr>
        <w:pStyle w:val="HTMLPreformatted"/>
        <w:shd w:val="clear" w:color="auto" w:fill="F6F6F6"/>
        <w:spacing w:line="360" w:lineRule="atLeast"/>
        <w:textAlignment w:val="baseline"/>
        <w:rPr>
          <w:ins w:id="341" w:author="Unknown"/>
          <w:rStyle w:val="HTMLCode"/>
          <w:rFonts w:ascii="Consolas" w:hAnsi="Consolas"/>
          <w:color w:val="C0C5CE"/>
          <w:sz w:val="23"/>
          <w:szCs w:val="23"/>
          <w:bdr w:val="none" w:sz="0" w:space="0" w:color="auto" w:frame="1"/>
          <w:shd w:val="clear" w:color="auto" w:fill="2B303B"/>
        </w:rPr>
      </w:pPr>
      <w:ins w:id="342"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343"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eading2"/>
        <w:pBdr>
          <w:bottom w:val="single" w:sz="6" w:space="8" w:color="DDDDDD"/>
        </w:pBdr>
        <w:shd w:val="clear" w:color="auto" w:fill="FFFFFF"/>
        <w:spacing w:before="0" w:after="150" w:line="525" w:lineRule="atLeast"/>
        <w:textAlignment w:val="baseline"/>
        <w:rPr>
          <w:ins w:id="344" w:author="Unknown"/>
          <w:rFonts w:ascii="Open Sans" w:hAnsi="Open Sans"/>
          <w:b w:val="0"/>
          <w:bCs w:val="0"/>
          <w:color w:val="125692"/>
          <w:sz w:val="38"/>
          <w:szCs w:val="38"/>
        </w:rPr>
      </w:pPr>
      <w:ins w:id="345" w:author="Unknown">
        <w:r>
          <w:rPr>
            <w:rFonts w:ascii="Open Sans" w:hAnsi="Open Sans"/>
            <w:b w:val="0"/>
            <w:bCs w:val="0"/>
            <w:color w:val="125692"/>
            <w:sz w:val="38"/>
            <w:szCs w:val="38"/>
          </w:rPr>
          <w:t>15, isnumeric()</w:t>
        </w:r>
      </w:ins>
    </w:p>
    <w:p w:rsidR="00204758" w:rsidRDefault="00204758" w:rsidP="00204758">
      <w:pPr>
        <w:pStyle w:val="NormalWeb"/>
        <w:shd w:val="clear" w:color="auto" w:fill="FFFFFF"/>
        <w:spacing w:before="0" w:beforeAutospacing="0" w:after="0" w:afterAutospacing="0"/>
        <w:textAlignment w:val="baseline"/>
        <w:rPr>
          <w:ins w:id="346" w:author="Unknown"/>
          <w:rFonts w:ascii="Open Sans" w:hAnsi="Open Sans"/>
          <w:color w:val="444444"/>
          <w:sz w:val="21"/>
          <w:szCs w:val="21"/>
        </w:rPr>
      </w:pPr>
      <w:ins w:id="347" w:author="Unknown">
        <w:r>
          <w:rPr>
            <w:rFonts w:ascii="Open Sans" w:hAnsi="Open Sans"/>
            <w:color w:val="444444"/>
            <w:sz w:val="21"/>
            <w:szCs w:val="21"/>
          </w:rPr>
          <w:t>Hàm này có tác dụng kiểm tra xem một chuỗi có phải chỉ chứa duy nhất các ký tự số hay không? Nó sẽ trả về </w:t>
        </w:r>
        <w:r>
          <w:rPr>
            <w:rStyle w:val="HTMLCode"/>
            <w:rFonts w:ascii="Consolas" w:hAnsi="Consolas"/>
            <w:color w:val="BB571A"/>
            <w:sz w:val="23"/>
            <w:szCs w:val="23"/>
            <w:bdr w:val="none" w:sz="0" w:space="0" w:color="auto" w:frame="1"/>
            <w:shd w:val="clear" w:color="auto" w:fill="F0F0F0"/>
          </w:rPr>
          <w:t>True</w:t>
        </w:r>
        <w:r>
          <w:rPr>
            <w:rFonts w:ascii="Open Sans" w:hAnsi="Open Sans"/>
            <w:color w:val="444444"/>
            <w:sz w:val="21"/>
            <w:szCs w:val="21"/>
          </w:rPr>
          <w:t> nếu đúng và </w:t>
        </w:r>
        <w:r>
          <w:rPr>
            <w:rStyle w:val="HTMLCode"/>
            <w:rFonts w:ascii="Consolas" w:hAnsi="Consolas"/>
            <w:color w:val="BB571A"/>
            <w:sz w:val="23"/>
            <w:szCs w:val="23"/>
            <w:bdr w:val="none" w:sz="0" w:space="0" w:color="auto" w:frame="1"/>
            <w:shd w:val="clear" w:color="auto" w:fill="F0F0F0"/>
          </w:rPr>
          <w:t>False</w:t>
        </w:r>
        <w:r>
          <w:rPr>
            <w:rFonts w:ascii="Open Sans" w:hAnsi="Open Sans"/>
            <w:color w:val="444444"/>
            <w:sz w:val="21"/>
            <w:szCs w:val="21"/>
          </w:rPr>
          <w:t> nếu sai.</w:t>
        </w:r>
      </w:ins>
    </w:p>
    <w:p w:rsidR="00204758" w:rsidRDefault="00204758" w:rsidP="00204758">
      <w:pPr>
        <w:pStyle w:val="NormalWeb"/>
        <w:shd w:val="clear" w:color="auto" w:fill="FFFFFF"/>
        <w:spacing w:before="0" w:beforeAutospacing="0" w:after="0" w:afterAutospacing="0"/>
        <w:textAlignment w:val="baseline"/>
        <w:rPr>
          <w:ins w:id="348" w:author="Unknown"/>
          <w:rFonts w:ascii="Open Sans" w:hAnsi="Open Sans"/>
          <w:color w:val="444444"/>
          <w:sz w:val="21"/>
          <w:szCs w:val="21"/>
        </w:rPr>
      </w:pPr>
      <w:ins w:id="349"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350" w:author="Unknown"/>
          <w:rStyle w:val="HTMLCode"/>
          <w:rFonts w:ascii="Consolas" w:hAnsi="Consolas"/>
          <w:color w:val="C0C5CE"/>
          <w:sz w:val="23"/>
          <w:szCs w:val="23"/>
          <w:bdr w:val="none" w:sz="0" w:space="0" w:color="auto" w:frame="1"/>
          <w:shd w:val="clear" w:color="auto" w:fill="2B303B"/>
        </w:rPr>
      </w:pPr>
      <w:ins w:id="35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352" w:author="Unknown"/>
          <w:rStyle w:val="HTMLCode"/>
          <w:rFonts w:ascii="Consolas" w:hAnsi="Consolas"/>
          <w:color w:val="C0C5CE"/>
          <w:sz w:val="23"/>
          <w:szCs w:val="23"/>
          <w:bdr w:val="none" w:sz="0" w:space="0" w:color="auto" w:frame="1"/>
          <w:shd w:val="clear" w:color="auto" w:fill="2B303B"/>
        </w:rPr>
      </w:pPr>
      <w:ins w:id="353" w:author="Unknown">
        <w:r>
          <w:rPr>
            <w:rStyle w:val="HTMLCode"/>
            <w:rFonts w:ascii="Consolas" w:hAnsi="Consolas"/>
            <w:color w:val="C0C5CE"/>
            <w:sz w:val="23"/>
            <w:szCs w:val="23"/>
            <w:bdr w:val="none" w:sz="0" w:space="0" w:color="auto" w:frame="1"/>
            <w:shd w:val="clear" w:color="auto" w:fill="2B303B"/>
          </w:rPr>
          <w:t>print(string.isnumeric());</w:t>
        </w:r>
      </w:ins>
    </w:p>
    <w:p w:rsidR="00204758" w:rsidRDefault="00204758" w:rsidP="00204758">
      <w:pPr>
        <w:pStyle w:val="HTMLPreformatted"/>
        <w:shd w:val="clear" w:color="auto" w:fill="F6F6F6"/>
        <w:spacing w:line="360" w:lineRule="atLeast"/>
        <w:textAlignment w:val="baseline"/>
        <w:rPr>
          <w:ins w:id="354" w:author="Unknown"/>
          <w:rStyle w:val="HTMLCode"/>
          <w:rFonts w:ascii="Consolas" w:hAnsi="Consolas"/>
          <w:color w:val="C0C5CE"/>
          <w:sz w:val="23"/>
          <w:szCs w:val="23"/>
          <w:bdr w:val="none" w:sz="0" w:space="0" w:color="auto" w:frame="1"/>
          <w:shd w:val="clear" w:color="auto" w:fill="2B303B"/>
        </w:rPr>
      </w:pPr>
      <w:ins w:id="355"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356"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357" w:author="Unknown"/>
          <w:rStyle w:val="HTMLCode"/>
          <w:rFonts w:ascii="Consolas" w:hAnsi="Consolas"/>
          <w:color w:val="C0C5CE"/>
          <w:sz w:val="23"/>
          <w:szCs w:val="23"/>
          <w:bdr w:val="none" w:sz="0" w:space="0" w:color="auto" w:frame="1"/>
          <w:shd w:val="clear" w:color="auto" w:fill="2B303B"/>
        </w:rPr>
      </w:pPr>
      <w:ins w:id="358"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'12051996'</w:t>
        </w:r>
      </w:ins>
    </w:p>
    <w:p w:rsidR="00204758" w:rsidRDefault="00204758" w:rsidP="00204758">
      <w:pPr>
        <w:pStyle w:val="HTMLPreformatted"/>
        <w:shd w:val="clear" w:color="auto" w:fill="F6F6F6"/>
        <w:spacing w:line="360" w:lineRule="atLeast"/>
        <w:textAlignment w:val="baseline"/>
        <w:rPr>
          <w:ins w:id="359" w:author="Unknown"/>
          <w:rStyle w:val="HTMLCode"/>
          <w:rFonts w:ascii="Consolas" w:hAnsi="Consolas"/>
          <w:color w:val="C0C5CE"/>
          <w:sz w:val="23"/>
          <w:szCs w:val="23"/>
          <w:bdr w:val="none" w:sz="0" w:space="0" w:color="auto" w:frame="1"/>
          <w:shd w:val="clear" w:color="auto" w:fill="2B303B"/>
        </w:rPr>
      </w:pPr>
      <w:ins w:id="360" w:author="Unknown">
        <w:r>
          <w:rPr>
            <w:rStyle w:val="HTMLCode"/>
            <w:rFonts w:ascii="Consolas" w:hAnsi="Consolas"/>
            <w:color w:val="C0C5CE"/>
            <w:sz w:val="23"/>
            <w:szCs w:val="23"/>
            <w:bdr w:val="none" w:sz="0" w:space="0" w:color="auto" w:frame="1"/>
            <w:shd w:val="clear" w:color="auto" w:fill="2B303B"/>
          </w:rPr>
          <w:t>print(string.isnumeric());</w:t>
        </w:r>
      </w:ins>
    </w:p>
    <w:p w:rsidR="00204758" w:rsidRDefault="00204758" w:rsidP="00204758">
      <w:pPr>
        <w:pStyle w:val="HTMLPreformatted"/>
        <w:shd w:val="clear" w:color="auto" w:fill="F6F6F6"/>
        <w:spacing w:line="360" w:lineRule="atLeast"/>
        <w:textAlignment w:val="baseline"/>
        <w:rPr>
          <w:ins w:id="361" w:author="Unknown"/>
          <w:rStyle w:val="HTMLCode"/>
          <w:rFonts w:ascii="Consolas" w:hAnsi="Consolas"/>
          <w:color w:val="C0C5CE"/>
          <w:sz w:val="23"/>
          <w:szCs w:val="23"/>
          <w:bdr w:val="none" w:sz="0" w:space="0" w:color="auto" w:frame="1"/>
          <w:shd w:val="clear" w:color="auto" w:fill="2B303B"/>
        </w:rPr>
      </w:pPr>
      <w:ins w:id="362" w:author="Unknown">
        <w:r>
          <w:rPr>
            <w:rStyle w:val="hljs-comment"/>
            <w:rFonts w:ascii="Consolas" w:eastAsiaTheme="majorEastAsia" w:hAnsi="Consolas"/>
            <w:color w:val="65737E"/>
            <w:sz w:val="23"/>
            <w:szCs w:val="23"/>
            <w:bdr w:val="none" w:sz="0" w:space="0" w:color="auto" w:frame="1"/>
            <w:shd w:val="clear" w:color="auto" w:fill="2B303B"/>
          </w:rPr>
          <w:lastRenderedPageBreak/>
          <w:t># Kết quả: True</w:t>
        </w:r>
      </w:ins>
    </w:p>
    <w:p w:rsidR="00204758" w:rsidRDefault="00204758" w:rsidP="00204758">
      <w:pPr>
        <w:pStyle w:val="HTMLPreformatted"/>
        <w:shd w:val="clear" w:color="auto" w:fill="F6F6F6"/>
        <w:spacing w:line="360" w:lineRule="atLeast"/>
        <w:textAlignment w:val="baseline"/>
        <w:rPr>
          <w:ins w:id="363"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364" w:author="Unknown"/>
          <w:rStyle w:val="HTMLCode"/>
          <w:rFonts w:ascii="Consolas" w:hAnsi="Consolas"/>
          <w:color w:val="C0C5CE"/>
          <w:sz w:val="23"/>
          <w:szCs w:val="23"/>
          <w:bdr w:val="none" w:sz="0" w:space="0" w:color="auto" w:frame="1"/>
          <w:shd w:val="clear" w:color="auto" w:fill="2B303B"/>
        </w:rPr>
      </w:pPr>
      <w:ins w:id="365"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'9TOIDICODE.COM6'</w:t>
        </w:r>
      </w:ins>
    </w:p>
    <w:p w:rsidR="00204758" w:rsidRDefault="00204758" w:rsidP="00204758">
      <w:pPr>
        <w:pStyle w:val="HTMLPreformatted"/>
        <w:shd w:val="clear" w:color="auto" w:fill="F6F6F6"/>
        <w:spacing w:line="360" w:lineRule="atLeast"/>
        <w:textAlignment w:val="baseline"/>
        <w:rPr>
          <w:ins w:id="366" w:author="Unknown"/>
          <w:rStyle w:val="HTMLCode"/>
          <w:rFonts w:ascii="Consolas" w:hAnsi="Consolas"/>
          <w:color w:val="C0C5CE"/>
          <w:sz w:val="23"/>
          <w:szCs w:val="23"/>
          <w:bdr w:val="none" w:sz="0" w:space="0" w:color="auto" w:frame="1"/>
          <w:shd w:val="clear" w:color="auto" w:fill="2B303B"/>
        </w:rPr>
      </w:pPr>
      <w:ins w:id="367" w:author="Unknown">
        <w:r>
          <w:rPr>
            <w:rStyle w:val="HTMLCode"/>
            <w:rFonts w:ascii="Consolas" w:hAnsi="Consolas"/>
            <w:color w:val="C0C5CE"/>
            <w:sz w:val="23"/>
            <w:szCs w:val="23"/>
            <w:bdr w:val="none" w:sz="0" w:space="0" w:color="auto" w:frame="1"/>
            <w:shd w:val="clear" w:color="auto" w:fill="2B303B"/>
          </w:rPr>
          <w:t>print(string.isnumeric());</w:t>
        </w:r>
      </w:ins>
    </w:p>
    <w:p w:rsidR="00204758" w:rsidRDefault="00204758" w:rsidP="00204758">
      <w:pPr>
        <w:pStyle w:val="HTMLPreformatted"/>
        <w:shd w:val="clear" w:color="auto" w:fill="F6F6F6"/>
        <w:spacing w:line="360" w:lineRule="atLeast"/>
        <w:textAlignment w:val="baseline"/>
        <w:rPr>
          <w:ins w:id="368" w:author="Unknown"/>
          <w:rStyle w:val="HTMLCode"/>
          <w:rFonts w:ascii="Consolas" w:hAnsi="Consolas"/>
          <w:color w:val="C0C5CE"/>
          <w:sz w:val="23"/>
          <w:szCs w:val="23"/>
          <w:bdr w:val="none" w:sz="0" w:space="0" w:color="auto" w:frame="1"/>
          <w:shd w:val="clear" w:color="auto" w:fill="2B303B"/>
        </w:rPr>
      </w:pPr>
      <w:ins w:id="369"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37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371" w:author="Unknown"/>
          <w:rStyle w:val="HTMLCode"/>
          <w:rFonts w:ascii="Consolas" w:hAnsi="Consolas"/>
          <w:color w:val="C0C5CE"/>
          <w:sz w:val="23"/>
          <w:szCs w:val="23"/>
          <w:bdr w:val="none" w:sz="0" w:space="0" w:color="auto" w:frame="1"/>
          <w:shd w:val="clear" w:color="auto" w:fill="2B303B"/>
        </w:rPr>
      </w:pPr>
      <w:ins w:id="372"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'9Toidicode.com6'</w:t>
        </w:r>
      </w:ins>
    </w:p>
    <w:p w:rsidR="00204758" w:rsidRDefault="00204758" w:rsidP="00204758">
      <w:pPr>
        <w:pStyle w:val="HTMLPreformatted"/>
        <w:shd w:val="clear" w:color="auto" w:fill="F6F6F6"/>
        <w:spacing w:line="360" w:lineRule="atLeast"/>
        <w:textAlignment w:val="baseline"/>
        <w:rPr>
          <w:ins w:id="373" w:author="Unknown"/>
          <w:rStyle w:val="HTMLCode"/>
          <w:rFonts w:ascii="Consolas" w:hAnsi="Consolas"/>
          <w:color w:val="C0C5CE"/>
          <w:sz w:val="23"/>
          <w:szCs w:val="23"/>
          <w:bdr w:val="none" w:sz="0" w:space="0" w:color="auto" w:frame="1"/>
          <w:shd w:val="clear" w:color="auto" w:fill="2B303B"/>
        </w:rPr>
      </w:pPr>
      <w:ins w:id="374" w:author="Unknown">
        <w:r>
          <w:rPr>
            <w:rStyle w:val="HTMLCode"/>
            <w:rFonts w:ascii="Consolas" w:hAnsi="Consolas"/>
            <w:color w:val="C0C5CE"/>
            <w:sz w:val="23"/>
            <w:szCs w:val="23"/>
            <w:bdr w:val="none" w:sz="0" w:space="0" w:color="auto" w:frame="1"/>
            <w:shd w:val="clear" w:color="auto" w:fill="2B303B"/>
          </w:rPr>
          <w:t>print(string.isnumeric());</w:t>
        </w:r>
      </w:ins>
    </w:p>
    <w:p w:rsidR="00204758" w:rsidRDefault="00204758" w:rsidP="00204758">
      <w:pPr>
        <w:pStyle w:val="HTMLPreformatted"/>
        <w:shd w:val="clear" w:color="auto" w:fill="F6F6F6"/>
        <w:spacing w:line="360" w:lineRule="atLeast"/>
        <w:textAlignment w:val="baseline"/>
        <w:rPr>
          <w:ins w:id="375" w:author="Unknown"/>
          <w:rStyle w:val="HTMLCode"/>
          <w:rFonts w:ascii="Consolas" w:hAnsi="Consolas"/>
          <w:color w:val="C0C5CE"/>
          <w:sz w:val="23"/>
          <w:szCs w:val="23"/>
          <w:bdr w:val="none" w:sz="0" w:space="0" w:color="auto" w:frame="1"/>
          <w:shd w:val="clear" w:color="auto" w:fill="2B303B"/>
        </w:rPr>
      </w:pPr>
      <w:ins w:id="376"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377"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eading2"/>
        <w:pBdr>
          <w:bottom w:val="single" w:sz="6" w:space="8" w:color="DDDDDD"/>
        </w:pBdr>
        <w:shd w:val="clear" w:color="auto" w:fill="FFFFFF"/>
        <w:spacing w:before="0" w:after="150" w:line="525" w:lineRule="atLeast"/>
        <w:textAlignment w:val="baseline"/>
        <w:rPr>
          <w:ins w:id="378" w:author="Unknown"/>
          <w:rFonts w:ascii="Open Sans" w:hAnsi="Open Sans"/>
          <w:b w:val="0"/>
          <w:bCs w:val="0"/>
          <w:color w:val="125692"/>
          <w:sz w:val="38"/>
          <w:szCs w:val="38"/>
        </w:rPr>
      </w:pPr>
      <w:ins w:id="379" w:author="Unknown">
        <w:r>
          <w:rPr>
            <w:rFonts w:ascii="Open Sans" w:hAnsi="Open Sans"/>
            <w:b w:val="0"/>
            <w:bCs w:val="0"/>
            <w:color w:val="125692"/>
            <w:sz w:val="38"/>
            <w:szCs w:val="38"/>
          </w:rPr>
          <w:t>16, isspace().</w:t>
        </w:r>
      </w:ins>
    </w:p>
    <w:p w:rsidR="00204758" w:rsidRDefault="00204758" w:rsidP="00204758">
      <w:pPr>
        <w:pStyle w:val="NormalWeb"/>
        <w:shd w:val="clear" w:color="auto" w:fill="FFFFFF"/>
        <w:spacing w:before="0" w:beforeAutospacing="0" w:after="0" w:afterAutospacing="0"/>
        <w:textAlignment w:val="baseline"/>
        <w:rPr>
          <w:ins w:id="380" w:author="Unknown"/>
          <w:rFonts w:ascii="Open Sans" w:hAnsi="Open Sans"/>
          <w:color w:val="444444"/>
          <w:sz w:val="21"/>
          <w:szCs w:val="21"/>
        </w:rPr>
      </w:pPr>
      <w:ins w:id="381" w:author="Unknown">
        <w:r>
          <w:rPr>
            <w:rFonts w:ascii="Open Sans" w:hAnsi="Open Sans"/>
            <w:color w:val="444444"/>
            <w:sz w:val="21"/>
            <w:szCs w:val="21"/>
          </w:rPr>
          <w:t>Hàm này có tác dụng kiểm tra xem một chuỗi có phải chỉ chứa duy nhất các ký tự khoảng trắng không? Nó sẽ trả về </w:t>
        </w:r>
        <w:r>
          <w:rPr>
            <w:rStyle w:val="HTMLCode"/>
            <w:rFonts w:ascii="Consolas" w:hAnsi="Consolas"/>
            <w:color w:val="BB571A"/>
            <w:sz w:val="23"/>
            <w:szCs w:val="23"/>
            <w:bdr w:val="none" w:sz="0" w:space="0" w:color="auto" w:frame="1"/>
            <w:shd w:val="clear" w:color="auto" w:fill="F0F0F0"/>
          </w:rPr>
          <w:t>True</w:t>
        </w:r>
        <w:r>
          <w:rPr>
            <w:rFonts w:ascii="Open Sans" w:hAnsi="Open Sans"/>
            <w:color w:val="444444"/>
            <w:sz w:val="21"/>
            <w:szCs w:val="21"/>
          </w:rPr>
          <w:t> nếu đúng và </w:t>
        </w:r>
        <w:r>
          <w:rPr>
            <w:rStyle w:val="HTMLCode"/>
            <w:rFonts w:ascii="Consolas" w:hAnsi="Consolas"/>
            <w:color w:val="BB571A"/>
            <w:sz w:val="23"/>
            <w:szCs w:val="23"/>
            <w:bdr w:val="none" w:sz="0" w:space="0" w:color="auto" w:frame="1"/>
            <w:shd w:val="clear" w:color="auto" w:fill="F0F0F0"/>
          </w:rPr>
          <w:t>False </w:t>
        </w:r>
        <w:r>
          <w:rPr>
            <w:rFonts w:ascii="Open Sans" w:hAnsi="Open Sans"/>
            <w:color w:val="444444"/>
            <w:sz w:val="21"/>
            <w:szCs w:val="21"/>
          </w:rPr>
          <w:t>nếu sai.</w:t>
        </w:r>
      </w:ins>
    </w:p>
    <w:p w:rsidR="00204758" w:rsidRDefault="00204758" w:rsidP="00204758">
      <w:pPr>
        <w:pStyle w:val="NormalWeb"/>
        <w:shd w:val="clear" w:color="auto" w:fill="FFFFFF"/>
        <w:spacing w:before="0" w:beforeAutospacing="0" w:after="0" w:afterAutospacing="0"/>
        <w:textAlignment w:val="baseline"/>
        <w:rPr>
          <w:ins w:id="382" w:author="Unknown"/>
          <w:rFonts w:ascii="Open Sans" w:hAnsi="Open Sans"/>
          <w:color w:val="444444"/>
          <w:sz w:val="21"/>
          <w:szCs w:val="21"/>
        </w:rPr>
      </w:pPr>
      <w:ins w:id="383"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384" w:author="Unknown"/>
          <w:rStyle w:val="HTMLCode"/>
          <w:rFonts w:ascii="Consolas" w:hAnsi="Consolas"/>
          <w:color w:val="C0C5CE"/>
          <w:sz w:val="23"/>
          <w:szCs w:val="23"/>
          <w:bdr w:val="none" w:sz="0" w:space="0" w:color="auto" w:frame="1"/>
          <w:shd w:val="clear" w:color="auto" w:fill="2B303B"/>
        </w:rPr>
      </w:pPr>
      <w:ins w:id="385"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         '</w:t>
        </w:r>
      </w:ins>
    </w:p>
    <w:p w:rsidR="00204758" w:rsidRDefault="00204758" w:rsidP="00204758">
      <w:pPr>
        <w:pStyle w:val="HTMLPreformatted"/>
        <w:shd w:val="clear" w:color="auto" w:fill="F6F6F6"/>
        <w:spacing w:line="360" w:lineRule="atLeast"/>
        <w:textAlignment w:val="baseline"/>
        <w:rPr>
          <w:ins w:id="386" w:author="Unknown"/>
          <w:rStyle w:val="HTMLCode"/>
          <w:rFonts w:ascii="Consolas" w:hAnsi="Consolas"/>
          <w:color w:val="C0C5CE"/>
          <w:sz w:val="23"/>
          <w:szCs w:val="23"/>
          <w:bdr w:val="none" w:sz="0" w:space="0" w:color="auto" w:frame="1"/>
          <w:shd w:val="clear" w:color="auto" w:fill="2B303B"/>
        </w:rPr>
      </w:pPr>
      <w:ins w:id="387" w:author="Unknown">
        <w:r>
          <w:rPr>
            <w:rStyle w:val="hljs-keyword"/>
            <w:rFonts w:ascii="Consolas" w:hAnsi="Consolas"/>
            <w:color w:val="B48EAD"/>
            <w:sz w:val="23"/>
            <w:szCs w:val="23"/>
            <w:bdr w:val="none" w:sz="0" w:space="0" w:color="auto" w:frame="1"/>
            <w:shd w:val="clear" w:color="auto" w:fill="2B303B"/>
          </w:rPr>
          <w:t>print</w:t>
        </w:r>
        <w:r>
          <w:rPr>
            <w:rStyle w:val="HTMLCode"/>
            <w:rFonts w:ascii="Consolas" w:hAnsi="Consolas"/>
            <w:color w:val="C0C5CE"/>
            <w:sz w:val="23"/>
            <w:szCs w:val="23"/>
            <w:bdr w:val="none" w:sz="0" w:space="0" w:color="auto" w:frame="1"/>
            <w:shd w:val="clear" w:color="auto" w:fill="2B303B"/>
          </w:rPr>
          <w:t xml:space="preserve"> (string.isspace());</w:t>
        </w:r>
      </w:ins>
    </w:p>
    <w:p w:rsidR="00204758" w:rsidRDefault="00204758" w:rsidP="00204758">
      <w:pPr>
        <w:pStyle w:val="HTMLPreformatted"/>
        <w:shd w:val="clear" w:color="auto" w:fill="F6F6F6"/>
        <w:spacing w:line="360" w:lineRule="atLeast"/>
        <w:textAlignment w:val="baseline"/>
        <w:rPr>
          <w:ins w:id="388" w:author="Unknown"/>
          <w:rStyle w:val="HTMLCode"/>
          <w:rFonts w:ascii="Consolas" w:hAnsi="Consolas"/>
          <w:color w:val="C0C5CE"/>
          <w:sz w:val="23"/>
          <w:szCs w:val="23"/>
          <w:bdr w:val="none" w:sz="0" w:space="0" w:color="auto" w:frame="1"/>
          <w:shd w:val="clear" w:color="auto" w:fill="2B303B"/>
        </w:rPr>
      </w:pPr>
      <w:ins w:id="389"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TMLPreformatted"/>
        <w:shd w:val="clear" w:color="auto" w:fill="F6F6F6"/>
        <w:spacing w:line="360" w:lineRule="atLeast"/>
        <w:textAlignment w:val="baseline"/>
        <w:rPr>
          <w:ins w:id="39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391" w:author="Unknown"/>
          <w:rStyle w:val="HTMLCode"/>
          <w:rFonts w:ascii="Consolas" w:hAnsi="Consolas"/>
          <w:color w:val="C0C5CE"/>
          <w:sz w:val="23"/>
          <w:szCs w:val="23"/>
          <w:bdr w:val="none" w:sz="0" w:space="0" w:color="auto" w:frame="1"/>
          <w:shd w:val="clear" w:color="auto" w:fill="2B303B"/>
        </w:rPr>
      </w:pPr>
      <w:ins w:id="392"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393" w:author="Unknown"/>
          <w:rStyle w:val="HTMLCode"/>
          <w:rFonts w:ascii="Consolas" w:hAnsi="Consolas"/>
          <w:color w:val="C0C5CE"/>
          <w:sz w:val="23"/>
          <w:szCs w:val="23"/>
          <w:bdr w:val="none" w:sz="0" w:space="0" w:color="auto" w:frame="1"/>
          <w:shd w:val="clear" w:color="auto" w:fill="2B303B"/>
        </w:rPr>
      </w:pPr>
      <w:ins w:id="394" w:author="Unknown">
        <w:r>
          <w:rPr>
            <w:rStyle w:val="hljs-keyword"/>
            <w:rFonts w:ascii="Consolas" w:hAnsi="Consolas"/>
            <w:color w:val="B48EAD"/>
            <w:sz w:val="23"/>
            <w:szCs w:val="23"/>
            <w:bdr w:val="none" w:sz="0" w:space="0" w:color="auto" w:frame="1"/>
            <w:shd w:val="clear" w:color="auto" w:fill="2B303B"/>
          </w:rPr>
          <w:t>print</w:t>
        </w:r>
        <w:r>
          <w:rPr>
            <w:rStyle w:val="HTMLCode"/>
            <w:rFonts w:ascii="Consolas" w:hAnsi="Consolas"/>
            <w:color w:val="C0C5CE"/>
            <w:sz w:val="23"/>
            <w:szCs w:val="23"/>
            <w:bdr w:val="none" w:sz="0" w:space="0" w:color="auto" w:frame="1"/>
            <w:shd w:val="clear" w:color="auto" w:fill="2B303B"/>
          </w:rPr>
          <w:t xml:space="preserve"> (string.isspace());</w:t>
        </w:r>
      </w:ins>
    </w:p>
    <w:p w:rsidR="00204758" w:rsidRDefault="00204758" w:rsidP="00204758">
      <w:pPr>
        <w:pStyle w:val="HTMLPreformatted"/>
        <w:shd w:val="clear" w:color="auto" w:fill="F6F6F6"/>
        <w:spacing w:line="360" w:lineRule="atLeast"/>
        <w:textAlignment w:val="baseline"/>
        <w:rPr>
          <w:ins w:id="395" w:author="Unknown"/>
          <w:rFonts w:ascii="Courier" w:hAnsi="Courier"/>
          <w:color w:val="444444"/>
          <w:sz w:val="21"/>
          <w:szCs w:val="21"/>
        </w:rPr>
      </w:pPr>
      <w:ins w:id="396"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397" w:author="Unknown"/>
          <w:rFonts w:ascii="Open Sans" w:hAnsi="Open Sans"/>
          <w:b w:val="0"/>
          <w:bCs w:val="0"/>
          <w:color w:val="125692"/>
          <w:sz w:val="38"/>
          <w:szCs w:val="38"/>
        </w:rPr>
      </w:pPr>
      <w:ins w:id="398" w:author="Unknown">
        <w:r>
          <w:rPr>
            <w:rFonts w:ascii="Open Sans" w:hAnsi="Open Sans"/>
            <w:b w:val="0"/>
            <w:bCs w:val="0"/>
            <w:color w:val="125692"/>
            <w:sz w:val="38"/>
            <w:szCs w:val="38"/>
          </w:rPr>
          <w:t>17, istitle().</w:t>
        </w:r>
      </w:ins>
    </w:p>
    <w:p w:rsidR="00204758" w:rsidRDefault="00204758" w:rsidP="00204758">
      <w:pPr>
        <w:pStyle w:val="NormalWeb"/>
        <w:shd w:val="clear" w:color="auto" w:fill="FFFFFF"/>
        <w:spacing w:before="0" w:beforeAutospacing="0" w:after="0" w:afterAutospacing="0"/>
        <w:textAlignment w:val="baseline"/>
        <w:rPr>
          <w:ins w:id="399" w:author="Unknown"/>
          <w:rFonts w:ascii="Open Sans" w:hAnsi="Open Sans"/>
          <w:color w:val="444444"/>
          <w:sz w:val="21"/>
          <w:szCs w:val="21"/>
        </w:rPr>
      </w:pPr>
      <w:ins w:id="400" w:author="Unknown">
        <w:r>
          <w:rPr>
            <w:rFonts w:ascii="Open Sans" w:hAnsi="Open Sans"/>
            <w:color w:val="444444"/>
            <w:sz w:val="21"/>
            <w:szCs w:val="21"/>
          </w:rPr>
          <w:t>Hàm này có tác dụng kiểm tra xem một chuỗi có phải là title hay không, chuỗi title là chuỗi có các chữ cái đầu đều được in hoa. Nó sẽ trả về </w:t>
        </w:r>
        <w:r>
          <w:rPr>
            <w:rStyle w:val="HTMLCode"/>
            <w:rFonts w:ascii="Consolas" w:hAnsi="Consolas"/>
            <w:color w:val="BB571A"/>
            <w:sz w:val="23"/>
            <w:szCs w:val="23"/>
            <w:bdr w:val="none" w:sz="0" w:space="0" w:color="auto" w:frame="1"/>
            <w:shd w:val="clear" w:color="auto" w:fill="F0F0F0"/>
          </w:rPr>
          <w:t>True</w:t>
        </w:r>
        <w:r>
          <w:rPr>
            <w:rFonts w:ascii="Open Sans" w:hAnsi="Open Sans"/>
            <w:color w:val="444444"/>
            <w:sz w:val="21"/>
            <w:szCs w:val="21"/>
          </w:rPr>
          <w:t> nếu đúng và ngược lại </w:t>
        </w:r>
        <w:r>
          <w:rPr>
            <w:rStyle w:val="HTMLCode"/>
            <w:rFonts w:ascii="Consolas" w:hAnsi="Consolas"/>
            <w:color w:val="BB571A"/>
            <w:sz w:val="23"/>
            <w:szCs w:val="23"/>
            <w:bdr w:val="none" w:sz="0" w:space="0" w:color="auto" w:frame="1"/>
            <w:shd w:val="clear" w:color="auto" w:fill="F0F0F0"/>
          </w:rPr>
          <w:t>False</w:t>
        </w:r>
        <w:r>
          <w:rPr>
            <w:rFonts w:ascii="Open Sans" w:hAnsi="Open Sans"/>
            <w:color w:val="444444"/>
            <w:sz w:val="21"/>
            <w:szCs w:val="21"/>
          </w:rPr>
          <w:t> nếu sai.</w:t>
        </w:r>
      </w:ins>
    </w:p>
    <w:p w:rsidR="00204758" w:rsidRDefault="00204758" w:rsidP="00204758">
      <w:pPr>
        <w:pStyle w:val="NormalWeb"/>
        <w:shd w:val="clear" w:color="auto" w:fill="FFFFFF"/>
        <w:spacing w:before="0" w:beforeAutospacing="0" w:after="0" w:afterAutospacing="0"/>
        <w:textAlignment w:val="baseline"/>
        <w:rPr>
          <w:ins w:id="401" w:author="Unknown"/>
          <w:rFonts w:ascii="Open Sans" w:hAnsi="Open Sans"/>
          <w:color w:val="444444"/>
          <w:sz w:val="21"/>
          <w:szCs w:val="21"/>
        </w:rPr>
      </w:pPr>
      <w:ins w:id="402"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403" w:author="Unknown"/>
          <w:rStyle w:val="HTMLCode"/>
          <w:rFonts w:ascii="Consolas" w:hAnsi="Consolas"/>
          <w:color w:val="C0C5CE"/>
          <w:sz w:val="23"/>
          <w:szCs w:val="23"/>
          <w:bdr w:val="none" w:sz="0" w:space="0" w:color="auto" w:frame="1"/>
          <w:shd w:val="clear" w:color="auto" w:fill="2B303B"/>
        </w:rPr>
      </w:pPr>
      <w:ins w:id="404"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405" w:author="Unknown"/>
          <w:rStyle w:val="HTMLCode"/>
          <w:rFonts w:ascii="Consolas" w:hAnsi="Consolas"/>
          <w:color w:val="C0C5CE"/>
          <w:sz w:val="23"/>
          <w:szCs w:val="23"/>
          <w:bdr w:val="none" w:sz="0" w:space="0" w:color="auto" w:frame="1"/>
          <w:shd w:val="clear" w:color="auto" w:fill="2B303B"/>
        </w:rPr>
      </w:pPr>
      <w:ins w:id="406" w:author="Unknown">
        <w:r>
          <w:rPr>
            <w:rStyle w:val="HTMLCode"/>
            <w:rFonts w:ascii="Consolas" w:hAnsi="Consolas"/>
            <w:color w:val="C0C5CE"/>
            <w:sz w:val="23"/>
            <w:szCs w:val="23"/>
            <w:bdr w:val="none" w:sz="0" w:space="0" w:color="auto" w:frame="1"/>
            <w:shd w:val="clear" w:color="auto" w:fill="2B303B"/>
          </w:rPr>
          <w:t>print(string.istitle())</w:t>
        </w:r>
      </w:ins>
    </w:p>
    <w:p w:rsidR="00204758" w:rsidRDefault="00204758" w:rsidP="00204758">
      <w:pPr>
        <w:pStyle w:val="HTMLPreformatted"/>
        <w:shd w:val="clear" w:color="auto" w:fill="F6F6F6"/>
        <w:spacing w:line="360" w:lineRule="atLeast"/>
        <w:textAlignment w:val="baseline"/>
        <w:rPr>
          <w:ins w:id="407" w:author="Unknown"/>
          <w:rStyle w:val="HTMLCode"/>
          <w:rFonts w:ascii="Consolas" w:hAnsi="Consolas"/>
          <w:color w:val="C0C5CE"/>
          <w:sz w:val="23"/>
          <w:szCs w:val="23"/>
          <w:bdr w:val="none" w:sz="0" w:space="0" w:color="auto" w:frame="1"/>
          <w:shd w:val="clear" w:color="auto" w:fill="2B303B"/>
        </w:rPr>
      </w:pPr>
      <w:ins w:id="408"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409"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410" w:author="Unknown"/>
          <w:rStyle w:val="HTMLCode"/>
          <w:rFonts w:ascii="Consolas" w:hAnsi="Consolas"/>
          <w:color w:val="C0C5CE"/>
          <w:sz w:val="23"/>
          <w:szCs w:val="23"/>
          <w:bdr w:val="none" w:sz="0" w:space="0" w:color="auto" w:frame="1"/>
          <w:shd w:val="clear" w:color="auto" w:fill="2B303B"/>
        </w:rPr>
      </w:pPr>
      <w:ins w:id="41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412" w:author="Unknown"/>
          <w:rStyle w:val="HTMLCode"/>
          <w:rFonts w:ascii="Consolas" w:hAnsi="Consolas"/>
          <w:color w:val="C0C5CE"/>
          <w:sz w:val="23"/>
          <w:szCs w:val="23"/>
          <w:bdr w:val="none" w:sz="0" w:space="0" w:color="auto" w:frame="1"/>
          <w:shd w:val="clear" w:color="auto" w:fill="2B303B"/>
        </w:rPr>
      </w:pPr>
      <w:ins w:id="413" w:author="Unknown">
        <w:r>
          <w:rPr>
            <w:rStyle w:val="HTMLCode"/>
            <w:rFonts w:ascii="Consolas" w:hAnsi="Consolas"/>
            <w:color w:val="C0C5CE"/>
            <w:sz w:val="23"/>
            <w:szCs w:val="23"/>
            <w:bdr w:val="none" w:sz="0" w:space="0" w:color="auto" w:frame="1"/>
            <w:shd w:val="clear" w:color="auto" w:fill="2B303B"/>
          </w:rPr>
          <w:t>print(string.istitle())</w:t>
        </w:r>
      </w:ins>
    </w:p>
    <w:p w:rsidR="00204758" w:rsidRDefault="00204758" w:rsidP="00204758">
      <w:pPr>
        <w:pStyle w:val="HTMLPreformatted"/>
        <w:shd w:val="clear" w:color="auto" w:fill="F6F6F6"/>
        <w:spacing w:line="360" w:lineRule="atLeast"/>
        <w:textAlignment w:val="baseline"/>
        <w:rPr>
          <w:ins w:id="414" w:author="Unknown"/>
          <w:rStyle w:val="HTMLCode"/>
          <w:rFonts w:ascii="Consolas" w:hAnsi="Consolas"/>
          <w:color w:val="C0C5CE"/>
          <w:sz w:val="23"/>
          <w:szCs w:val="23"/>
          <w:bdr w:val="none" w:sz="0" w:space="0" w:color="auto" w:frame="1"/>
          <w:shd w:val="clear" w:color="auto" w:fill="2B303B"/>
        </w:rPr>
      </w:pPr>
      <w:ins w:id="415"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416" w:author="Unknown"/>
          <w:rFonts w:ascii="Open Sans" w:hAnsi="Open Sans"/>
          <w:b w:val="0"/>
          <w:bCs w:val="0"/>
          <w:color w:val="125692"/>
          <w:sz w:val="38"/>
          <w:szCs w:val="38"/>
        </w:rPr>
      </w:pPr>
      <w:ins w:id="417" w:author="Unknown">
        <w:r>
          <w:rPr>
            <w:rFonts w:ascii="Open Sans" w:hAnsi="Open Sans"/>
            <w:b w:val="0"/>
            <w:bCs w:val="0"/>
            <w:color w:val="125692"/>
            <w:sz w:val="38"/>
            <w:szCs w:val="38"/>
          </w:rPr>
          <w:t>18, join().</w:t>
        </w:r>
      </w:ins>
    </w:p>
    <w:p w:rsidR="00204758" w:rsidRDefault="00204758" w:rsidP="00204758">
      <w:pPr>
        <w:pStyle w:val="NormalWeb"/>
        <w:shd w:val="clear" w:color="auto" w:fill="FFFFFF"/>
        <w:spacing w:before="0" w:beforeAutospacing="0" w:after="105" w:afterAutospacing="0"/>
        <w:textAlignment w:val="baseline"/>
        <w:rPr>
          <w:ins w:id="418" w:author="Unknown"/>
          <w:rFonts w:ascii="Open Sans" w:hAnsi="Open Sans"/>
          <w:color w:val="444444"/>
          <w:sz w:val="21"/>
          <w:szCs w:val="21"/>
        </w:rPr>
      </w:pPr>
      <w:ins w:id="419" w:author="Unknown">
        <w:r>
          <w:rPr>
            <w:rFonts w:ascii="Open Sans" w:hAnsi="Open Sans"/>
            <w:color w:val="444444"/>
            <w:sz w:val="21"/>
            <w:szCs w:val="21"/>
          </w:rPr>
          <w:t>Hàm này có tác dụng join squence bởi string.</w:t>
        </w:r>
      </w:ins>
    </w:p>
    <w:p w:rsidR="00204758" w:rsidRDefault="00204758" w:rsidP="00204758">
      <w:pPr>
        <w:pStyle w:val="NormalWeb"/>
        <w:shd w:val="clear" w:color="auto" w:fill="FFFFFF"/>
        <w:spacing w:before="0" w:beforeAutospacing="0" w:after="0" w:afterAutospacing="0"/>
        <w:textAlignment w:val="baseline"/>
        <w:rPr>
          <w:ins w:id="420" w:author="Unknown"/>
          <w:rFonts w:ascii="Open Sans" w:hAnsi="Open Sans"/>
          <w:color w:val="444444"/>
          <w:sz w:val="21"/>
          <w:szCs w:val="21"/>
        </w:rPr>
      </w:pPr>
      <w:ins w:id="421" w:author="Unknown">
        <w:r>
          <w:rPr>
            <w:rStyle w:val="Strong"/>
            <w:rFonts w:ascii="Open Sans" w:hAnsi="Open Sans"/>
            <w:color w:val="444444"/>
            <w:sz w:val="21"/>
            <w:szCs w:val="21"/>
            <w:bdr w:val="none" w:sz="0" w:space="0" w:color="auto" w:frame="1"/>
          </w:rPr>
          <w:lastRenderedPageBreak/>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422" w:author="Unknown"/>
          <w:rFonts w:ascii="Courier" w:hAnsi="Courier"/>
          <w:color w:val="444444"/>
          <w:sz w:val="21"/>
          <w:szCs w:val="21"/>
        </w:rPr>
      </w:pPr>
      <w:ins w:id="423" w:author="Unknown">
        <w:r>
          <w:rPr>
            <w:rStyle w:val="HTMLCode"/>
            <w:rFonts w:ascii="Consolas" w:hAnsi="Consolas"/>
            <w:color w:val="C0C5CE"/>
            <w:sz w:val="23"/>
            <w:szCs w:val="23"/>
            <w:bdr w:val="none" w:sz="0" w:space="0" w:color="auto" w:frame="1"/>
            <w:shd w:val="clear" w:color="auto" w:fill="2B303B"/>
          </w:rPr>
          <w:t>string.join(squence)</w:t>
        </w:r>
      </w:ins>
    </w:p>
    <w:p w:rsidR="00204758" w:rsidRDefault="00204758" w:rsidP="00204758">
      <w:pPr>
        <w:pStyle w:val="NormalWeb"/>
        <w:shd w:val="clear" w:color="auto" w:fill="FFFFFF"/>
        <w:spacing w:before="0" w:beforeAutospacing="0" w:after="0" w:afterAutospacing="0"/>
        <w:textAlignment w:val="baseline"/>
        <w:rPr>
          <w:ins w:id="424" w:author="Unknown"/>
          <w:rFonts w:ascii="Open Sans" w:hAnsi="Open Sans"/>
          <w:color w:val="444444"/>
          <w:sz w:val="21"/>
          <w:szCs w:val="21"/>
        </w:rPr>
      </w:pPr>
      <w:ins w:id="425"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 </w:t>
        </w:r>
        <w:r>
          <w:rPr>
            <w:rStyle w:val="HTMLCode"/>
            <w:rFonts w:ascii="Consolas" w:hAnsi="Consolas"/>
            <w:color w:val="BB571A"/>
            <w:sz w:val="23"/>
            <w:szCs w:val="23"/>
            <w:bdr w:val="none" w:sz="0" w:space="0" w:color="auto" w:frame="1"/>
            <w:shd w:val="clear" w:color="auto" w:fill="F0F0F0"/>
          </w:rPr>
          <w:t>squence</w:t>
        </w:r>
        <w:r>
          <w:rPr>
            <w:rFonts w:ascii="Open Sans" w:hAnsi="Open Sans"/>
            <w:color w:val="444444"/>
            <w:sz w:val="21"/>
            <w:szCs w:val="21"/>
          </w:rPr>
          <w:t> là </w:t>
        </w:r>
        <w:r>
          <w:rPr>
            <w:rStyle w:val="HTMLCode"/>
            <w:rFonts w:ascii="Consolas" w:hAnsi="Consolas"/>
            <w:color w:val="BB571A"/>
            <w:sz w:val="23"/>
            <w:szCs w:val="23"/>
            <w:bdr w:val="none" w:sz="0" w:space="0" w:color="auto" w:frame="1"/>
            <w:shd w:val="clear" w:color="auto" w:fill="F0F0F0"/>
          </w:rPr>
          <w:t>string</w:t>
        </w:r>
        <w:r>
          <w:rPr>
            <w:rFonts w:ascii="Open Sans" w:hAnsi="Open Sans"/>
            <w:color w:val="444444"/>
            <w:sz w:val="21"/>
            <w:szCs w:val="21"/>
          </w:rPr>
          <w:t>, </w:t>
        </w:r>
        <w:r>
          <w:rPr>
            <w:rStyle w:val="HTMLCode"/>
            <w:rFonts w:ascii="Consolas" w:hAnsi="Consolas"/>
            <w:color w:val="BB571A"/>
            <w:sz w:val="23"/>
            <w:szCs w:val="23"/>
            <w:bdr w:val="none" w:sz="0" w:space="0" w:color="auto" w:frame="1"/>
            <w:shd w:val="clear" w:color="auto" w:fill="F0F0F0"/>
          </w:rPr>
          <w:t>list</w:t>
        </w:r>
        <w:r>
          <w:rPr>
            <w:rFonts w:ascii="Open Sans" w:hAnsi="Open Sans"/>
            <w:color w:val="444444"/>
            <w:sz w:val="21"/>
            <w:szCs w:val="21"/>
          </w:rPr>
          <w:t>,... mà bạn cần join lại với nhau bởi chuỗi </w:t>
        </w:r>
        <w:r>
          <w:rPr>
            <w:rStyle w:val="HTMLCode"/>
            <w:rFonts w:ascii="Consolas" w:hAnsi="Consolas"/>
            <w:color w:val="BB571A"/>
            <w:sz w:val="23"/>
            <w:szCs w:val="23"/>
            <w:bdr w:val="none" w:sz="0" w:space="0" w:color="auto" w:frame="1"/>
            <w:shd w:val="clear" w:color="auto" w:fill="F0F0F0"/>
          </w:rPr>
          <w:t>string</w:t>
        </w:r>
        <w:r>
          <w:rPr>
            <w:rFonts w:ascii="Open Sans" w:hAnsi="Open Sans"/>
            <w:color w:val="444444"/>
            <w:sz w:val="21"/>
            <w:szCs w:val="21"/>
          </w:rPr>
          <w:t>. </w:t>
        </w:r>
      </w:ins>
    </w:p>
    <w:p w:rsidR="00204758" w:rsidRDefault="00204758" w:rsidP="00204758">
      <w:pPr>
        <w:pStyle w:val="NormalWeb"/>
        <w:shd w:val="clear" w:color="auto" w:fill="FFFFFF"/>
        <w:spacing w:before="0" w:beforeAutospacing="0" w:after="0" w:afterAutospacing="0"/>
        <w:textAlignment w:val="baseline"/>
        <w:rPr>
          <w:ins w:id="426" w:author="Unknown"/>
          <w:rFonts w:ascii="Open Sans" w:hAnsi="Open Sans"/>
          <w:color w:val="444444"/>
          <w:sz w:val="21"/>
          <w:szCs w:val="21"/>
        </w:rPr>
      </w:pPr>
      <w:ins w:id="427"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428" w:author="Unknown"/>
          <w:rStyle w:val="HTMLCode"/>
          <w:rFonts w:ascii="Consolas" w:hAnsi="Consolas"/>
          <w:color w:val="C0C5CE"/>
          <w:sz w:val="23"/>
          <w:szCs w:val="23"/>
          <w:bdr w:val="none" w:sz="0" w:space="0" w:color="auto" w:frame="1"/>
          <w:shd w:val="clear" w:color="auto" w:fill="2B303B"/>
        </w:rPr>
      </w:pPr>
      <w:ins w:id="429" w:author="Unknown">
        <w:r>
          <w:rPr>
            <w:rStyle w:val="HTMLCode"/>
            <w:rFonts w:ascii="Consolas" w:hAnsi="Consolas"/>
            <w:color w:val="C0C5CE"/>
            <w:sz w:val="23"/>
            <w:szCs w:val="23"/>
            <w:bdr w:val="none" w:sz="0" w:space="0" w:color="auto" w:frame="1"/>
            <w:shd w:val="clear" w:color="auto" w:fill="2B303B"/>
          </w:rPr>
          <w:t xml:space="preserve">string_one = </w:t>
        </w:r>
        <w:r>
          <w:rPr>
            <w:rStyle w:val="hljs-string"/>
            <w:rFonts w:ascii="Consolas" w:hAnsi="Consolas"/>
            <w:color w:val="A3BE8C"/>
            <w:sz w:val="23"/>
            <w:szCs w:val="23"/>
            <w:bdr w:val="none" w:sz="0" w:space="0" w:color="auto" w:frame="1"/>
            <w:shd w:val="clear" w:color="auto" w:fill="2B303B"/>
          </w:rPr>
          <w:t>' '</w:t>
        </w:r>
      </w:ins>
    </w:p>
    <w:p w:rsidR="00204758" w:rsidRDefault="00204758" w:rsidP="00204758">
      <w:pPr>
        <w:pStyle w:val="HTMLPreformatted"/>
        <w:shd w:val="clear" w:color="auto" w:fill="F6F6F6"/>
        <w:spacing w:line="360" w:lineRule="atLeast"/>
        <w:textAlignment w:val="baseline"/>
        <w:rPr>
          <w:ins w:id="430" w:author="Unknown"/>
          <w:rStyle w:val="HTMLCode"/>
          <w:rFonts w:ascii="Consolas" w:hAnsi="Consolas"/>
          <w:color w:val="C0C5CE"/>
          <w:sz w:val="23"/>
          <w:szCs w:val="23"/>
          <w:bdr w:val="none" w:sz="0" w:space="0" w:color="auto" w:frame="1"/>
          <w:shd w:val="clear" w:color="auto" w:fill="2B303B"/>
        </w:rPr>
      </w:pPr>
      <w:ins w:id="431" w:author="Unknown">
        <w:r>
          <w:rPr>
            <w:rStyle w:val="HTMLCode"/>
            <w:rFonts w:ascii="Consolas" w:hAnsi="Consolas"/>
            <w:color w:val="C0C5CE"/>
            <w:sz w:val="23"/>
            <w:szCs w:val="23"/>
            <w:bdr w:val="none" w:sz="0" w:space="0" w:color="auto" w:frame="1"/>
            <w:shd w:val="clear" w:color="auto" w:fill="2B303B"/>
          </w:rPr>
          <w:t xml:space="preserve">string_two = </w:t>
        </w:r>
        <w:r>
          <w:rPr>
            <w:rStyle w:val="hljs-string"/>
            <w:rFonts w:ascii="Consolas" w:hAnsi="Consolas"/>
            <w:color w:val="A3BE8C"/>
            <w:sz w:val="23"/>
            <w:szCs w:val="23"/>
            <w:bdr w:val="none" w:sz="0" w:space="0" w:color="auto" w:frame="1"/>
            <w:shd w:val="clear" w:color="auto" w:fill="2B303B"/>
          </w:rPr>
          <w:t>'TAI'</w:t>
        </w:r>
      </w:ins>
    </w:p>
    <w:p w:rsidR="00204758" w:rsidRDefault="00204758" w:rsidP="00204758">
      <w:pPr>
        <w:pStyle w:val="HTMLPreformatted"/>
        <w:shd w:val="clear" w:color="auto" w:fill="F6F6F6"/>
        <w:spacing w:line="360" w:lineRule="atLeast"/>
        <w:textAlignment w:val="baseline"/>
        <w:rPr>
          <w:ins w:id="432" w:author="Unknown"/>
          <w:rStyle w:val="HTMLCode"/>
          <w:rFonts w:ascii="Consolas" w:hAnsi="Consolas"/>
          <w:color w:val="C0C5CE"/>
          <w:sz w:val="23"/>
          <w:szCs w:val="23"/>
          <w:bdr w:val="none" w:sz="0" w:space="0" w:color="auto" w:frame="1"/>
          <w:shd w:val="clear" w:color="auto" w:fill="2B303B"/>
        </w:rPr>
      </w:pPr>
      <w:ins w:id="433" w:author="Unknown">
        <w:r>
          <w:rPr>
            <w:rStyle w:val="HTMLCode"/>
            <w:rFonts w:ascii="Consolas" w:hAnsi="Consolas"/>
            <w:color w:val="C0C5CE"/>
            <w:sz w:val="23"/>
            <w:szCs w:val="23"/>
            <w:bdr w:val="none" w:sz="0" w:space="0" w:color="auto" w:frame="1"/>
            <w:shd w:val="clear" w:color="auto" w:fill="2B303B"/>
          </w:rPr>
          <w:t>print(string_one.join(string_two))</w:t>
        </w:r>
      </w:ins>
    </w:p>
    <w:p w:rsidR="00204758" w:rsidRDefault="00204758" w:rsidP="00204758">
      <w:pPr>
        <w:pStyle w:val="HTMLPreformatted"/>
        <w:shd w:val="clear" w:color="auto" w:fill="F6F6F6"/>
        <w:spacing w:line="360" w:lineRule="atLeast"/>
        <w:textAlignment w:val="baseline"/>
        <w:rPr>
          <w:ins w:id="434" w:author="Unknown"/>
          <w:rStyle w:val="HTMLCode"/>
          <w:rFonts w:ascii="Consolas" w:hAnsi="Consolas"/>
          <w:color w:val="C0C5CE"/>
          <w:sz w:val="23"/>
          <w:szCs w:val="23"/>
          <w:bdr w:val="none" w:sz="0" w:space="0" w:color="auto" w:frame="1"/>
          <w:shd w:val="clear" w:color="auto" w:fill="2B303B"/>
        </w:rPr>
      </w:pPr>
      <w:ins w:id="435" w:author="Unknown">
        <w:r>
          <w:rPr>
            <w:rStyle w:val="hljs-comment"/>
            <w:rFonts w:ascii="Consolas" w:eastAsiaTheme="majorEastAsia" w:hAnsi="Consolas"/>
            <w:color w:val="65737E"/>
            <w:sz w:val="23"/>
            <w:szCs w:val="23"/>
            <w:bdr w:val="none" w:sz="0" w:space="0" w:color="auto" w:frame="1"/>
            <w:shd w:val="clear" w:color="auto" w:fill="2B303B"/>
          </w:rPr>
          <w:t># Kết quả: T A I</w:t>
        </w:r>
      </w:ins>
    </w:p>
    <w:p w:rsidR="00204758" w:rsidRDefault="00204758" w:rsidP="00204758">
      <w:pPr>
        <w:pStyle w:val="HTMLPreformatted"/>
        <w:shd w:val="clear" w:color="auto" w:fill="F6F6F6"/>
        <w:spacing w:line="360" w:lineRule="atLeast"/>
        <w:textAlignment w:val="baseline"/>
        <w:rPr>
          <w:ins w:id="436"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437" w:author="Unknown"/>
          <w:rStyle w:val="HTMLCode"/>
          <w:rFonts w:ascii="Consolas" w:hAnsi="Consolas"/>
          <w:color w:val="C0C5CE"/>
          <w:sz w:val="23"/>
          <w:szCs w:val="23"/>
          <w:bdr w:val="none" w:sz="0" w:space="0" w:color="auto" w:frame="1"/>
          <w:shd w:val="clear" w:color="auto" w:fill="2B303B"/>
        </w:rPr>
      </w:pPr>
      <w:ins w:id="438" w:author="Unknown">
        <w:r>
          <w:rPr>
            <w:rStyle w:val="HTMLCode"/>
            <w:rFonts w:ascii="Consolas" w:hAnsi="Consolas"/>
            <w:color w:val="C0C5CE"/>
            <w:sz w:val="23"/>
            <w:szCs w:val="23"/>
            <w:bdr w:val="none" w:sz="0" w:space="0" w:color="auto" w:frame="1"/>
            <w:shd w:val="clear" w:color="auto" w:fill="2B303B"/>
          </w:rPr>
          <w:t xml:space="preserve">string_one = </w:t>
        </w:r>
        <w:r>
          <w:rPr>
            <w:rStyle w:val="hljs-string"/>
            <w:rFonts w:ascii="Consolas" w:hAnsi="Consolas"/>
            <w:color w:val="A3BE8C"/>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439" w:author="Unknown"/>
          <w:rStyle w:val="HTMLCode"/>
          <w:rFonts w:ascii="Consolas" w:hAnsi="Consolas"/>
          <w:color w:val="C0C5CE"/>
          <w:sz w:val="23"/>
          <w:szCs w:val="23"/>
          <w:bdr w:val="none" w:sz="0" w:space="0" w:color="auto" w:frame="1"/>
          <w:shd w:val="clear" w:color="auto" w:fill="2B303B"/>
        </w:rPr>
      </w:pPr>
      <w:ins w:id="440" w:author="Unknown">
        <w:r>
          <w:rPr>
            <w:rStyle w:val="HTMLCode"/>
            <w:rFonts w:ascii="Consolas" w:hAnsi="Consolas"/>
            <w:color w:val="C0C5CE"/>
            <w:sz w:val="23"/>
            <w:szCs w:val="23"/>
            <w:bdr w:val="none" w:sz="0" w:space="0" w:color="auto" w:frame="1"/>
            <w:shd w:val="clear" w:color="auto" w:fill="2B303B"/>
          </w:rPr>
          <w:t>string_two = [</w:t>
        </w:r>
        <w:r>
          <w:rPr>
            <w:rStyle w:val="hljs-string"/>
            <w:rFonts w:ascii="Consolas" w:hAnsi="Consolas"/>
            <w:color w:val="A3BE8C"/>
            <w:sz w:val="23"/>
            <w:szCs w:val="23"/>
            <w:bdr w:val="none" w:sz="0" w:space="0" w:color="auto" w:frame="1"/>
            <w:shd w:val="clear" w:color="auto" w:fill="2B303B"/>
          </w:rPr>
          <w:t>'T'</w:t>
        </w:r>
        <w:r>
          <w:rPr>
            <w:rStyle w:val="HTMLCode"/>
            <w:rFonts w:ascii="Consolas" w:hAnsi="Consolas"/>
            <w:color w:val="C0C5CE"/>
            <w:sz w:val="23"/>
            <w:szCs w:val="23"/>
            <w:bdr w:val="none" w:sz="0" w:space="0" w:color="auto" w:frame="1"/>
            <w:shd w:val="clear" w:color="auto" w:fill="2B303B"/>
          </w:rPr>
          <w:t>,</w:t>
        </w:r>
        <w:r>
          <w:rPr>
            <w:rStyle w:val="hljs-string"/>
            <w:rFonts w:ascii="Consolas" w:hAnsi="Consolas"/>
            <w:color w:val="A3BE8C"/>
            <w:sz w:val="23"/>
            <w:szCs w:val="23"/>
            <w:bdr w:val="none" w:sz="0" w:space="0" w:color="auto" w:frame="1"/>
            <w:shd w:val="clear" w:color="auto" w:fill="2B303B"/>
          </w:rPr>
          <w:t>'D'</w:t>
        </w:r>
        <w:r>
          <w:rPr>
            <w:rStyle w:val="HTMLCode"/>
            <w:rFonts w:ascii="Consolas" w:hAnsi="Consolas"/>
            <w:color w:val="C0C5CE"/>
            <w:sz w:val="23"/>
            <w:szCs w:val="23"/>
            <w:bdr w:val="none" w:sz="0" w:space="0" w:color="auto" w:frame="1"/>
            <w:shd w:val="clear" w:color="auto" w:fill="2B303B"/>
          </w:rPr>
          <w:t>,</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441" w:author="Unknown"/>
          <w:rStyle w:val="HTMLCode"/>
          <w:rFonts w:ascii="Consolas" w:hAnsi="Consolas"/>
          <w:color w:val="C0C5CE"/>
          <w:sz w:val="23"/>
          <w:szCs w:val="23"/>
          <w:bdr w:val="none" w:sz="0" w:space="0" w:color="auto" w:frame="1"/>
          <w:shd w:val="clear" w:color="auto" w:fill="2B303B"/>
        </w:rPr>
      </w:pPr>
      <w:ins w:id="442" w:author="Unknown">
        <w:r>
          <w:rPr>
            <w:rStyle w:val="HTMLCode"/>
            <w:rFonts w:ascii="Consolas" w:hAnsi="Consolas"/>
            <w:color w:val="C0C5CE"/>
            <w:sz w:val="23"/>
            <w:szCs w:val="23"/>
            <w:bdr w:val="none" w:sz="0" w:space="0" w:color="auto" w:frame="1"/>
            <w:shd w:val="clear" w:color="auto" w:fill="2B303B"/>
          </w:rPr>
          <w:t>print(string_one.join(string_two))</w:t>
        </w:r>
      </w:ins>
    </w:p>
    <w:p w:rsidR="00204758" w:rsidRDefault="00204758" w:rsidP="00204758">
      <w:pPr>
        <w:pStyle w:val="HTMLPreformatted"/>
        <w:shd w:val="clear" w:color="auto" w:fill="F6F6F6"/>
        <w:spacing w:line="360" w:lineRule="atLeast"/>
        <w:textAlignment w:val="baseline"/>
        <w:rPr>
          <w:ins w:id="443" w:author="Unknown"/>
          <w:rFonts w:ascii="Courier" w:hAnsi="Courier"/>
          <w:color w:val="444444"/>
          <w:sz w:val="21"/>
          <w:szCs w:val="21"/>
        </w:rPr>
      </w:pPr>
      <w:ins w:id="444" w:author="Unknown">
        <w:r>
          <w:rPr>
            <w:rStyle w:val="hljs-comment"/>
            <w:rFonts w:ascii="Consolas" w:eastAsiaTheme="majorEastAsia" w:hAnsi="Consolas"/>
            <w:color w:val="65737E"/>
            <w:sz w:val="23"/>
            <w:szCs w:val="23"/>
            <w:bdr w:val="none" w:sz="0" w:space="0" w:color="auto" w:frame="1"/>
            <w:shd w:val="clear" w:color="auto" w:fill="2B303B"/>
          </w:rPr>
          <w:t xml:space="preserve"># Kết quả: T-D-C </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445" w:author="Unknown"/>
          <w:rFonts w:ascii="Open Sans" w:hAnsi="Open Sans"/>
          <w:b w:val="0"/>
          <w:bCs w:val="0"/>
          <w:color w:val="125692"/>
          <w:sz w:val="38"/>
          <w:szCs w:val="38"/>
        </w:rPr>
      </w:pPr>
      <w:ins w:id="446" w:author="Unknown">
        <w:r>
          <w:rPr>
            <w:rFonts w:ascii="Open Sans" w:hAnsi="Open Sans"/>
            <w:b w:val="0"/>
            <w:bCs w:val="0"/>
            <w:color w:val="125692"/>
            <w:sz w:val="38"/>
            <w:szCs w:val="38"/>
          </w:rPr>
          <w:t>19, len().</w:t>
        </w:r>
      </w:ins>
    </w:p>
    <w:p w:rsidR="00204758" w:rsidRDefault="00204758" w:rsidP="00204758">
      <w:pPr>
        <w:pStyle w:val="NormalWeb"/>
        <w:shd w:val="clear" w:color="auto" w:fill="FFFFFF"/>
        <w:spacing w:before="0" w:beforeAutospacing="0" w:after="105" w:afterAutospacing="0"/>
        <w:textAlignment w:val="baseline"/>
        <w:rPr>
          <w:ins w:id="447" w:author="Unknown"/>
          <w:rFonts w:ascii="Open Sans" w:hAnsi="Open Sans"/>
          <w:color w:val="444444"/>
          <w:sz w:val="21"/>
          <w:szCs w:val="21"/>
        </w:rPr>
      </w:pPr>
      <w:ins w:id="448" w:author="Unknown">
        <w:r>
          <w:rPr>
            <w:rFonts w:ascii="Open Sans" w:hAnsi="Open Sans"/>
            <w:color w:val="444444"/>
            <w:sz w:val="21"/>
            <w:szCs w:val="21"/>
          </w:rPr>
          <w:t>Hàm này có tác dụng trả về độ dài của chuỗi.</w:t>
        </w:r>
      </w:ins>
    </w:p>
    <w:p w:rsidR="00204758" w:rsidRDefault="00204758" w:rsidP="00204758">
      <w:pPr>
        <w:pStyle w:val="NormalWeb"/>
        <w:shd w:val="clear" w:color="auto" w:fill="FFFFFF"/>
        <w:spacing w:before="0" w:beforeAutospacing="0" w:after="0" w:afterAutospacing="0"/>
        <w:textAlignment w:val="baseline"/>
        <w:rPr>
          <w:ins w:id="449" w:author="Unknown"/>
          <w:rFonts w:ascii="Open Sans" w:hAnsi="Open Sans"/>
          <w:color w:val="444444"/>
          <w:sz w:val="21"/>
          <w:szCs w:val="21"/>
        </w:rPr>
      </w:pPr>
      <w:ins w:id="450"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451" w:author="Unknown"/>
          <w:rStyle w:val="HTMLCode"/>
          <w:rFonts w:ascii="Consolas" w:hAnsi="Consolas"/>
          <w:color w:val="C0C5CE"/>
          <w:sz w:val="23"/>
          <w:szCs w:val="23"/>
          <w:bdr w:val="none" w:sz="0" w:space="0" w:color="auto" w:frame="1"/>
          <w:shd w:val="clear" w:color="auto" w:fill="2B303B"/>
        </w:rPr>
      </w:pPr>
      <w:ins w:id="452"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453"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454" w:author="Unknown"/>
          <w:rStyle w:val="HTMLCode"/>
          <w:rFonts w:ascii="Consolas" w:hAnsi="Consolas"/>
          <w:color w:val="C0C5CE"/>
          <w:sz w:val="23"/>
          <w:szCs w:val="23"/>
          <w:bdr w:val="none" w:sz="0" w:space="0" w:color="auto" w:frame="1"/>
          <w:shd w:val="clear" w:color="auto" w:fill="2B303B"/>
        </w:rPr>
      </w:pPr>
      <w:ins w:id="455" w:author="Unknown">
        <w:r>
          <w:rPr>
            <w:rStyle w:val="HTMLCode"/>
            <w:rFonts w:ascii="Consolas" w:hAnsi="Consolas"/>
            <w:color w:val="C0C5CE"/>
            <w:sz w:val="23"/>
            <w:szCs w:val="23"/>
            <w:bdr w:val="none" w:sz="0" w:space="0" w:color="auto" w:frame="1"/>
            <w:shd w:val="clear" w:color="auto" w:fill="2B303B"/>
          </w:rPr>
          <w:t>print(len(string))</w:t>
        </w:r>
      </w:ins>
    </w:p>
    <w:p w:rsidR="00204758" w:rsidRDefault="00204758" w:rsidP="00204758">
      <w:pPr>
        <w:pStyle w:val="HTMLPreformatted"/>
        <w:shd w:val="clear" w:color="auto" w:fill="F6F6F6"/>
        <w:spacing w:line="360" w:lineRule="atLeast"/>
        <w:textAlignment w:val="baseline"/>
        <w:rPr>
          <w:ins w:id="456" w:author="Unknown"/>
          <w:rFonts w:ascii="Courier" w:hAnsi="Courier"/>
          <w:color w:val="444444"/>
          <w:sz w:val="21"/>
          <w:szCs w:val="21"/>
        </w:rPr>
      </w:pPr>
      <w:ins w:id="457" w:author="Unknown">
        <w:r>
          <w:rPr>
            <w:rStyle w:val="hljs-comment"/>
            <w:rFonts w:ascii="Consolas" w:eastAsiaTheme="majorEastAsia" w:hAnsi="Consolas"/>
            <w:color w:val="65737E"/>
            <w:sz w:val="23"/>
            <w:szCs w:val="23"/>
            <w:bdr w:val="none" w:sz="0" w:space="0" w:color="auto" w:frame="1"/>
            <w:shd w:val="clear" w:color="auto" w:fill="2B303B"/>
          </w:rPr>
          <w:t># Kết quả: 12</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458" w:author="Unknown"/>
          <w:rFonts w:ascii="Open Sans" w:hAnsi="Open Sans"/>
          <w:b w:val="0"/>
          <w:bCs w:val="0"/>
          <w:color w:val="125692"/>
          <w:sz w:val="38"/>
          <w:szCs w:val="38"/>
        </w:rPr>
      </w:pPr>
      <w:ins w:id="459" w:author="Unknown">
        <w:r>
          <w:rPr>
            <w:rFonts w:ascii="Open Sans" w:hAnsi="Open Sans"/>
            <w:b w:val="0"/>
            <w:bCs w:val="0"/>
            <w:color w:val="125692"/>
            <w:sz w:val="38"/>
            <w:szCs w:val="38"/>
          </w:rPr>
          <w:t>20, ljust().</w:t>
        </w:r>
      </w:ins>
    </w:p>
    <w:p w:rsidR="00204758" w:rsidRDefault="00204758" w:rsidP="00204758">
      <w:pPr>
        <w:pStyle w:val="NormalWeb"/>
        <w:shd w:val="clear" w:color="auto" w:fill="FFFFFF"/>
        <w:spacing w:before="0" w:beforeAutospacing="0" w:after="0" w:afterAutospacing="0"/>
        <w:textAlignment w:val="baseline"/>
        <w:rPr>
          <w:ins w:id="460" w:author="Unknown"/>
          <w:rFonts w:ascii="Open Sans" w:hAnsi="Open Sans"/>
          <w:color w:val="444444"/>
          <w:sz w:val="21"/>
          <w:szCs w:val="21"/>
        </w:rPr>
      </w:pPr>
      <w:ins w:id="461" w:author="Unknown">
        <w:r>
          <w:rPr>
            <w:rFonts w:ascii="Open Sans" w:hAnsi="Open Sans"/>
            <w:color w:val="444444"/>
            <w:sz w:val="21"/>
            <w:szCs w:val="21"/>
          </w:rPr>
          <w:t>Hàm này có tác dụng trả về một chuỗi với độ dài </w:t>
        </w:r>
        <w:r>
          <w:rPr>
            <w:rStyle w:val="HTMLCode"/>
            <w:rFonts w:ascii="Consolas" w:hAnsi="Consolas"/>
            <w:color w:val="BB571A"/>
            <w:sz w:val="23"/>
            <w:szCs w:val="23"/>
            <w:bdr w:val="none" w:sz="0" w:space="0" w:color="auto" w:frame="1"/>
            <w:shd w:val="clear" w:color="auto" w:fill="F0F0F0"/>
          </w:rPr>
          <w:t>length</w:t>
        </w:r>
        <w:r>
          <w:rPr>
            <w:rFonts w:ascii="Open Sans" w:hAnsi="Open Sans"/>
            <w:color w:val="444444"/>
            <w:sz w:val="21"/>
            <w:szCs w:val="21"/>
          </w:rPr>
          <w:t> được xác định, nếu chuỗi được chọn nhỏ hơn width thì nó sẽ sử dụng </w:t>
        </w:r>
        <w:r>
          <w:rPr>
            <w:rStyle w:val="HTMLCode"/>
            <w:rFonts w:ascii="Consolas" w:hAnsi="Consolas"/>
            <w:color w:val="BB571A"/>
            <w:sz w:val="23"/>
            <w:szCs w:val="23"/>
            <w:bdr w:val="none" w:sz="0" w:space="0" w:color="auto" w:frame="1"/>
            <w:shd w:val="clear" w:color="auto" w:fill="F0F0F0"/>
          </w:rPr>
          <w:t>char</w:t>
        </w:r>
        <w:r>
          <w:rPr>
            <w:rFonts w:ascii="Open Sans" w:hAnsi="Open Sans"/>
            <w:color w:val="444444"/>
            <w:sz w:val="21"/>
            <w:szCs w:val="21"/>
          </w:rPr>
          <w:t> để bù chỗ thiếu đó về phía bên phải của chuỗi.</w:t>
        </w:r>
      </w:ins>
    </w:p>
    <w:p w:rsidR="00204758" w:rsidRDefault="00204758" w:rsidP="00204758">
      <w:pPr>
        <w:pStyle w:val="HTMLPreformatted"/>
        <w:shd w:val="clear" w:color="auto" w:fill="F6F6F6"/>
        <w:spacing w:line="360" w:lineRule="atLeast"/>
        <w:textAlignment w:val="baseline"/>
        <w:rPr>
          <w:ins w:id="462" w:author="Unknown"/>
          <w:rFonts w:ascii="Courier" w:hAnsi="Courier"/>
          <w:color w:val="444444"/>
          <w:sz w:val="21"/>
          <w:szCs w:val="21"/>
        </w:rPr>
      </w:pPr>
      <w:ins w:id="463" w:author="Unknown">
        <w:r>
          <w:rPr>
            <w:rStyle w:val="HTMLCode"/>
            <w:rFonts w:ascii="Consolas" w:hAnsi="Consolas"/>
            <w:color w:val="C0C5CE"/>
            <w:sz w:val="23"/>
            <w:szCs w:val="23"/>
            <w:bdr w:val="none" w:sz="0" w:space="0" w:color="auto" w:frame="1"/>
            <w:shd w:val="clear" w:color="auto" w:fill="2B303B"/>
          </w:rPr>
          <w:t>string.ljust(length, char)</w:t>
        </w:r>
      </w:ins>
    </w:p>
    <w:p w:rsidR="00204758" w:rsidRDefault="00204758" w:rsidP="00204758">
      <w:pPr>
        <w:pStyle w:val="NormalWeb"/>
        <w:shd w:val="clear" w:color="auto" w:fill="FFFFFF"/>
        <w:spacing w:before="0" w:beforeAutospacing="0" w:after="0" w:afterAutospacing="0"/>
        <w:textAlignment w:val="baseline"/>
        <w:rPr>
          <w:ins w:id="464" w:author="Unknown"/>
          <w:rFonts w:ascii="Open Sans" w:hAnsi="Open Sans"/>
          <w:color w:val="444444"/>
          <w:sz w:val="21"/>
          <w:szCs w:val="21"/>
        </w:rPr>
      </w:pPr>
      <w:ins w:id="465"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19"/>
        </w:numPr>
        <w:shd w:val="clear" w:color="auto" w:fill="FFFFFF"/>
        <w:spacing w:after="0" w:line="240" w:lineRule="auto"/>
        <w:ind w:left="450"/>
        <w:textAlignment w:val="baseline"/>
        <w:rPr>
          <w:ins w:id="466" w:author="Unknown"/>
          <w:rFonts w:ascii="Open Sans" w:hAnsi="Open Sans"/>
          <w:color w:val="444444"/>
          <w:sz w:val="21"/>
          <w:szCs w:val="21"/>
        </w:rPr>
      </w:pPr>
      <w:ins w:id="467" w:author="Unknown">
        <w:r>
          <w:rPr>
            <w:rStyle w:val="HTMLCode"/>
            <w:rFonts w:ascii="Consolas" w:eastAsiaTheme="minorHAnsi" w:hAnsi="Consolas"/>
            <w:color w:val="BB571A"/>
            <w:sz w:val="23"/>
            <w:szCs w:val="23"/>
            <w:bdr w:val="none" w:sz="0" w:space="0" w:color="auto" w:frame="1"/>
            <w:shd w:val="clear" w:color="auto" w:fill="F0F0F0"/>
          </w:rPr>
          <w:t>length</w:t>
        </w:r>
        <w:r>
          <w:rPr>
            <w:rFonts w:ascii="Open Sans" w:hAnsi="Open Sans"/>
            <w:color w:val="444444"/>
            <w:sz w:val="21"/>
            <w:szCs w:val="21"/>
          </w:rPr>
          <w:t> là độ dài của chuỗi mới cần in ra.</w:t>
        </w:r>
      </w:ins>
    </w:p>
    <w:p w:rsidR="00204758" w:rsidRDefault="00204758" w:rsidP="00204758">
      <w:pPr>
        <w:numPr>
          <w:ilvl w:val="0"/>
          <w:numId w:val="19"/>
        </w:numPr>
        <w:shd w:val="clear" w:color="auto" w:fill="FFFFFF"/>
        <w:spacing w:after="0" w:line="240" w:lineRule="auto"/>
        <w:ind w:left="450"/>
        <w:textAlignment w:val="baseline"/>
        <w:rPr>
          <w:ins w:id="468" w:author="Unknown"/>
          <w:rFonts w:ascii="Open Sans" w:hAnsi="Open Sans"/>
          <w:color w:val="444444"/>
          <w:sz w:val="21"/>
          <w:szCs w:val="21"/>
        </w:rPr>
      </w:pPr>
      <w:ins w:id="469" w:author="Unknown">
        <w:r>
          <w:rPr>
            <w:rStyle w:val="HTMLCode"/>
            <w:rFonts w:ascii="Consolas" w:eastAsiaTheme="minorHAnsi" w:hAnsi="Consolas"/>
            <w:color w:val="BB571A"/>
            <w:sz w:val="23"/>
            <w:szCs w:val="23"/>
            <w:bdr w:val="none" w:sz="0" w:space="0" w:color="auto" w:frame="1"/>
            <w:shd w:val="clear" w:color="auto" w:fill="F0F0F0"/>
          </w:rPr>
          <w:t>char</w:t>
        </w:r>
        <w:r>
          <w:rPr>
            <w:rFonts w:ascii="Open Sans" w:hAnsi="Open Sans"/>
            <w:color w:val="444444"/>
            <w:sz w:val="21"/>
            <w:szCs w:val="21"/>
          </w:rPr>
          <w:t> là ký tự sẽ bù vào chuỗi mới nếu chuỗi cũ không đủ length. Mặc định thì char = khoảng trắng.</w:t>
        </w:r>
      </w:ins>
    </w:p>
    <w:p w:rsidR="00204758" w:rsidRDefault="00204758" w:rsidP="00204758">
      <w:pPr>
        <w:pStyle w:val="NormalWeb"/>
        <w:shd w:val="clear" w:color="auto" w:fill="FFFFFF"/>
        <w:spacing w:before="0" w:beforeAutospacing="0" w:after="0" w:afterAutospacing="0"/>
        <w:textAlignment w:val="baseline"/>
        <w:rPr>
          <w:ins w:id="470" w:author="Unknown"/>
          <w:rFonts w:ascii="Open Sans" w:hAnsi="Open Sans"/>
          <w:color w:val="444444"/>
          <w:sz w:val="21"/>
          <w:szCs w:val="21"/>
        </w:rPr>
      </w:pPr>
      <w:ins w:id="471"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472" w:author="Unknown"/>
          <w:rStyle w:val="HTMLCode"/>
          <w:rFonts w:ascii="Consolas" w:hAnsi="Consolas"/>
          <w:color w:val="C0C5CE"/>
          <w:sz w:val="23"/>
          <w:szCs w:val="23"/>
          <w:bdr w:val="none" w:sz="0" w:space="0" w:color="auto" w:frame="1"/>
          <w:shd w:val="clear" w:color="auto" w:fill="2B303B"/>
        </w:rPr>
      </w:pPr>
      <w:ins w:id="473"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474"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475" w:author="Unknown"/>
          <w:rStyle w:val="HTMLCode"/>
          <w:rFonts w:ascii="Consolas" w:hAnsi="Consolas"/>
          <w:color w:val="C0C5CE"/>
          <w:sz w:val="23"/>
          <w:szCs w:val="23"/>
          <w:bdr w:val="none" w:sz="0" w:space="0" w:color="auto" w:frame="1"/>
          <w:shd w:val="clear" w:color="auto" w:fill="2B303B"/>
        </w:rPr>
      </w:pPr>
      <w:ins w:id="476" w:author="Unknown">
        <w:r>
          <w:rPr>
            <w:rStyle w:val="HTMLCode"/>
            <w:rFonts w:ascii="Consolas" w:hAnsi="Consolas"/>
            <w:color w:val="C0C5CE"/>
            <w:sz w:val="23"/>
            <w:szCs w:val="23"/>
            <w:bdr w:val="none" w:sz="0" w:space="0" w:color="auto" w:frame="1"/>
            <w:shd w:val="clear" w:color="auto" w:fill="2B303B"/>
          </w:rPr>
          <w:t>print(string.ljust(</w:t>
        </w:r>
        <w:r>
          <w:rPr>
            <w:rStyle w:val="hljs-number"/>
            <w:rFonts w:ascii="Consolas" w:hAnsi="Consolas"/>
            <w:color w:val="D08770"/>
            <w:sz w:val="23"/>
            <w:szCs w:val="23"/>
            <w:bdr w:val="none" w:sz="0" w:space="0" w:color="auto" w:frame="1"/>
            <w:shd w:val="clear" w:color="auto" w:fill="2B303B"/>
          </w:rPr>
          <w:t>17</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477" w:author="Unknown"/>
          <w:rFonts w:ascii="Courier" w:hAnsi="Courier"/>
          <w:color w:val="444444"/>
          <w:sz w:val="21"/>
          <w:szCs w:val="21"/>
        </w:rPr>
      </w:pPr>
      <w:ins w:id="478"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479" w:author="Unknown"/>
          <w:rFonts w:ascii="Open Sans" w:hAnsi="Open Sans"/>
          <w:b w:val="0"/>
          <w:bCs w:val="0"/>
          <w:color w:val="125692"/>
          <w:sz w:val="38"/>
          <w:szCs w:val="38"/>
        </w:rPr>
      </w:pPr>
      <w:ins w:id="480" w:author="Unknown">
        <w:r>
          <w:rPr>
            <w:rFonts w:ascii="Open Sans" w:hAnsi="Open Sans"/>
            <w:b w:val="0"/>
            <w:bCs w:val="0"/>
            <w:color w:val="125692"/>
            <w:sz w:val="38"/>
            <w:szCs w:val="38"/>
          </w:rPr>
          <w:t>21, rjust().</w:t>
        </w:r>
      </w:ins>
    </w:p>
    <w:p w:rsidR="00204758" w:rsidRDefault="00204758" w:rsidP="00204758">
      <w:pPr>
        <w:pStyle w:val="NormalWeb"/>
        <w:shd w:val="clear" w:color="auto" w:fill="FFFFFF"/>
        <w:spacing w:before="0" w:beforeAutospacing="0" w:after="0" w:afterAutospacing="0"/>
        <w:textAlignment w:val="baseline"/>
        <w:rPr>
          <w:ins w:id="481" w:author="Unknown"/>
          <w:rFonts w:ascii="Open Sans" w:hAnsi="Open Sans"/>
          <w:color w:val="444444"/>
          <w:sz w:val="21"/>
          <w:szCs w:val="21"/>
        </w:rPr>
      </w:pPr>
      <w:ins w:id="482" w:author="Unknown">
        <w:r>
          <w:rPr>
            <w:rFonts w:ascii="Open Sans" w:hAnsi="Open Sans"/>
            <w:color w:val="444444"/>
            <w:sz w:val="21"/>
            <w:szCs w:val="21"/>
          </w:rPr>
          <w:t>Tương tự hàm </w:t>
        </w:r>
        <w:r>
          <w:rPr>
            <w:rStyle w:val="HTMLCode"/>
            <w:rFonts w:ascii="Consolas" w:hAnsi="Consolas"/>
            <w:color w:val="BB571A"/>
            <w:sz w:val="23"/>
            <w:szCs w:val="23"/>
            <w:bdr w:val="none" w:sz="0" w:space="0" w:color="auto" w:frame="1"/>
            <w:shd w:val="clear" w:color="auto" w:fill="F0F0F0"/>
          </w:rPr>
          <w:t>ljust()</w:t>
        </w:r>
        <w:r>
          <w:rPr>
            <w:rFonts w:ascii="Open Sans" w:hAnsi="Open Sans"/>
            <w:color w:val="444444"/>
            <w:sz w:val="21"/>
            <w:szCs w:val="21"/>
          </w:rPr>
          <w:t> nhưng chỉ có điều là nó sẽ bù về phía bên trái của chuỗi.</w:t>
        </w:r>
      </w:ins>
    </w:p>
    <w:p w:rsidR="00204758" w:rsidRDefault="00204758" w:rsidP="00204758">
      <w:pPr>
        <w:pStyle w:val="NormalWeb"/>
        <w:shd w:val="clear" w:color="auto" w:fill="FFFFFF"/>
        <w:spacing w:before="0" w:beforeAutospacing="0" w:after="0" w:afterAutospacing="0"/>
        <w:textAlignment w:val="baseline"/>
        <w:rPr>
          <w:ins w:id="483" w:author="Unknown"/>
          <w:rFonts w:ascii="Open Sans" w:hAnsi="Open Sans"/>
          <w:color w:val="444444"/>
          <w:sz w:val="21"/>
          <w:szCs w:val="21"/>
        </w:rPr>
      </w:pPr>
      <w:ins w:id="484"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485" w:author="Unknown"/>
          <w:rStyle w:val="HTMLCode"/>
          <w:rFonts w:ascii="Consolas" w:hAnsi="Consolas"/>
          <w:color w:val="C0C5CE"/>
          <w:sz w:val="23"/>
          <w:szCs w:val="23"/>
          <w:bdr w:val="none" w:sz="0" w:space="0" w:color="auto" w:frame="1"/>
          <w:shd w:val="clear" w:color="auto" w:fill="2B303B"/>
        </w:rPr>
      </w:pPr>
      <w:ins w:id="486" w:author="Unknown">
        <w:r>
          <w:rPr>
            <w:rStyle w:val="HTMLCode"/>
            <w:rFonts w:ascii="Consolas" w:hAnsi="Consolas"/>
            <w:color w:val="C0C5CE"/>
            <w:sz w:val="23"/>
            <w:szCs w:val="23"/>
            <w:bdr w:val="none" w:sz="0" w:space="0" w:color="auto" w:frame="1"/>
            <w:shd w:val="clear" w:color="auto" w:fill="2B303B"/>
          </w:rPr>
          <w:lastRenderedPageBreak/>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487"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488" w:author="Unknown"/>
          <w:rStyle w:val="HTMLCode"/>
          <w:rFonts w:ascii="Consolas" w:hAnsi="Consolas"/>
          <w:color w:val="C0C5CE"/>
          <w:sz w:val="23"/>
          <w:szCs w:val="23"/>
          <w:bdr w:val="none" w:sz="0" w:space="0" w:color="auto" w:frame="1"/>
          <w:shd w:val="clear" w:color="auto" w:fill="2B303B"/>
        </w:rPr>
      </w:pPr>
      <w:ins w:id="489" w:author="Unknown">
        <w:r>
          <w:rPr>
            <w:rStyle w:val="HTMLCode"/>
            <w:rFonts w:ascii="Consolas" w:hAnsi="Consolas"/>
            <w:color w:val="C0C5CE"/>
            <w:sz w:val="23"/>
            <w:szCs w:val="23"/>
            <w:bdr w:val="none" w:sz="0" w:space="0" w:color="auto" w:frame="1"/>
            <w:shd w:val="clear" w:color="auto" w:fill="2B303B"/>
          </w:rPr>
          <w:t>print(string.rjust(</w:t>
        </w:r>
        <w:r>
          <w:rPr>
            <w:rStyle w:val="hljs-number"/>
            <w:rFonts w:ascii="Consolas" w:hAnsi="Consolas"/>
            <w:color w:val="D08770"/>
            <w:sz w:val="23"/>
            <w:szCs w:val="23"/>
            <w:bdr w:val="none" w:sz="0" w:space="0" w:color="auto" w:frame="1"/>
            <w:shd w:val="clear" w:color="auto" w:fill="2B303B"/>
          </w:rPr>
          <w:t>17</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490" w:author="Unknown"/>
          <w:rFonts w:ascii="Courier" w:hAnsi="Courier"/>
          <w:color w:val="444444"/>
          <w:sz w:val="21"/>
          <w:szCs w:val="21"/>
        </w:rPr>
      </w:pPr>
      <w:ins w:id="491"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492" w:author="Unknown"/>
          <w:rFonts w:ascii="Open Sans" w:hAnsi="Open Sans"/>
          <w:b w:val="0"/>
          <w:bCs w:val="0"/>
          <w:color w:val="125692"/>
          <w:sz w:val="38"/>
          <w:szCs w:val="38"/>
        </w:rPr>
      </w:pPr>
      <w:ins w:id="493" w:author="Unknown">
        <w:r>
          <w:rPr>
            <w:rFonts w:ascii="Open Sans" w:hAnsi="Open Sans"/>
            <w:b w:val="0"/>
            <w:bCs w:val="0"/>
            <w:color w:val="125692"/>
            <w:sz w:val="38"/>
            <w:szCs w:val="38"/>
          </w:rPr>
          <w:t>22, lower().</w:t>
        </w:r>
      </w:ins>
    </w:p>
    <w:p w:rsidR="00204758" w:rsidRDefault="00204758" w:rsidP="00204758">
      <w:pPr>
        <w:pStyle w:val="NormalWeb"/>
        <w:shd w:val="clear" w:color="auto" w:fill="FFFFFF"/>
        <w:spacing w:before="0" w:beforeAutospacing="0" w:after="105" w:afterAutospacing="0"/>
        <w:textAlignment w:val="baseline"/>
        <w:rPr>
          <w:ins w:id="494" w:author="Unknown"/>
          <w:rFonts w:ascii="Open Sans" w:hAnsi="Open Sans"/>
          <w:color w:val="444444"/>
          <w:sz w:val="21"/>
          <w:szCs w:val="21"/>
        </w:rPr>
      </w:pPr>
      <w:ins w:id="495" w:author="Unknown">
        <w:r>
          <w:rPr>
            <w:rFonts w:ascii="Open Sans" w:hAnsi="Open Sans"/>
            <w:color w:val="444444"/>
            <w:sz w:val="21"/>
            <w:szCs w:val="21"/>
          </w:rPr>
          <w:t>Hàm này có tác dụng chuyển đổi chuỗi về dạng in thường.</w:t>
        </w:r>
      </w:ins>
    </w:p>
    <w:p w:rsidR="00204758" w:rsidRDefault="00204758" w:rsidP="00204758">
      <w:pPr>
        <w:pStyle w:val="NormalWeb"/>
        <w:shd w:val="clear" w:color="auto" w:fill="FFFFFF"/>
        <w:spacing w:before="0" w:beforeAutospacing="0" w:after="0" w:afterAutospacing="0"/>
        <w:textAlignment w:val="baseline"/>
        <w:rPr>
          <w:ins w:id="496" w:author="Unknown"/>
          <w:rFonts w:ascii="Open Sans" w:hAnsi="Open Sans"/>
          <w:color w:val="444444"/>
          <w:sz w:val="21"/>
          <w:szCs w:val="21"/>
        </w:rPr>
      </w:pPr>
      <w:ins w:id="497"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498" w:author="Unknown"/>
          <w:rStyle w:val="HTMLCode"/>
          <w:rFonts w:ascii="Consolas" w:hAnsi="Consolas"/>
          <w:color w:val="C0C5CE"/>
          <w:sz w:val="23"/>
          <w:szCs w:val="23"/>
          <w:bdr w:val="none" w:sz="0" w:space="0" w:color="auto" w:frame="1"/>
          <w:shd w:val="clear" w:color="auto" w:fill="2B303B"/>
        </w:rPr>
      </w:pPr>
      <w:ins w:id="499"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50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01" w:author="Unknown"/>
          <w:rStyle w:val="HTMLCode"/>
          <w:rFonts w:ascii="Consolas" w:hAnsi="Consolas"/>
          <w:color w:val="C0C5CE"/>
          <w:sz w:val="23"/>
          <w:szCs w:val="23"/>
          <w:bdr w:val="none" w:sz="0" w:space="0" w:color="auto" w:frame="1"/>
          <w:shd w:val="clear" w:color="auto" w:fill="2B303B"/>
        </w:rPr>
      </w:pPr>
      <w:ins w:id="502" w:author="Unknown">
        <w:r>
          <w:rPr>
            <w:rStyle w:val="HTMLCode"/>
            <w:rFonts w:ascii="Consolas" w:hAnsi="Consolas"/>
            <w:color w:val="C0C5CE"/>
            <w:sz w:val="23"/>
            <w:szCs w:val="23"/>
            <w:bdr w:val="none" w:sz="0" w:space="0" w:color="auto" w:frame="1"/>
            <w:shd w:val="clear" w:color="auto" w:fill="2B303B"/>
          </w:rPr>
          <w:t>print(string.lower())</w:t>
        </w:r>
      </w:ins>
    </w:p>
    <w:p w:rsidR="00204758" w:rsidRDefault="00204758" w:rsidP="00204758">
      <w:pPr>
        <w:pStyle w:val="HTMLPreformatted"/>
        <w:shd w:val="clear" w:color="auto" w:fill="F6F6F6"/>
        <w:spacing w:line="360" w:lineRule="atLeast"/>
        <w:textAlignment w:val="baseline"/>
        <w:rPr>
          <w:ins w:id="503" w:author="Unknown"/>
          <w:rFonts w:ascii="Courier" w:hAnsi="Courier"/>
          <w:color w:val="444444"/>
          <w:sz w:val="21"/>
          <w:szCs w:val="21"/>
        </w:rPr>
      </w:pPr>
      <w:ins w:id="504"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505" w:author="Unknown"/>
          <w:rFonts w:ascii="Open Sans" w:hAnsi="Open Sans"/>
          <w:b w:val="0"/>
          <w:bCs w:val="0"/>
          <w:color w:val="125692"/>
          <w:sz w:val="38"/>
          <w:szCs w:val="38"/>
        </w:rPr>
      </w:pPr>
      <w:ins w:id="506" w:author="Unknown">
        <w:r>
          <w:rPr>
            <w:rFonts w:ascii="Open Sans" w:hAnsi="Open Sans"/>
            <w:b w:val="0"/>
            <w:bCs w:val="0"/>
            <w:color w:val="125692"/>
            <w:sz w:val="38"/>
            <w:szCs w:val="38"/>
          </w:rPr>
          <w:t>23, upper().</w:t>
        </w:r>
      </w:ins>
    </w:p>
    <w:p w:rsidR="00204758" w:rsidRDefault="00204758" w:rsidP="00204758">
      <w:pPr>
        <w:pStyle w:val="NormalWeb"/>
        <w:shd w:val="clear" w:color="auto" w:fill="FFFFFF"/>
        <w:spacing w:before="0" w:beforeAutospacing="0" w:after="105" w:afterAutospacing="0"/>
        <w:textAlignment w:val="baseline"/>
        <w:rPr>
          <w:ins w:id="507" w:author="Unknown"/>
          <w:rFonts w:ascii="Open Sans" w:hAnsi="Open Sans"/>
          <w:color w:val="444444"/>
          <w:sz w:val="21"/>
          <w:szCs w:val="21"/>
        </w:rPr>
      </w:pPr>
      <w:ins w:id="508" w:author="Unknown">
        <w:r>
          <w:rPr>
            <w:rFonts w:ascii="Open Sans" w:hAnsi="Open Sans"/>
            <w:color w:val="444444"/>
            <w:sz w:val="21"/>
            <w:szCs w:val="21"/>
          </w:rPr>
          <w:t>Hàm này có tác dụng chuyển đổi chuỗi sang dạng in hoa.</w:t>
        </w:r>
      </w:ins>
    </w:p>
    <w:p w:rsidR="00204758" w:rsidRDefault="00204758" w:rsidP="00204758">
      <w:pPr>
        <w:pStyle w:val="NormalWeb"/>
        <w:shd w:val="clear" w:color="auto" w:fill="FFFFFF"/>
        <w:spacing w:before="0" w:beforeAutospacing="0" w:after="0" w:afterAutospacing="0"/>
        <w:textAlignment w:val="baseline"/>
        <w:rPr>
          <w:ins w:id="509" w:author="Unknown"/>
          <w:rFonts w:ascii="Open Sans" w:hAnsi="Open Sans"/>
          <w:color w:val="444444"/>
          <w:sz w:val="21"/>
          <w:szCs w:val="21"/>
        </w:rPr>
      </w:pPr>
      <w:ins w:id="510"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511" w:author="Unknown"/>
          <w:rStyle w:val="HTMLCode"/>
          <w:rFonts w:ascii="Consolas" w:hAnsi="Consolas"/>
          <w:color w:val="C0C5CE"/>
          <w:sz w:val="23"/>
          <w:szCs w:val="23"/>
          <w:bdr w:val="none" w:sz="0" w:space="0" w:color="auto" w:frame="1"/>
          <w:shd w:val="clear" w:color="auto" w:fill="2B303B"/>
        </w:rPr>
      </w:pPr>
      <w:ins w:id="512"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513"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14" w:author="Unknown"/>
          <w:rStyle w:val="HTMLCode"/>
          <w:rFonts w:ascii="Consolas" w:hAnsi="Consolas"/>
          <w:color w:val="C0C5CE"/>
          <w:sz w:val="23"/>
          <w:szCs w:val="23"/>
          <w:bdr w:val="none" w:sz="0" w:space="0" w:color="auto" w:frame="1"/>
          <w:shd w:val="clear" w:color="auto" w:fill="2B303B"/>
        </w:rPr>
      </w:pPr>
      <w:ins w:id="515" w:author="Unknown">
        <w:r>
          <w:rPr>
            <w:rStyle w:val="HTMLCode"/>
            <w:rFonts w:ascii="Consolas" w:hAnsi="Consolas"/>
            <w:color w:val="C0C5CE"/>
            <w:sz w:val="23"/>
            <w:szCs w:val="23"/>
            <w:bdr w:val="none" w:sz="0" w:space="0" w:color="auto" w:frame="1"/>
            <w:shd w:val="clear" w:color="auto" w:fill="2B303B"/>
          </w:rPr>
          <w:t>print(string.upper())</w:t>
        </w:r>
      </w:ins>
    </w:p>
    <w:p w:rsidR="00204758" w:rsidRDefault="00204758" w:rsidP="00204758">
      <w:pPr>
        <w:pStyle w:val="HTMLPreformatted"/>
        <w:shd w:val="clear" w:color="auto" w:fill="F6F6F6"/>
        <w:spacing w:line="360" w:lineRule="atLeast"/>
        <w:textAlignment w:val="baseline"/>
        <w:rPr>
          <w:ins w:id="516" w:author="Unknown"/>
          <w:rFonts w:ascii="Courier" w:hAnsi="Courier"/>
          <w:color w:val="444444"/>
          <w:sz w:val="21"/>
          <w:szCs w:val="21"/>
        </w:rPr>
      </w:pPr>
      <w:ins w:id="517"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518" w:author="Unknown"/>
          <w:rFonts w:ascii="Open Sans" w:hAnsi="Open Sans"/>
          <w:b w:val="0"/>
          <w:bCs w:val="0"/>
          <w:color w:val="125692"/>
          <w:sz w:val="38"/>
          <w:szCs w:val="38"/>
        </w:rPr>
      </w:pPr>
      <w:ins w:id="519" w:author="Unknown">
        <w:r>
          <w:rPr>
            <w:rFonts w:ascii="Open Sans" w:hAnsi="Open Sans"/>
            <w:b w:val="0"/>
            <w:bCs w:val="0"/>
            <w:color w:val="125692"/>
            <w:sz w:val="38"/>
            <w:szCs w:val="38"/>
          </w:rPr>
          <w:t>24, lstrip().</w:t>
        </w:r>
      </w:ins>
    </w:p>
    <w:p w:rsidR="00204758" w:rsidRDefault="00204758" w:rsidP="00204758">
      <w:pPr>
        <w:pStyle w:val="NormalWeb"/>
        <w:shd w:val="clear" w:color="auto" w:fill="FFFFFF"/>
        <w:spacing w:before="0" w:beforeAutospacing="0" w:after="0" w:afterAutospacing="0"/>
        <w:textAlignment w:val="baseline"/>
        <w:rPr>
          <w:ins w:id="520" w:author="Unknown"/>
          <w:rFonts w:ascii="Open Sans" w:hAnsi="Open Sans"/>
          <w:color w:val="444444"/>
          <w:sz w:val="21"/>
          <w:szCs w:val="21"/>
        </w:rPr>
      </w:pPr>
      <w:ins w:id="521" w:author="Unknown">
        <w:r>
          <w:rPr>
            <w:rFonts w:ascii="Open Sans" w:hAnsi="Open Sans"/>
            <w:color w:val="444444"/>
            <w:sz w:val="21"/>
            <w:szCs w:val="21"/>
          </w:rPr>
          <w:t>Hàm này có tác dụng loại bỏ đi các ký tự </w:t>
        </w:r>
        <w:r>
          <w:rPr>
            <w:rStyle w:val="HTMLCode"/>
            <w:rFonts w:ascii="Consolas" w:hAnsi="Consolas"/>
            <w:color w:val="BB571A"/>
            <w:sz w:val="23"/>
            <w:szCs w:val="23"/>
            <w:bdr w:val="none" w:sz="0" w:space="0" w:color="auto" w:frame="1"/>
            <w:shd w:val="clear" w:color="auto" w:fill="F0F0F0"/>
          </w:rPr>
          <w:t>char</w:t>
        </w:r>
        <w:r>
          <w:rPr>
            <w:rFonts w:ascii="Open Sans" w:hAnsi="Open Sans"/>
            <w:color w:val="444444"/>
            <w:sz w:val="21"/>
            <w:szCs w:val="21"/>
          </w:rPr>
          <w:t> ở phía đầu của chuỗi.</w:t>
        </w:r>
      </w:ins>
    </w:p>
    <w:p w:rsidR="00204758" w:rsidRDefault="00204758" w:rsidP="00204758">
      <w:pPr>
        <w:pStyle w:val="NormalWeb"/>
        <w:shd w:val="clear" w:color="auto" w:fill="FFFFFF"/>
        <w:spacing w:before="0" w:beforeAutospacing="0" w:after="0" w:afterAutospacing="0"/>
        <w:textAlignment w:val="baseline"/>
        <w:rPr>
          <w:ins w:id="522" w:author="Unknown"/>
          <w:rFonts w:ascii="Open Sans" w:hAnsi="Open Sans"/>
          <w:color w:val="444444"/>
          <w:sz w:val="21"/>
          <w:szCs w:val="21"/>
        </w:rPr>
      </w:pPr>
      <w:ins w:id="523"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524" w:author="Unknown"/>
          <w:rFonts w:ascii="Courier" w:hAnsi="Courier"/>
          <w:color w:val="444444"/>
          <w:sz w:val="21"/>
          <w:szCs w:val="21"/>
        </w:rPr>
      </w:pPr>
      <w:ins w:id="525" w:author="Unknown">
        <w:r>
          <w:rPr>
            <w:rStyle w:val="HTMLCode"/>
            <w:rFonts w:ascii="Consolas" w:hAnsi="Consolas"/>
            <w:color w:val="C0C5CE"/>
            <w:sz w:val="23"/>
            <w:szCs w:val="23"/>
            <w:bdr w:val="none" w:sz="0" w:space="0" w:color="auto" w:frame="1"/>
            <w:shd w:val="clear" w:color="auto" w:fill="2B303B"/>
          </w:rPr>
          <w:t>string.lstrip(char)</w:t>
        </w:r>
      </w:ins>
    </w:p>
    <w:p w:rsidR="00204758" w:rsidRDefault="00204758" w:rsidP="00204758">
      <w:pPr>
        <w:pStyle w:val="NormalWeb"/>
        <w:shd w:val="clear" w:color="auto" w:fill="FFFFFF"/>
        <w:spacing w:before="0" w:beforeAutospacing="0" w:after="0" w:afterAutospacing="0"/>
        <w:textAlignment w:val="baseline"/>
        <w:rPr>
          <w:ins w:id="526" w:author="Unknown"/>
          <w:rFonts w:ascii="Open Sans" w:hAnsi="Open Sans"/>
          <w:color w:val="444444"/>
          <w:sz w:val="21"/>
          <w:szCs w:val="21"/>
        </w:rPr>
      </w:pPr>
      <w:ins w:id="527"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 </w:t>
        </w:r>
        <w:r>
          <w:rPr>
            <w:rStyle w:val="HTMLCode"/>
            <w:rFonts w:ascii="Consolas" w:hAnsi="Consolas"/>
            <w:color w:val="BB571A"/>
            <w:sz w:val="23"/>
            <w:szCs w:val="23"/>
            <w:bdr w:val="none" w:sz="0" w:space="0" w:color="auto" w:frame="1"/>
            <w:shd w:val="clear" w:color="auto" w:fill="F0F0F0"/>
          </w:rPr>
          <w:t>char</w:t>
        </w:r>
        <w:r>
          <w:rPr>
            <w:rFonts w:ascii="Open Sans" w:hAnsi="Open Sans"/>
            <w:color w:val="444444"/>
            <w:sz w:val="21"/>
            <w:szCs w:val="21"/>
          </w:rPr>
          <w:t> là ký tự bạn muốn loại bỏ. Mặc định thì </w:t>
        </w:r>
        <w:r>
          <w:rPr>
            <w:rStyle w:val="HTMLCode"/>
            <w:rFonts w:ascii="Consolas" w:hAnsi="Consolas"/>
            <w:color w:val="BB571A"/>
            <w:sz w:val="23"/>
            <w:szCs w:val="23"/>
            <w:bdr w:val="none" w:sz="0" w:space="0" w:color="auto" w:frame="1"/>
            <w:shd w:val="clear" w:color="auto" w:fill="F0F0F0"/>
          </w:rPr>
          <w:t>char</w:t>
        </w:r>
        <w:r>
          <w:rPr>
            <w:rFonts w:ascii="Open Sans" w:hAnsi="Open Sans"/>
            <w:color w:val="444444"/>
            <w:sz w:val="21"/>
            <w:szCs w:val="21"/>
          </w:rPr>
          <w:t> sẽ bằng khoảng trắng (white space).</w:t>
        </w:r>
      </w:ins>
    </w:p>
    <w:p w:rsidR="00204758" w:rsidRDefault="00204758" w:rsidP="00204758">
      <w:pPr>
        <w:pStyle w:val="NormalWeb"/>
        <w:shd w:val="clear" w:color="auto" w:fill="FFFFFF"/>
        <w:spacing w:before="0" w:beforeAutospacing="0" w:after="0" w:afterAutospacing="0"/>
        <w:textAlignment w:val="baseline"/>
        <w:rPr>
          <w:ins w:id="528" w:author="Unknown"/>
          <w:rFonts w:ascii="Open Sans" w:hAnsi="Open Sans"/>
          <w:color w:val="444444"/>
          <w:sz w:val="21"/>
          <w:szCs w:val="21"/>
        </w:rPr>
      </w:pPr>
      <w:ins w:id="529"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530" w:author="Unknown"/>
          <w:rStyle w:val="HTMLCode"/>
          <w:rFonts w:ascii="Consolas" w:hAnsi="Consolas"/>
          <w:color w:val="C0C5CE"/>
          <w:sz w:val="23"/>
          <w:szCs w:val="23"/>
          <w:bdr w:val="none" w:sz="0" w:space="0" w:color="auto" w:frame="1"/>
          <w:shd w:val="clear" w:color="auto" w:fill="2B303B"/>
        </w:rPr>
      </w:pPr>
      <w:ins w:id="53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  Vu Thanh Tai"</w:t>
        </w:r>
      </w:ins>
    </w:p>
    <w:p w:rsidR="00204758" w:rsidRDefault="00204758" w:rsidP="00204758">
      <w:pPr>
        <w:pStyle w:val="HTMLPreformatted"/>
        <w:shd w:val="clear" w:color="auto" w:fill="F6F6F6"/>
        <w:spacing w:line="360" w:lineRule="atLeast"/>
        <w:textAlignment w:val="baseline"/>
        <w:rPr>
          <w:ins w:id="532"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33" w:author="Unknown"/>
          <w:rStyle w:val="HTMLCode"/>
          <w:rFonts w:ascii="Consolas" w:hAnsi="Consolas"/>
          <w:color w:val="C0C5CE"/>
          <w:sz w:val="23"/>
          <w:szCs w:val="23"/>
          <w:bdr w:val="none" w:sz="0" w:space="0" w:color="auto" w:frame="1"/>
          <w:shd w:val="clear" w:color="auto" w:fill="2B303B"/>
        </w:rPr>
      </w:pPr>
      <w:ins w:id="534" w:author="Unknown">
        <w:r>
          <w:rPr>
            <w:rStyle w:val="HTMLCode"/>
            <w:rFonts w:ascii="Consolas" w:hAnsi="Consolas"/>
            <w:color w:val="C0C5CE"/>
            <w:sz w:val="23"/>
            <w:szCs w:val="23"/>
            <w:bdr w:val="none" w:sz="0" w:space="0" w:color="auto" w:frame="1"/>
            <w:shd w:val="clear" w:color="auto" w:fill="2B303B"/>
          </w:rPr>
          <w:t>print(string.lstrip())</w:t>
        </w:r>
      </w:ins>
    </w:p>
    <w:p w:rsidR="00204758" w:rsidRDefault="00204758" w:rsidP="00204758">
      <w:pPr>
        <w:pStyle w:val="HTMLPreformatted"/>
        <w:shd w:val="clear" w:color="auto" w:fill="F6F6F6"/>
        <w:spacing w:line="360" w:lineRule="atLeast"/>
        <w:textAlignment w:val="baseline"/>
        <w:rPr>
          <w:ins w:id="535" w:author="Unknown"/>
          <w:rStyle w:val="HTMLCode"/>
          <w:rFonts w:ascii="Consolas" w:hAnsi="Consolas"/>
          <w:color w:val="C0C5CE"/>
          <w:sz w:val="23"/>
          <w:szCs w:val="23"/>
          <w:bdr w:val="none" w:sz="0" w:space="0" w:color="auto" w:frame="1"/>
          <w:shd w:val="clear" w:color="auto" w:fill="2B303B"/>
        </w:rPr>
      </w:pPr>
      <w:ins w:id="536"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TMLPreformatted"/>
        <w:shd w:val="clear" w:color="auto" w:fill="F6F6F6"/>
        <w:spacing w:line="360" w:lineRule="atLeast"/>
        <w:textAlignment w:val="baseline"/>
        <w:rPr>
          <w:ins w:id="537"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38" w:author="Unknown"/>
          <w:rStyle w:val="HTMLCode"/>
          <w:rFonts w:ascii="Consolas" w:hAnsi="Consolas"/>
          <w:color w:val="C0C5CE"/>
          <w:sz w:val="23"/>
          <w:szCs w:val="23"/>
          <w:bdr w:val="none" w:sz="0" w:space="0" w:color="auto" w:frame="1"/>
          <w:shd w:val="clear" w:color="auto" w:fill="2B303B"/>
        </w:rPr>
      </w:pPr>
      <w:ins w:id="539"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54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41" w:author="Unknown"/>
          <w:rStyle w:val="HTMLCode"/>
          <w:rFonts w:ascii="Consolas" w:hAnsi="Consolas"/>
          <w:color w:val="C0C5CE"/>
          <w:sz w:val="23"/>
          <w:szCs w:val="23"/>
          <w:bdr w:val="none" w:sz="0" w:space="0" w:color="auto" w:frame="1"/>
          <w:shd w:val="clear" w:color="auto" w:fill="2B303B"/>
        </w:rPr>
      </w:pPr>
      <w:ins w:id="542" w:author="Unknown">
        <w:r>
          <w:rPr>
            <w:rStyle w:val="HTMLCode"/>
            <w:rFonts w:ascii="Consolas" w:hAnsi="Consolas"/>
            <w:color w:val="C0C5CE"/>
            <w:sz w:val="23"/>
            <w:szCs w:val="23"/>
            <w:bdr w:val="none" w:sz="0" w:space="0" w:color="auto" w:frame="1"/>
            <w:shd w:val="clear" w:color="auto" w:fill="2B303B"/>
          </w:rPr>
          <w:t>print(string.lstrip(</w:t>
        </w:r>
        <w:r>
          <w:rPr>
            <w:rStyle w:val="hljs-string"/>
            <w:rFonts w:ascii="Consolas" w:hAnsi="Consolas"/>
            <w:color w:val="A3BE8C"/>
            <w:sz w:val="23"/>
            <w:szCs w:val="23"/>
            <w:bdr w:val="none" w:sz="0" w:space="0" w:color="auto" w:frame="1"/>
            <w:shd w:val="clear" w:color="auto" w:fill="2B303B"/>
          </w:rPr>
          <w:t>'-'</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543" w:author="Unknown"/>
          <w:rFonts w:ascii="Courier" w:hAnsi="Courier"/>
          <w:color w:val="444444"/>
          <w:sz w:val="21"/>
          <w:szCs w:val="21"/>
        </w:rPr>
      </w:pPr>
      <w:ins w:id="544"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545" w:author="Unknown"/>
          <w:rFonts w:ascii="Open Sans" w:hAnsi="Open Sans"/>
          <w:b w:val="0"/>
          <w:bCs w:val="0"/>
          <w:color w:val="125692"/>
          <w:sz w:val="38"/>
          <w:szCs w:val="38"/>
        </w:rPr>
      </w:pPr>
      <w:ins w:id="546" w:author="Unknown">
        <w:r>
          <w:rPr>
            <w:rFonts w:ascii="Open Sans" w:hAnsi="Open Sans"/>
            <w:b w:val="0"/>
            <w:bCs w:val="0"/>
            <w:color w:val="125692"/>
            <w:sz w:val="38"/>
            <w:szCs w:val="38"/>
          </w:rPr>
          <w:lastRenderedPageBreak/>
          <w:t>25, rstrip().</w:t>
        </w:r>
      </w:ins>
    </w:p>
    <w:p w:rsidR="00204758" w:rsidRDefault="00204758" w:rsidP="00204758">
      <w:pPr>
        <w:pStyle w:val="NormalWeb"/>
        <w:shd w:val="clear" w:color="auto" w:fill="FFFFFF"/>
        <w:spacing w:before="0" w:beforeAutospacing="0" w:after="0" w:afterAutospacing="0"/>
        <w:textAlignment w:val="baseline"/>
        <w:rPr>
          <w:ins w:id="547" w:author="Unknown"/>
          <w:rFonts w:ascii="Open Sans" w:hAnsi="Open Sans"/>
          <w:color w:val="444444"/>
          <w:sz w:val="21"/>
          <w:szCs w:val="21"/>
        </w:rPr>
      </w:pPr>
      <w:ins w:id="548" w:author="Unknown">
        <w:r>
          <w:rPr>
            <w:rFonts w:ascii="Open Sans" w:hAnsi="Open Sans"/>
            <w:color w:val="444444"/>
            <w:sz w:val="21"/>
            <w:szCs w:val="21"/>
          </w:rPr>
          <w:t>Tương tự như </w:t>
        </w:r>
        <w:r>
          <w:rPr>
            <w:rStyle w:val="HTMLCode"/>
            <w:rFonts w:ascii="Consolas" w:hAnsi="Consolas"/>
            <w:color w:val="BB571A"/>
            <w:sz w:val="23"/>
            <w:szCs w:val="23"/>
            <w:bdr w:val="none" w:sz="0" w:space="0" w:color="auto" w:frame="1"/>
            <w:shd w:val="clear" w:color="auto" w:fill="F0F0F0"/>
          </w:rPr>
          <w:t>lstrip()</w:t>
        </w:r>
        <w:r>
          <w:rPr>
            <w:rFonts w:ascii="Open Sans" w:hAnsi="Open Sans"/>
            <w:color w:val="444444"/>
            <w:sz w:val="21"/>
            <w:szCs w:val="21"/>
          </w:rPr>
          <w:t>, chỉ khác là rstrip nó sẽ loại bỏ </w:t>
        </w:r>
        <w:r>
          <w:rPr>
            <w:rStyle w:val="HTMLCode"/>
            <w:rFonts w:ascii="Consolas" w:hAnsi="Consolas"/>
            <w:color w:val="BB571A"/>
            <w:sz w:val="23"/>
            <w:szCs w:val="23"/>
            <w:bdr w:val="none" w:sz="0" w:space="0" w:color="auto" w:frame="1"/>
            <w:shd w:val="clear" w:color="auto" w:fill="F0F0F0"/>
          </w:rPr>
          <w:t>char</w:t>
        </w:r>
        <w:r>
          <w:rPr>
            <w:rFonts w:ascii="Open Sans" w:hAnsi="Open Sans"/>
            <w:color w:val="444444"/>
            <w:sz w:val="21"/>
            <w:szCs w:val="21"/>
          </w:rPr>
          <w:t> ở phần cuối của chuỗi.</w:t>
        </w:r>
      </w:ins>
    </w:p>
    <w:p w:rsidR="00204758" w:rsidRDefault="00204758" w:rsidP="00204758">
      <w:pPr>
        <w:pStyle w:val="NormalWeb"/>
        <w:shd w:val="clear" w:color="auto" w:fill="FFFFFF"/>
        <w:spacing w:before="0" w:beforeAutospacing="0" w:after="0" w:afterAutospacing="0"/>
        <w:textAlignment w:val="baseline"/>
        <w:rPr>
          <w:ins w:id="549" w:author="Unknown"/>
          <w:rFonts w:ascii="Open Sans" w:hAnsi="Open Sans"/>
          <w:color w:val="444444"/>
          <w:sz w:val="21"/>
          <w:szCs w:val="21"/>
        </w:rPr>
      </w:pPr>
      <w:ins w:id="550"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551" w:author="Unknown"/>
          <w:rStyle w:val="HTMLCode"/>
          <w:rFonts w:ascii="Consolas" w:hAnsi="Consolas"/>
          <w:color w:val="C0C5CE"/>
          <w:sz w:val="23"/>
          <w:szCs w:val="23"/>
          <w:bdr w:val="none" w:sz="0" w:space="0" w:color="auto" w:frame="1"/>
          <w:shd w:val="clear" w:color="auto" w:fill="2B303B"/>
        </w:rPr>
      </w:pPr>
      <w:ins w:id="552"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    "</w:t>
        </w:r>
      </w:ins>
    </w:p>
    <w:p w:rsidR="00204758" w:rsidRDefault="00204758" w:rsidP="00204758">
      <w:pPr>
        <w:pStyle w:val="HTMLPreformatted"/>
        <w:shd w:val="clear" w:color="auto" w:fill="F6F6F6"/>
        <w:spacing w:line="360" w:lineRule="atLeast"/>
        <w:textAlignment w:val="baseline"/>
        <w:rPr>
          <w:ins w:id="553"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54" w:author="Unknown"/>
          <w:rStyle w:val="HTMLCode"/>
          <w:rFonts w:ascii="Consolas" w:hAnsi="Consolas"/>
          <w:color w:val="C0C5CE"/>
          <w:sz w:val="23"/>
          <w:szCs w:val="23"/>
          <w:bdr w:val="none" w:sz="0" w:space="0" w:color="auto" w:frame="1"/>
          <w:shd w:val="clear" w:color="auto" w:fill="2B303B"/>
        </w:rPr>
      </w:pPr>
      <w:ins w:id="555" w:author="Unknown">
        <w:r>
          <w:rPr>
            <w:rStyle w:val="HTMLCode"/>
            <w:rFonts w:ascii="Consolas" w:hAnsi="Consolas"/>
            <w:color w:val="C0C5CE"/>
            <w:sz w:val="23"/>
            <w:szCs w:val="23"/>
            <w:bdr w:val="none" w:sz="0" w:space="0" w:color="auto" w:frame="1"/>
            <w:shd w:val="clear" w:color="auto" w:fill="2B303B"/>
          </w:rPr>
          <w:t>print(string.rstrip())</w:t>
        </w:r>
      </w:ins>
    </w:p>
    <w:p w:rsidR="00204758" w:rsidRDefault="00204758" w:rsidP="00204758">
      <w:pPr>
        <w:pStyle w:val="HTMLPreformatted"/>
        <w:shd w:val="clear" w:color="auto" w:fill="F6F6F6"/>
        <w:spacing w:line="360" w:lineRule="atLeast"/>
        <w:textAlignment w:val="baseline"/>
        <w:rPr>
          <w:ins w:id="556" w:author="Unknown"/>
          <w:rStyle w:val="HTMLCode"/>
          <w:rFonts w:ascii="Consolas" w:hAnsi="Consolas"/>
          <w:color w:val="C0C5CE"/>
          <w:sz w:val="23"/>
          <w:szCs w:val="23"/>
          <w:bdr w:val="none" w:sz="0" w:space="0" w:color="auto" w:frame="1"/>
          <w:shd w:val="clear" w:color="auto" w:fill="2B303B"/>
        </w:rPr>
      </w:pPr>
      <w:ins w:id="557"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TMLPreformatted"/>
        <w:shd w:val="clear" w:color="auto" w:fill="F6F6F6"/>
        <w:spacing w:line="360" w:lineRule="atLeast"/>
        <w:textAlignment w:val="baseline"/>
        <w:rPr>
          <w:ins w:id="558"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59" w:author="Unknown"/>
          <w:rStyle w:val="HTMLCode"/>
          <w:rFonts w:ascii="Consolas" w:hAnsi="Consolas"/>
          <w:color w:val="C0C5CE"/>
          <w:sz w:val="23"/>
          <w:szCs w:val="23"/>
          <w:bdr w:val="none" w:sz="0" w:space="0" w:color="auto" w:frame="1"/>
          <w:shd w:val="clear" w:color="auto" w:fill="2B303B"/>
        </w:rPr>
      </w:pPr>
      <w:ins w:id="560"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561"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62" w:author="Unknown"/>
          <w:rStyle w:val="HTMLCode"/>
          <w:rFonts w:ascii="Consolas" w:hAnsi="Consolas"/>
          <w:color w:val="C0C5CE"/>
          <w:sz w:val="23"/>
          <w:szCs w:val="23"/>
          <w:bdr w:val="none" w:sz="0" w:space="0" w:color="auto" w:frame="1"/>
          <w:shd w:val="clear" w:color="auto" w:fill="2B303B"/>
        </w:rPr>
      </w:pPr>
      <w:ins w:id="563" w:author="Unknown">
        <w:r>
          <w:rPr>
            <w:rStyle w:val="HTMLCode"/>
            <w:rFonts w:ascii="Consolas" w:hAnsi="Consolas"/>
            <w:color w:val="C0C5CE"/>
            <w:sz w:val="23"/>
            <w:szCs w:val="23"/>
            <w:bdr w:val="none" w:sz="0" w:space="0" w:color="auto" w:frame="1"/>
            <w:shd w:val="clear" w:color="auto" w:fill="2B303B"/>
          </w:rPr>
          <w:t>print(string.rstrip(</w:t>
        </w:r>
        <w:r>
          <w:rPr>
            <w:rStyle w:val="hljs-string"/>
            <w:rFonts w:ascii="Consolas" w:hAnsi="Consolas"/>
            <w:color w:val="A3BE8C"/>
            <w:sz w:val="23"/>
            <w:szCs w:val="23"/>
            <w:bdr w:val="none" w:sz="0" w:space="0" w:color="auto" w:frame="1"/>
            <w:shd w:val="clear" w:color="auto" w:fill="2B303B"/>
          </w:rPr>
          <w:t>'-'</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564" w:author="Unknown"/>
          <w:rFonts w:ascii="Courier" w:hAnsi="Courier"/>
          <w:color w:val="444444"/>
          <w:sz w:val="21"/>
          <w:szCs w:val="21"/>
        </w:rPr>
      </w:pPr>
      <w:ins w:id="565"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566" w:author="Unknown"/>
          <w:rFonts w:ascii="Open Sans" w:hAnsi="Open Sans"/>
          <w:b w:val="0"/>
          <w:bCs w:val="0"/>
          <w:color w:val="125692"/>
          <w:sz w:val="38"/>
          <w:szCs w:val="38"/>
        </w:rPr>
      </w:pPr>
      <w:ins w:id="567" w:author="Unknown">
        <w:r>
          <w:rPr>
            <w:rFonts w:ascii="Open Sans" w:hAnsi="Open Sans"/>
            <w:b w:val="0"/>
            <w:bCs w:val="0"/>
            <w:color w:val="125692"/>
            <w:sz w:val="38"/>
            <w:szCs w:val="38"/>
          </w:rPr>
          <w:t>26, strip().</w:t>
        </w:r>
      </w:ins>
    </w:p>
    <w:p w:rsidR="00204758" w:rsidRDefault="00204758" w:rsidP="00204758">
      <w:pPr>
        <w:pStyle w:val="NormalWeb"/>
        <w:shd w:val="clear" w:color="auto" w:fill="FFFFFF"/>
        <w:spacing w:before="0" w:beforeAutospacing="0" w:after="0" w:afterAutospacing="0"/>
        <w:textAlignment w:val="baseline"/>
        <w:rPr>
          <w:ins w:id="568" w:author="Unknown"/>
          <w:rFonts w:ascii="Open Sans" w:hAnsi="Open Sans"/>
          <w:color w:val="444444"/>
          <w:sz w:val="21"/>
          <w:szCs w:val="21"/>
        </w:rPr>
      </w:pPr>
      <w:ins w:id="569" w:author="Unknown">
        <w:r>
          <w:rPr>
            <w:rFonts w:ascii="Open Sans" w:hAnsi="Open Sans"/>
            <w:color w:val="444444"/>
            <w:sz w:val="21"/>
            <w:szCs w:val="21"/>
          </w:rPr>
          <w:t>Hàm này là sự kết hợp của </w:t>
        </w:r>
        <w:r>
          <w:rPr>
            <w:rStyle w:val="HTMLCode"/>
            <w:rFonts w:ascii="Consolas" w:hAnsi="Consolas"/>
            <w:color w:val="BB571A"/>
            <w:sz w:val="23"/>
            <w:szCs w:val="23"/>
            <w:bdr w:val="none" w:sz="0" w:space="0" w:color="auto" w:frame="1"/>
            <w:shd w:val="clear" w:color="auto" w:fill="F0F0F0"/>
          </w:rPr>
          <w:t>lstrip()</w:t>
        </w:r>
        <w:r>
          <w:rPr>
            <w:rFonts w:ascii="Open Sans" w:hAnsi="Open Sans"/>
            <w:color w:val="444444"/>
            <w:sz w:val="21"/>
            <w:szCs w:val="21"/>
          </w:rPr>
          <w:t> và </w:t>
        </w:r>
        <w:r>
          <w:rPr>
            <w:rStyle w:val="HTMLCode"/>
            <w:rFonts w:ascii="Consolas" w:hAnsi="Consolas"/>
            <w:color w:val="BB571A"/>
            <w:sz w:val="23"/>
            <w:szCs w:val="23"/>
            <w:bdr w:val="none" w:sz="0" w:space="0" w:color="auto" w:frame="1"/>
            <w:shd w:val="clear" w:color="auto" w:fill="F0F0F0"/>
          </w:rPr>
          <w:t>rstrip()</w:t>
        </w:r>
        <w:r>
          <w:rPr>
            <w:rFonts w:ascii="Open Sans" w:hAnsi="Open Sans"/>
            <w:color w:val="444444"/>
            <w:sz w:val="21"/>
            <w:szCs w:val="21"/>
          </w:rPr>
          <w:t>. Nó sẽ lại bỏ các ký tự char ở cả hai đầu của chuỗi.</w:t>
        </w:r>
      </w:ins>
    </w:p>
    <w:p w:rsidR="00204758" w:rsidRDefault="00204758" w:rsidP="00204758">
      <w:pPr>
        <w:pStyle w:val="NormalWeb"/>
        <w:shd w:val="clear" w:color="auto" w:fill="FFFFFF"/>
        <w:spacing w:before="0" w:beforeAutospacing="0" w:after="0" w:afterAutospacing="0"/>
        <w:textAlignment w:val="baseline"/>
        <w:rPr>
          <w:ins w:id="570" w:author="Unknown"/>
          <w:rFonts w:ascii="Open Sans" w:hAnsi="Open Sans"/>
          <w:color w:val="444444"/>
          <w:sz w:val="21"/>
          <w:szCs w:val="21"/>
        </w:rPr>
      </w:pPr>
      <w:ins w:id="571"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572" w:author="Unknown"/>
          <w:rStyle w:val="HTMLCode"/>
          <w:rFonts w:ascii="Consolas" w:hAnsi="Consolas"/>
          <w:color w:val="C0C5CE"/>
          <w:sz w:val="23"/>
          <w:szCs w:val="23"/>
          <w:bdr w:val="none" w:sz="0" w:space="0" w:color="auto" w:frame="1"/>
          <w:shd w:val="clear" w:color="auto" w:fill="2B303B"/>
        </w:rPr>
      </w:pPr>
      <w:ins w:id="573"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   Vu Thanh Tai    "</w:t>
        </w:r>
      </w:ins>
    </w:p>
    <w:p w:rsidR="00204758" w:rsidRDefault="00204758" w:rsidP="00204758">
      <w:pPr>
        <w:pStyle w:val="HTMLPreformatted"/>
        <w:shd w:val="clear" w:color="auto" w:fill="F6F6F6"/>
        <w:spacing w:line="360" w:lineRule="atLeast"/>
        <w:textAlignment w:val="baseline"/>
        <w:rPr>
          <w:ins w:id="574"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75" w:author="Unknown"/>
          <w:rStyle w:val="HTMLCode"/>
          <w:rFonts w:ascii="Consolas" w:hAnsi="Consolas"/>
          <w:color w:val="C0C5CE"/>
          <w:sz w:val="23"/>
          <w:szCs w:val="23"/>
          <w:bdr w:val="none" w:sz="0" w:space="0" w:color="auto" w:frame="1"/>
          <w:shd w:val="clear" w:color="auto" w:fill="2B303B"/>
        </w:rPr>
      </w:pPr>
      <w:ins w:id="576" w:author="Unknown">
        <w:r>
          <w:rPr>
            <w:rStyle w:val="HTMLCode"/>
            <w:rFonts w:ascii="Consolas" w:hAnsi="Consolas"/>
            <w:color w:val="C0C5CE"/>
            <w:sz w:val="23"/>
            <w:szCs w:val="23"/>
            <w:bdr w:val="none" w:sz="0" w:space="0" w:color="auto" w:frame="1"/>
            <w:shd w:val="clear" w:color="auto" w:fill="2B303B"/>
          </w:rPr>
          <w:t>print(string.strip())</w:t>
        </w:r>
      </w:ins>
    </w:p>
    <w:p w:rsidR="00204758" w:rsidRDefault="00204758" w:rsidP="00204758">
      <w:pPr>
        <w:pStyle w:val="HTMLPreformatted"/>
        <w:shd w:val="clear" w:color="auto" w:fill="F6F6F6"/>
        <w:spacing w:line="360" w:lineRule="atLeast"/>
        <w:textAlignment w:val="baseline"/>
        <w:rPr>
          <w:ins w:id="577" w:author="Unknown"/>
          <w:rStyle w:val="HTMLCode"/>
          <w:rFonts w:ascii="Consolas" w:hAnsi="Consolas"/>
          <w:color w:val="C0C5CE"/>
          <w:sz w:val="23"/>
          <w:szCs w:val="23"/>
          <w:bdr w:val="none" w:sz="0" w:space="0" w:color="auto" w:frame="1"/>
          <w:shd w:val="clear" w:color="auto" w:fill="2B303B"/>
        </w:rPr>
      </w:pPr>
      <w:ins w:id="578"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TMLPreformatted"/>
        <w:shd w:val="clear" w:color="auto" w:fill="F6F6F6"/>
        <w:spacing w:line="360" w:lineRule="atLeast"/>
        <w:textAlignment w:val="baseline"/>
        <w:rPr>
          <w:ins w:id="579"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80" w:author="Unknown"/>
          <w:rStyle w:val="HTMLCode"/>
          <w:rFonts w:ascii="Consolas" w:hAnsi="Consolas"/>
          <w:color w:val="C0C5CE"/>
          <w:sz w:val="23"/>
          <w:szCs w:val="23"/>
          <w:bdr w:val="none" w:sz="0" w:space="0" w:color="auto" w:frame="1"/>
          <w:shd w:val="clear" w:color="auto" w:fill="2B303B"/>
        </w:rPr>
      </w:pPr>
      <w:ins w:id="58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582"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83" w:author="Unknown"/>
          <w:rStyle w:val="HTMLCode"/>
          <w:rFonts w:ascii="Consolas" w:hAnsi="Consolas"/>
          <w:color w:val="C0C5CE"/>
          <w:sz w:val="23"/>
          <w:szCs w:val="23"/>
          <w:bdr w:val="none" w:sz="0" w:space="0" w:color="auto" w:frame="1"/>
          <w:shd w:val="clear" w:color="auto" w:fill="2B303B"/>
        </w:rPr>
      </w:pPr>
      <w:ins w:id="584" w:author="Unknown">
        <w:r>
          <w:rPr>
            <w:rStyle w:val="HTMLCode"/>
            <w:rFonts w:ascii="Consolas" w:hAnsi="Consolas"/>
            <w:color w:val="C0C5CE"/>
            <w:sz w:val="23"/>
            <w:szCs w:val="23"/>
            <w:bdr w:val="none" w:sz="0" w:space="0" w:color="auto" w:frame="1"/>
            <w:shd w:val="clear" w:color="auto" w:fill="2B303B"/>
          </w:rPr>
          <w:t>print(string.strip(</w:t>
        </w:r>
        <w:r>
          <w:rPr>
            <w:rStyle w:val="hljs-string"/>
            <w:rFonts w:ascii="Consolas" w:hAnsi="Consolas"/>
            <w:color w:val="A3BE8C"/>
            <w:sz w:val="23"/>
            <w:szCs w:val="23"/>
            <w:bdr w:val="none" w:sz="0" w:space="0" w:color="auto" w:frame="1"/>
            <w:shd w:val="clear" w:color="auto" w:fill="2B303B"/>
          </w:rPr>
          <w:t>'-'</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585" w:author="Unknown"/>
          <w:rFonts w:ascii="Courier" w:hAnsi="Courier"/>
          <w:color w:val="444444"/>
          <w:sz w:val="21"/>
          <w:szCs w:val="21"/>
        </w:rPr>
      </w:pPr>
      <w:ins w:id="586"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587" w:author="Unknown"/>
          <w:rFonts w:ascii="Open Sans" w:hAnsi="Open Sans"/>
          <w:b w:val="0"/>
          <w:bCs w:val="0"/>
          <w:color w:val="125692"/>
          <w:sz w:val="38"/>
          <w:szCs w:val="38"/>
        </w:rPr>
      </w:pPr>
      <w:ins w:id="588" w:author="Unknown">
        <w:r>
          <w:rPr>
            <w:rFonts w:ascii="Open Sans" w:hAnsi="Open Sans"/>
            <w:b w:val="0"/>
            <w:bCs w:val="0"/>
            <w:color w:val="125692"/>
            <w:sz w:val="38"/>
            <w:szCs w:val="38"/>
          </w:rPr>
          <w:t>27, rfind().</w:t>
        </w:r>
      </w:ins>
    </w:p>
    <w:p w:rsidR="00204758" w:rsidRDefault="00204758" w:rsidP="00204758">
      <w:pPr>
        <w:pStyle w:val="NormalWeb"/>
        <w:shd w:val="clear" w:color="auto" w:fill="FFFFFF"/>
        <w:spacing w:before="0" w:beforeAutospacing="0" w:after="0" w:afterAutospacing="0"/>
        <w:textAlignment w:val="baseline"/>
        <w:rPr>
          <w:ins w:id="589" w:author="Unknown"/>
          <w:rFonts w:ascii="Open Sans" w:hAnsi="Open Sans"/>
          <w:color w:val="444444"/>
          <w:sz w:val="21"/>
          <w:szCs w:val="21"/>
        </w:rPr>
      </w:pPr>
      <w:ins w:id="590" w:author="Unknown">
        <w:r>
          <w:rPr>
            <w:rFonts w:ascii="Open Sans" w:hAnsi="Open Sans"/>
            <w:color w:val="444444"/>
            <w:sz w:val="21"/>
            <w:szCs w:val="21"/>
          </w:rPr>
          <w:t>Tương tự như hàm </w:t>
        </w:r>
        <w:r>
          <w:rPr>
            <w:rStyle w:val="HTMLCode"/>
            <w:rFonts w:ascii="Consolas" w:hAnsi="Consolas"/>
            <w:color w:val="BB571A"/>
            <w:sz w:val="23"/>
            <w:szCs w:val="23"/>
            <w:bdr w:val="none" w:sz="0" w:space="0" w:color="auto" w:frame="1"/>
            <w:shd w:val="clear" w:color="auto" w:fill="F0F0F0"/>
          </w:rPr>
          <w:t>find()</w:t>
        </w:r>
        <w:r>
          <w:rPr>
            <w:rFonts w:ascii="Open Sans" w:hAnsi="Open Sans"/>
            <w:color w:val="444444"/>
            <w:sz w:val="21"/>
            <w:szCs w:val="21"/>
          </w:rPr>
          <w:t>, nhưng hàm này nó sẽ trả về index của chuỗi cuối cùng tìm được trong chuỗi. Cú pháp sử dụng tương tự hàm </w:t>
        </w:r>
        <w:r>
          <w:rPr>
            <w:rStyle w:val="HTMLCode"/>
            <w:rFonts w:ascii="Consolas" w:hAnsi="Consolas"/>
            <w:color w:val="BB571A"/>
            <w:sz w:val="23"/>
            <w:szCs w:val="23"/>
            <w:bdr w:val="none" w:sz="0" w:space="0" w:color="auto" w:frame="1"/>
            <w:shd w:val="clear" w:color="auto" w:fill="F0F0F0"/>
          </w:rPr>
          <w:t>find()</w:t>
        </w:r>
        <w:r>
          <w:rPr>
            <w:rFonts w:ascii="Open Sans" w:hAnsi="Open Sans"/>
            <w:color w:val="444444"/>
            <w:sz w:val="21"/>
            <w:szCs w:val="21"/>
          </w:rPr>
          <w:t>.</w:t>
        </w:r>
      </w:ins>
    </w:p>
    <w:p w:rsidR="00204758" w:rsidRDefault="00204758" w:rsidP="00204758">
      <w:pPr>
        <w:pStyle w:val="NormalWeb"/>
        <w:shd w:val="clear" w:color="auto" w:fill="FFFFFF"/>
        <w:spacing w:before="0" w:beforeAutospacing="0" w:after="0" w:afterAutospacing="0"/>
        <w:textAlignment w:val="baseline"/>
        <w:rPr>
          <w:ins w:id="591" w:author="Unknown"/>
          <w:rFonts w:ascii="Open Sans" w:hAnsi="Open Sans"/>
          <w:color w:val="444444"/>
          <w:sz w:val="21"/>
          <w:szCs w:val="21"/>
        </w:rPr>
      </w:pPr>
      <w:ins w:id="592"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593" w:author="Unknown"/>
          <w:rStyle w:val="HTMLCode"/>
          <w:rFonts w:ascii="Consolas" w:hAnsi="Consolas"/>
          <w:color w:val="C0C5CE"/>
          <w:sz w:val="23"/>
          <w:szCs w:val="23"/>
          <w:bdr w:val="none" w:sz="0" w:space="0" w:color="auto" w:frame="1"/>
          <w:shd w:val="clear" w:color="auto" w:fill="2B303B"/>
        </w:rPr>
      </w:pPr>
      <w:ins w:id="594"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595"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596" w:author="Unknown"/>
          <w:rStyle w:val="HTMLCode"/>
          <w:rFonts w:ascii="Consolas" w:hAnsi="Consolas"/>
          <w:color w:val="C0C5CE"/>
          <w:sz w:val="23"/>
          <w:szCs w:val="23"/>
          <w:bdr w:val="none" w:sz="0" w:space="0" w:color="auto" w:frame="1"/>
          <w:shd w:val="clear" w:color="auto" w:fill="2B303B"/>
        </w:rPr>
      </w:pPr>
      <w:ins w:id="597" w:author="Unknown">
        <w:r>
          <w:rPr>
            <w:rStyle w:val="HTMLCode"/>
            <w:rFonts w:ascii="Consolas" w:hAnsi="Consolas"/>
            <w:color w:val="C0C5CE"/>
            <w:sz w:val="23"/>
            <w:szCs w:val="23"/>
            <w:bdr w:val="none" w:sz="0" w:space="0" w:color="auto" w:frame="1"/>
            <w:shd w:val="clear" w:color="auto" w:fill="2B303B"/>
          </w:rPr>
          <w:t>print(string.rfind(</w:t>
        </w:r>
        <w:r>
          <w:rPr>
            <w:rStyle w:val="hljs-string"/>
            <w:rFonts w:ascii="Consolas" w:hAnsi="Consolas"/>
            <w:color w:val="A3BE8C"/>
            <w:sz w:val="23"/>
            <w:szCs w:val="23"/>
            <w:bdr w:val="none" w:sz="0" w:space="0" w:color="auto" w:frame="1"/>
            <w:shd w:val="clear" w:color="auto" w:fill="2B303B"/>
          </w:rPr>
          <w:t>'T'</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598" w:author="Unknown"/>
          <w:rStyle w:val="HTMLCode"/>
          <w:rFonts w:ascii="Consolas" w:hAnsi="Consolas"/>
          <w:color w:val="C0C5CE"/>
          <w:sz w:val="23"/>
          <w:szCs w:val="23"/>
          <w:bdr w:val="none" w:sz="0" w:space="0" w:color="auto" w:frame="1"/>
          <w:shd w:val="clear" w:color="auto" w:fill="2B303B"/>
        </w:rPr>
      </w:pPr>
      <w:ins w:id="599" w:author="Unknown">
        <w:r>
          <w:rPr>
            <w:rStyle w:val="hljs-comment"/>
            <w:rFonts w:ascii="Consolas" w:eastAsiaTheme="majorEastAsia" w:hAnsi="Consolas"/>
            <w:color w:val="65737E"/>
            <w:sz w:val="23"/>
            <w:szCs w:val="23"/>
            <w:bdr w:val="none" w:sz="0" w:space="0" w:color="auto" w:frame="1"/>
            <w:shd w:val="clear" w:color="auto" w:fill="2B303B"/>
          </w:rPr>
          <w:t># Kết quả: 9</w:t>
        </w:r>
      </w:ins>
    </w:p>
    <w:p w:rsidR="00204758" w:rsidRDefault="00204758" w:rsidP="00204758">
      <w:pPr>
        <w:pStyle w:val="HTMLPreformatted"/>
        <w:shd w:val="clear" w:color="auto" w:fill="F6F6F6"/>
        <w:spacing w:line="360" w:lineRule="atLeast"/>
        <w:textAlignment w:val="baseline"/>
        <w:rPr>
          <w:ins w:id="60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eading2"/>
        <w:pBdr>
          <w:bottom w:val="single" w:sz="6" w:space="8" w:color="DDDDDD"/>
        </w:pBdr>
        <w:shd w:val="clear" w:color="auto" w:fill="FFFFFF"/>
        <w:spacing w:before="0" w:after="150" w:line="525" w:lineRule="atLeast"/>
        <w:textAlignment w:val="baseline"/>
        <w:rPr>
          <w:ins w:id="601" w:author="Unknown"/>
          <w:rFonts w:ascii="Open Sans" w:hAnsi="Open Sans"/>
          <w:b w:val="0"/>
          <w:bCs w:val="0"/>
          <w:color w:val="125692"/>
          <w:sz w:val="38"/>
          <w:szCs w:val="38"/>
        </w:rPr>
      </w:pPr>
      <w:ins w:id="602" w:author="Unknown">
        <w:r>
          <w:rPr>
            <w:rFonts w:ascii="Open Sans" w:hAnsi="Open Sans"/>
            <w:b w:val="0"/>
            <w:bCs w:val="0"/>
            <w:color w:val="125692"/>
            <w:sz w:val="38"/>
            <w:szCs w:val="38"/>
          </w:rPr>
          <w:lastRenderedPageBreak/>
          <w:t>28, rindex().</w:t>
        </w:r>
      </w:ins>
    </w:p>
    <w:p w:rsidR="00204758" w:rsidRDefault="00204758" w:rsidP="00204758">
      <w:pPr>
        <w:pStyle w:val="NormalWeb"/>
        <w:shd w:val="clear" w:color="auto" w:fill="FFFFFF"/>
        <w:spacing w:before="0" w:beforeAutospacing="0" w:after="0" w:afterAutospacing="0"/>
        <w:textAlignment w:val="baseline"/>
        <w:rPr>
          <w:ins w:id="603" w:author="Unknown"/>
          <w:rFonts w:ascii="Open Sans" w:hAnsi="Open Sans"/>
          <w:color w:val="444444"/>
          <w:sz w:val="21"/>
          <w:szCs w:val="21"/>
        </w:rPr>
      </w:pPr>
      <w:ins w:id="604" w:author="Unknown">
        <w:r>
          <w:rPr>
            <w:rFonts w:ascii="Open Sans" w:hAnsi="Open Sans"/>
            <w:color w:val="444444"/>
            <w:sz w:val="21"/>
            <w:szCs w:val="21"/>
          </w:rPr>
          <w:t>Tương tự như hàm </w:t>
        </w:r>
        <w:r>
          <w:rPr>
            <w:rStyle w:val="HTMLCode"/>
            <w:rFonts w:ascii="Consolas" w:hAnsi="Consolas"/>
            <w:color w:val="BB571A"/>
            <w:sz w:val="23"/>
            <w:szCs w:val="23"/>
            <w:bdr w:val="none" w:sz="0" w:space="0" w:color="auto" w:frame="1"/>
            <w:shd w:val="clear" w:color="auto" w:fill="F0F0F0"/>
          </w:rPr>
          <w:t>index()</w:t>
        </w:r>
        <w:r>
          <w:rPr>
            <w:rFonts w:ascii="Open Sans" w:hAnsi="Open Sans"/>
            <w:color w:val="444444"/>
            <w:sz w:val="21"/>
            <w:szCs w:val="21"/>
          </w:rPr>
          <w:t>,nhưng hàm này nó sẽ trả về index của chuỗi cuối cùng tìm được trong chuỗi. Cú pháp sử dụng tương tự hàm index</w:t>
        </w:r>
        <w:r>
          <w:rPr>
            <w:rStyle w:val="HTMLCode"/>
            <w:rFonts w:ascii="Consolas" w:hAnsi="Consolas"/>
            <w:color w:val="BB571A"/>
            <w:sz w:val="23"/>
            <w:szCs w:val="23"/>
            <w:bdr w:val="none" w:sz="0" w:space="0" w:color="auto" w:frame="1"/>
            <w:shd w:val="clear" w:color="auto" w:fill="F0F0F0"/>
          </w:rPr>
          <w:t>()</w:t>
        </w:r>
        <w:r>
          <w:rPr>
            <w:rFonts w:ascii="Open Sans" w:hAnsi="Open Sans"/>
            <w:color w:val="444444"/>
            <w:sz w:val="21"/>
            <w:szCs w:val="21"/>
          </w:rPr>
          <w:t>.</w:t>
        </w:r>
      </w:ins>
    </w:p>
    <w:p w:rsidR="00204758" w:rsidRDefault="00204758" w:rsidP="00204758">
      <w:pPr>
        <w:pStyle w:val="NormalWeb"/>
        <w:shd w:val="clear" w:color="auto" w:fill="FFFFFF"/>
        <w:spacing w:before="0" w:beforeAutospacing="0" w:after="0" w:afterAutospacing="0"/>
        <w:textAlignment w:val="baseline"/>
        <w:rPr>
          <w:ins w:id="605" w:author="Unknown"/>
          <w:rFonts w:ascii="Open Sans" w:hAnsi="Open Sans"/>
          <w:color w:val="444444"/>
          <w:sz w:val="21"/>
          <w:szCs w:val="21"/>
        </w:rPr>
      </w:pPr>
      <w:ins w:id="606"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607" w:author="Unknown"/>
          <w:rStyle w:val="HTMLCode"/>
          <w:rFonts w:ascii="Consolas" w:hAnsi="Consolas"/>
          <w:color w:val="C0C5CE"/>
          <w:sz w:val="23"/>
          <w:szCs w:val="23"/>
          <w:bdr w:val="none" w:sz="0" w:space="0" w:color="auto" w:frame="1"/>
          <w:shd w:val="clear" w:color="auto" w:fill="2B303B"/>
        </w:rPr>
      </w:pPr>
      <w:ins w:id="608" w:author="Unknown">
        <w:r>
          <w:rPr>
            <w:rStyle w:val="hljs-keyword"/>
            <w:rFonts w:ascii="Consolas" w:hAnsi="Consolas"/>
            <w:color w:val="B48EAD"/>
            <w:sz w:val="23"/>
            <w:szCs w:val="23"/>
            <w:bdr w:val="none" w:sz="0" w:space="0" w:color="auto" w:frame="1"/>
            <w:shd w:val="clear" w:color="auto" w:fill="2B303B"/>
          </w:rPr>
          <w:t>string</w:t>
        </w:r>
        <w:r>
          <w:rPr>
            <w:rStyle w:val="HTMLCode"/>
            <w:rFonts w:ascii="Consolas" w:hAnsi="Consolas"/>
            <w:color w:val="C0C5CE"/>
            <w:sz w:val="23"/>
            <w:szCs w:val="23"/>
            <w:bdr w:val="none" w:sz="0" w:space="0" w:color="auto" w:frame="1"/>
            <w:shd w:val="clear" w:color="auto" w:fill="2B303B"/>
          </w:rPr>
          <w:t xml:space="preserve">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609"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10" w:author="Unknown"/>
          <w:rStyle w:val="HTMLCode"/>
          <w:rFonts w:ascii="Consolas" w:hAnsi="Consolas"/>
          <w:color w:val="C0C5CE"/>
          <w:sz w:val="23"/>
          <w:szCs w:val="23"/>
          <w:bdr w:val="none" w:sz="0" w:space="0" w:color="auto" w:frame="1"/>
          <w:shd w:val="clear" w:color="auto" w:fill="2B303B"/>
        </w:rPr>
      </w:pPr>
      <w:ins w:id="611" w:author="Unknown">
        <w:r>
          <w:rPr>
            <w:rStyle w:val="HTMLCode"/>
            <w:rFonts w:ascii="Consolas" w:hAnsi="Consolas"/>
            <w:color w:val="C0C5CE"/>
            <w:sz w:val="23"/>
            <w:szCs w:val="23"/>
            <w:bdr w:val="none" w:sz="0" w:space="0" w:color="auto" w:frame="1"/>
            <w:shd w:val="clear" w:color="auto" w:fill="2B303B"/>
          </w:rPr>
          <w:t>print(</w:t>
        </w:r>
        <w:r>
          <w:rPr>
            <w:rStyle w:val="hljs-keyword"/>
            <w:rFonts w:ascii="Consolas" w:hAnsi="Consolas"/>
            <w:color w:val="B48EAD"/>
            <w:sz w:val="23"/>
            <w:szCs w:val="23"/>
            <w:bdr w:val="none" w:sz="0" w:space="0" w:color="auto" w:frame="1"/>
            <w:shd w:val="clear" w:color="auto" w:fill="2B303B"/>
          </w:rPr>
          <w:t>string</w:t>
        </w:r>
        <w:r>
          <w:rPr>
            <w:rStyle w:val="HTMLCode"/>
            <w:rFonts w:ascii="Consolas" w:hAnsi="Consolas"/>
            <w:color w:val="C0C5CE"/>
            <w:sz w:val="23"/>
            <w:szCs w:val="23"/>
            <w:bdr w:val="none" w:sz="0" w:space="0" w:color="auto" w:frame="1"/>
            <w:shd w:val="clear" w:color="auto" w:fill="2B303B"/>
          </w:rPr>
          <w:t>.rindex(</w:t>
        </w:r>
        <w:r>
          <w:rPr>
            <w:rStyle w:val="hljs-string"/>
            <w:rFonts w:ascii="Consolas" w:hAnsi="Consolas"/>
            <w:color w:val="A3BE8C"/>
            <w:sz w:val="23"/>
            <w:szCs w:val="23"/>
            <w:bdr w:val="none" w:sz="0" w:space="0" w:color="auto" w:frame="1"/>
            <w:shd w:val="clear" w:color="auto" w:fill="2B303B"/>
          </w:rPr>
          <w:t>'T'</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612" w:author="Unknown"/>
          <w:rStyle w:val="HTMLCode"/>
          <w:rFonts w:ascii="Consolas" w:hAnsi="Consolas"/>
          <w:color w:val="C0C5CE"/>
          <w:sz w:val="23"/>
          <w:szCs w:val="23"/>
          <w:bdr w:val="none" w:sz="0" w:space="0" w:color="auto" w:frame="1"/>
          <w:shd w:val="clear" w:color="auto" w:fill="2B303B"/>
        </w:rPr>
      </w:pPr>
      <w:ins w:id="613" w:author="Unknown">
        <w:r>
          <w:rPr>
            <w:rStyle w:val="hljs-preprocessor"/>
            <w:rFonts w:ascii="Consolas" w:hAnsi="Consolas"/>
            <w:color w:val="C0C5CE"/>
            <w:sz w:val="23"/>
            <w:szCs w:val="23"/>
            <w:bdr w:val="none" w:sz="0" w:space="0" w:color="auto" w:frame="1"/>
            <w:shd w:val="clear" w:color="auto" w:fill="2B303B"/>
          </w:rPr>
          <w:t># Kết quả: 9</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614" w:author="Unknown"/>
          <w:rFonts w:ascii="Open Sans" w:hAnsi="Open Sans"/>
          <w:b w:val="0"/>
          <w:bCs w:val="0"/>
          <w:color w:val="125692"/>
          <w:sz w:val="38"/>
          <w:szCs w:val="38"/>
        </w:rPr>
      </w:pPr>
      <w:ins w:id="615" w:author="Unknown">
        <w:r>
          <w:rPr>
            <w:rFonts w:ascii="Open Sans" w:hAnsi="Open Sans"/>
            <w:b w:val="0"/>
            <w:bCs w:val="0"/>
            <w:color w:val="125692"/>
            <w:sz w:val="38"/>
            <w:szCs w:val="38"/>
          </w:rPr>
          <w:t>29, replace().</w:t>
        </w:r>
      </w:ins>
    </w:p>
    <w:p w:rsidR="00204758" w:rsidRDefault="00204758" w:rsidP="00204758">
      <w:pPr>
        <w:pStyle w:val="NormalWeb"/>
        <w:shd w:val="clear" w:color="auto" w:fill="FFFFFF"/>
        <w:spacing w:before="0" w:beforeAutospacing="0" w:after="105" w:afterAutospacing="0"/>
        <w:textAlignment w:val="baseline"/>
        <w:rPr>
          <w:ins w:id="616" w:author="Unknown"/>
          <w:rFonts w:ascii="Open Sans" w:hAnsi="Open Sans"/>
          <w:color w:val="444444"/>
          <w:sz w:val="21"/>
          <w:szCs w:val="21"/>
        </w:rPr>
      </w:pPr>
      <w:ins w:id="617" w:author="Unknown">
        <w:r>
          <w:rPr>
            <w:rFonts w:ascii="Open Sans" w:hAnsi="Open Sans"/>
            <w:color w:val="444444"/>
            <w:sz w:val="21"/>
            <w:szCs w:val="21"/>
          </w:rPr>
          <w:t>Hàm này có tác dụng tìm kiếm và thay thế chuỗi tìm được bằng chuỗi mới.</w:t>
        </w:r>
      </w:ins>
    </w:p>
    <w:p w:rsidR="00204758" w:rsidRDefault="00204758" w:rsidP="00204758">
      <w:pPr>
        <w:pStyle w:val="NormalWeb"/>
        <w:shd w:val="clear" w:color="auto" w:fill="FFFFFF"/>
        <w:spacing w:before="0" w:beforeAutospacing="0" w:after="0" w:afterAutospacing="0"/>
        <w:textAlignment w:val="baseline"/>
        <w:rPr>
          <w:ins w:id="618" w:author="Unknown"/>
          <w:rFonts w:ascii="Open Sans" w:hAnsi="Open Sans"/>
          <w:color w:val="444444"/>
          <w:sz w:val="21"/>
          <w:szCs w:val="21"/>
        </w:rPr>
      </w:pPr>
      <w:ins w:id="619"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620" w:author="Unknown"/>
          <w:rFonts w:ascii="Courier" w:hAnsi="Courier"/>
          <w:color w:val="444444"/>
          <w:sz w:val="21"/>
          <w:szCs w:val="21"/>
        </w:rPr>
      </w:pPr>
      <w:ins w:id="621" w:author="Unknown">
        <w:r>
          <w:rPr>
            <w:rStyle w:val="HTMLCode"/>
            <w:rFonts w:ascii="Consolas" w:hAnsi="Consolas"/>
            <w:color w:val="C0C5CE"/>
            <w:sz w:val="23"/>
            <w:szCs w:val="23"/>
            <w:bdr w:val="none" w:sz="0" w:space="0" w:color="auto" w:frame="1"/>
            <w:shd w:val="clear" w:color="auto" w:fill="2B303B"/>
          </w:rPr>
          <w:t>string.replace(old,new,max)</w:t>
        </w:r>
      </w:ins>
    </w:p>
    <w:p w:rsidR="00204758" w:rsidRDefault="00204758" w:rsidP="00204758">
      <w:pPr>
        <w:pStyle w:val="NormalWeb"/>
        <w:shd w:val="clear" w:color="auto" w:fill="FFFFFF"/>
        <w:spacing w:before="0" w:beforeAutospacing="0" w:after="0" w:afterAutospacing="0"/>
        <w:textAlignment w:val="baseline"/>
        <w:rPr>
          <w:ins w:id="622" w:author="Unknown"/>
          <w:rFonts w:ascii="Open Sans" w:hAnsi="Open Sans"/>
          <w:color w:val="444444"/>
          <w:sz w:val="21"/>
          <w:szCs w:val="21"/>
        </w:rPr>
      </w:pPr>
      <w:ins w:id="623"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20"/>
        </w:numPr>
        <w:shd w:val="clear" w:color="auto" w:fill="FFFFFF"/>
        <w:spacing w:after="0" w:line="240" w:lineRule="auto"/>
        <w:ind w:left="450"/>
        <w:textAlignment w:val="baseline"/>
        <w:rPr>
          <w:ins w:id="624" w:author="Unknown"/>
          <w:rFonts w:ascii="Open Sans" w:hAnsi="Open Sans"/>
          <w:color w:val="444444"/>
          <w:sz w:val="21"/>
          <w:szCs w:val="21"/>
        </w:rPr>
      </w:pPr>
      <w:ins w:id="625" w:author="Unknown">
        <w:r>
          <w:rPr>
            <w:rStyle w:val="HTMLCode"/>
            <w:rFonts w:ascii="Consolas" w:eastAsiaTheme="minorHAnsi" w:hAnsi="Consolas"/>
            <w:color w:val="BB571A"/>
            <w:sz w:val="23"/>
            <w:szCs w:val="23"/>
            <w:bdr w:val="none" w:sz="0" w:space="0" w:color="auto" w:frame="1"/>
            <w:shd w:val="clear" w:color="auto" w:fill="F0F0F0"/>
          </w:rPr>
          <w:t>old</w:t>
        </w:r>
        <w:r>
          <w:rPr>
            <w:rFonts w:ascii="Open Sans" w:hAnsi="Open Sans"/>
            <w:color w:val="444444"/>
            <w:sz w:val="21"/>
            <w:szCs w:val="21"/>
          </w:rPr>
          <w:t> là chuỗi mà bạn cần tìm kiếm trong string.</w:t>
        </w:r>
      </w:ins>
    </w:p>
    <w:p w:rsidR="00204758" w:rsidRDefault="00204758" w:rsidP="00204758">
      <w:pPr>
        <w:numPr>
          <w:ilvl w:val="0"/>
          <w:numId w:val="20"/>
        </w:numPr>
        <w:shd w:val="clear" w:color="auto" w:fill="FFFFFF"/>
        <w:spacing w:after="0" w:line="240" w:lineRule="auto"/>
        <w:ind w:left="450"/>
        <w:textAlignment w:val="baseline"/>
        <w:rPr>
          <w:ins w:id="626" w:author="Unknown"/>
          <w:rFonts w:ascii="Open Sans" w:hAnsi="Open Sans"/>
          <w:color w:val="444444"/>
          <w:sz w:val="21"/>
          <w:szCs w:val="21"/>
        </w:rPr>
      </w:pPr>
      <w:ins w:id="627" w:author="Unknown">
        <w:r>
          <w:rPr>
            <w:rStyle w:val="HTMLCode"/>
            <w:rFonts w:ascii="Consolas" w:eastAsiaTheme="minorHAnsi" w:hAnsi="Consolas"/>
            <w:color w:val="BB571A"/>
            <w:sz w:val="23"/>
            <w:szCs w:val="23"/>
            <w:bdr w:val="none" w:sz="0" w:space="0" w:color="auto" w:frame="1"/>
            <w:shd w:val="clear" w:color="auto" w:fill="F0F0F0"/>
          </w:rPr>
          <w:t>new</w:t>
        </w:r>
        <w:r>
          <w:rPr>
            <w:rFonts w:ascii="Open Sans" w:hAnsi="Open Sans"/>
            <w:color w:val="444444"/>
            <w:sz w:val="21"/>
            <w:szCs w:val="21"/>
          </w:rPr>
          <w:t> là chuỗi mà bạn cần thay thế cho chuỗi </w:t>
        </w:r>
        <w:r>
          <w:rPr>
            <w:rStyle w:val="HTMLCode"/>
            <w:rFonts w:ascii="Consolas" w:eastAsiaTheme="minorHAnsi" w:hAnsi="Consolas"/>
            <w:color w:val="BB571A"/>
            <w:sz w:val="23"/>
            <w:szCs w:val="23"/>
            <w:bdr w:val="none" w:sz="0" w:space="0" w:color="auto" w:frame="1"/>
            <w:shd w:val="clear" w:color="auto" w:fill="F0F0F0"/>
          </w:rPr>
          <w:t>old</w:t>
        </w:r>
        <w:r>
          <w:rPr>
            <w:rFonts w:ascii="Open Sans" w:hAnsi="Open Sans"/>
            <w:color w:val="444444"/>
            <w:sz w:val="21"/>
            <w:szCs w:val="21"/>
          </w:rPr>
          <w:t> tìm được.</w:t>
        </w:r>
      </w:ins>
    </w:p>
    <w:p w:rsidR="00204758" w:rsidRDefault="00204758" w:rsidP="00204758">
      <w:pPr>
        <w:numPr>
          <w:ilvl w:val="0"/>
          <w:numId w:val="20"/>
        </w:numPr>
        <w:shd w:val="clear" w:color="auto" w:fill="FFFFFF"/>
        <w:spacing w:after="0" w:line="240" w:lineRule="auto"/>
        <w:ind w:left="450"/>
        <w:textAlignment w:val="baseline"/>
        <w:rPr>
          <w:ins w:id="628" w:author="Unknown"/>
          <w:rFonts w:ascii="Open Sans" w:hAnsi="Open Sans"/>
          <w:color w:val="444444"/>
          <w:sz w:val="21"/>
          <w:szCs w:val="21"/>
        </w:rPr>
      </w:pPr>
      <w:ins w:id="629" w:author="Unknown">
        <w:r>
          <w:rPr>
            <w:rStyle w:val="HTMLCode"/>
            <w:rFonts w:ascii="Consolas" w:eastAsiaTheme="minorHAnsi" w:hAnsi="Consolas"/>
            <w:color w:val="BB571A"/>
            <w:sz w:val="23"/>
            <w:szCs w:val="23"/>
            <w:bdr w:val="none" w:sz="0" w:space="0" w:color="auto" w:frame="1"/>
            <w:shd w:val="clear" w:color="auto" w:fill="F0F0F0"/>
          </w:rPr>
          <w:t>max</w:t>
        </w:r>
        <w:r>
          <w:rPr>
            <w:rFonts w:ascii="Open Sans" w:hAnsi="Open Sans"/>
            <w:color w:val="444444"/>
            <w:sz w:val="21"/>
            <w:szCs w:val="21"/>
          </w:rPr>
          <w:t> là số lượng từ có thể thay thế tối đa.</w:t>
        </w:r>
      </w:ins>
    </w:p>
    <w:p w:rsidR="00204758" w:rsidRDefault="00204758" w:rsidP="00204758">
      <w:pPr>
        <w:pStyle w:val="NormalWeb"/>
        <w:shd w:val="clear" w:color="auto" w:fill="FFFFFF"/>
        <w:spacing w:before="0" w:beforeAutospacing="0" w:after="0" w:afterAutospacing="0"/>
        <w:textAlignment w:val="baseline"/>
        <w:rPr>
          <w:ins w:id="630" w:author="Unknown"/>
          <w:rFonts w:ascii="Open Sans" w:hAnsi="Open Sans"/>
          <w:color w:val="444444"/>
          <w:sz w:val="21"/>
          <w:szCs w:val="21"/>
        </w:rPr>
      </w:pPr>
      <w:ins w:id="631"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 </w:t>
        </w:r>
      </w:ins>
    </w:p>
    <w:p w:rsidR="00204758" w:rsidRDefault="00204758" w:rsidP="00204758">
      <w:pPr>
        <w:pStyle w:val="HTMLPreformatted"/>
        <w:shd w:val="clear" w:color="auto" w:fill="F6F6F6"/>
        <w:spacing w:line="360" w:lineRule="atLeast"/>
        <w:textAlignment w:val="baseline"/>
        <w:rPr>
          <w:ins w:id="632" w:author="Unknown"/>
          <w:rStyle w:val="HTMLCode"/>
          <w:rFonts w:ascii="Consolas" w:hAnsi="Consolas"/>
          <w:color w:val="C0C5CE"/>
          <w:sz w:val="23"/>
          <w:szCs w:val="23"/>
          <w:bdr w:val="none" w:sz="0" w:space="0" w:color="auto" w:frame="1"/>
          <w:shd w:val="clear" w:color="auto" w:fill="2B303B"/>
        </w:rPr>
      </w:pPr>
      <w:ins w:id="633"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"Chao *!"</w:t>
        </w:r>
      </w:ins>
    </w:p>
    <w:p w:rsidR="00204758" w:rsidRDefault="00204758" w:rsidP="00204758">
      <w:pPr>
        <w:pStyle w:val="HTMLPreformatted"/>
        <w:shd w:val="clear" w:color="auto" w:fill="F6F6F6"/>
        <w:spacing w:line="360" w:lineRule="atLeast"/>
        <w:textAlignment w:val="baseline"/>
        <w:rPr>
          <w:ins w:id="634"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35" w:author="Unknown"/>
          <w:rStyle w:val="HTMLCode"/>
          <w:rFonts w:ascii="Consolas" w:hAnsi="Consolas"/>
          <w:color w:val="C0C5CE"/>
          <w:sz w:val="23"/>
          <w:szCs w:val="23"/>
          <w:bdr w:val="none" w:sz="0" w:space="0" w:color="auto" w:frame="1"/>
          <w:shd w:val="clear" w:color="auto" w:fill="2B303B"/>
        </w:rPr>
      </w:pPr>
      <w:ins w:id="636" w:author="Unknown">
        <w:r>
          <w:rPr>
            <w:rStyle w:val="HTMLCode"/>
            <w:rFonts w:ascii="Consolas" w:hAnsi="Consolas"/>
            <w:color w:val="C0C5CE"/>
            <w:sz w:val="23"/>
            <w:szCs w:val="23"/>
            <w:bdr w:val="none" w:sz="0" w:space="0" w:color="auto" w:frame="1"/>
            <w:shd w:val="clear" w:color="auto" w:fill="2B303B"/>
          </w:rPr>
          <w:t>print(string.replace(</w:t>
        </w:r>
        <w:r>
          <w:rPr>
            <w:rStyle w:val="hljs-string"/>
            <w:rFonts w:ascii="Consolas" w:hAnsi="Consolas"/>
            <w:color w:val="A3BE8C"/>
            <w:sz w:val="23"/>
            <w:szCs w:val="23"/>
            <w:bdr w:val="none" w:sz="0" w:space="0" w:color="auto" w:frame="1"/>
            <w:shd w:val="clear" w:color="auto" w:fill="2B303B"/>
          </w:rPr>
          <w:t>'*'</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'Tai'</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637" w:author="Unknown"/>
          <w:rStyle w:val="HTMLCode"/>
          <w:rFonts w:ascii="Consolas" w:hAnsi="Consolas"/>
          <w:color w:val="C0C5CE"/>
          <w:sz w:val="23"/>
          <w:szCs w:val="23"/>
          <w:bdr w:val="none" w:sz="0" w:space="0" w:color="auto" w:frame="1"/>
          <w:shd w:val="clear" w:color="auto" w:fill="2B303B"/>
        </w:rPr>
      </w:pPr>
      <w:ins w:id="638" w:author="Unknown">
        <w:r>
          <w:rPr>
            <w:rStyle w:val="hljs-comment"/>
            <w:rFonts w:ascii="Consolas" w:eastAsiaTheme="majorEastAsia" w:hAnsi="Consolas"/>
            <w:color w:val="65737E"/>
            <w:sz w:val="23"/>
            <w:szCs w:val="23"/>
            <w:bdr w:val="none" w:sz="0" w:space="0" w:color="auto" w:frame="1"/>
            <w:shd w:val="clear" w:color="auto" w:fill="2B303B"/>
          </w:rPr>
          <w:t># Kết quả: Chao Tai!</w:t>
        </w:r>
      </w:ins>
    </w:p>
    <w:p w:rsidR="00204758" w:rsidRDefault="00204758" w:rsidP="00204758">
      <w:pPr>
        <w:pStyle w:val="HTMLPreformatted"/>
        <w:shd w:val="clear" w:color="auto" w:fill="F6F6F6"/>
        <w:spacing w:line="360" w:lineRule="atLeast"/>
        <w:textAlignment w:val="baseline"/>
        <w:rPr>
          <w:ins w:id="639"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40" w:author="Unknown"/>
          <w:rStyle w:val="HTMLCode"/>
          <w:rFonts w:ascii="Consolas" w:hAnsi="Consolas"/>
          <w:color w:val="C0C5CE"/>
          <w:sz w:val="23"/>
          <w:szCs w:val="23"/>
          <w:bdr w:val="none" w:sz="0" w:space="0" w:color="auto" w:frame="1"/>
          <w:shd w:val="clear" w:color="auto" w:fill="2B303B"/>
        </w:rPr>
      </w:pPr>
      <w:ins w:id="64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"A A A"</w:t>
        </w:r>
      </w:ins>
    </w:p>
    <w:p w:rsidR="00204758" w:rsidRDefault="00204758" w:rsidP="00204758">
      <w:pPr>
        <w:pStyle w:val="HTMLPreformatted"/>
        <w:shd w:val="clear" w:color="auto" w:fill="F6F6F6"/>
        <w:spacing w:line="360" w:lineRule="atLeast"/>
        <w:textAlignment w:val="baseline"/>
        <w:rPr>
          <w:ins w:id="642"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43" w:author="Unknown"/>
          <w:rStyle w:val="HTMLCode"/>
          <w:rFonts w:ascii="Consolas" w:hAnsi="Consolas"/>
          <w:color w:val="C0C5CE"/>
          <w:sz w:val="23"/>
          <w:szCs w:val="23"/>
          <w:bdr w:val="none" w:sz="0" w:space="0" w:color="auto" w:frame="1"/>
          <w:shd w:val="clear" w:color="auto" w:fill="2B303B"/>
        </w:rPr>
      </w:pPr>
      <w:ins w:id="644" w:author="Unknown">
        <w:r>
          <w:rPr>
            <w:rStyle w:val="HTMLCode"/>
            <w:rFonts w:ascii="Consolas" w:hAnsi="Consolas"/>
            <w:color w:val="C0C5CE"/>
            <w:sz w:val="23"/>
            <w:szCs w:val="23"/>
            <w:bdr w:val="none" w:sz="0" w:space="0" w:color="auto" w:frame="1"/>
            <w:shd w:val="clear" w:color="auto" w:fill="2B303B"/>
          </w:rPr>
          <w:t>print(string.replace(</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'Tai'</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2</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645" w:author="Unknown"/>
          <w:rStyle w:val="HTMLCode"/>
          <w:rFonts w:ascii="Consolas" w:hAnsi="Consolas"/>
          <w:color w:val="C0C5CE"/>
          <w:sz w:val="23"/>
          <w:szCs w:val="23"/>
          <w:bdr w:val="none" w:sz="0" w:space="0" w:color="auto" w:frame="1"/>
          <w:shd w:val="clear" w:color="auto" w:fill="2B303B"/>
        </w:rPr>
      </w:pPr>
      <w:ins w:id="646" w:author="Unknown">
        <w:r>
          <w:rPr>
            <w:rStyle w:val="hljs-comment"/>
            <w:rFonts w:ascii="Consolas" w:eastAsiaTheme="majorEastAsia" w:hAnsi="Consolas"/>
            <w:color w:val="65737E"/>
            <w:sz w:val="23"/>
            <w:szCs w:val="23"/>
            <w:bdr w:val="none" w:sz="0" w:space="0" w:color="auto" w:frame="1"/>
            <w:shd w:val="clear" w:color="auto" w:fill="2B303B"/>
          </w:rPr>
          <w:t># Kết quả: Tai Tai A</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647" w:author="Unknown"/>
          <w:rFonts w:ascii="Open Sans" w:hAnsi="Open Sans"/>
          <w:b w:val="0"/>
          <w:bCs w:val="0"/>
          <w:color w:val="125692"/>
          <w:sz w:val="38"/>
          <w:szCs w:val="38"/>
        </w:rPr>
      </w:pPr>
      <w:ins w:id="648" w:author="Unknown">
        <w:r>
          <w:rPr>
            <w:rFonts w:ascii="Open Sans" w:hAnsi="Open Sans"/>
            <w:b w:val="0"/>
            <w:bCs w:val="0"/>
            <w:color w:val="125692"/>
            <w:sz w:val="38"/>
            <w:szCs w:val="38"/>
          </w:rPr>
          <w:t>30, max().</w:t>
        </w:r>
      </w:ins>
    </w:p>
    <w:p w:rsidR="00204758" w:rsidRDefault="00204758" w:rsidP="00204758">
      <w:pPr>
        <w:pStyle w:val="NormalWeb"/>
        <w:shd w:val="clear" w:color="auto" w:fill="FFFFFF"/>
        <w:spacing w:before="0" w:beforeAutospacing="0" w:after="105" w:afterAutospacing="0"/>
        <w:textAlignment w:val="baseline"/>
        <w:rPr>
          <w:ins w:id="649" w:author="Unknown"/>
          <w:rFonts w:ascii="Open Sans" w:hAnsi="Open Sans"/>
          <w:color w:val="444444"/>
          <w:sz w:val="21"/>
          <w:szCs w:val="21"/>
        </w:rPr>
      </w:pPr>
      <w:ins w:id="650" w:author="Unknown">
        <w:r>
          <w:rPr>
            <w:rFonts w:ascii="Open Sans" w:hAnsi="Open Sans"/>
            <w:color w:val="444444"/>
            <w:sz w:val="21"/>
            <w:szCs w:val="21"/>
          </w:rPr>
          <w:t>Hàm này trả về chữ cái có độ sắp xếp cuối cùng theo bảng chữ cái alphabet nằm trong chuỗi.</w:t>
        </w:r>
      </w:ins>
    </w:p>
    <w:p w:rsidR="00204758" w:rsidRDefault="00204758" w:rsidP="00204758">
      <w:pPr>
        <w:pStyle w:val="NormalWeb"/>
        <w:shd w:val="clear" w:color="auto" w:fill="FFFFFF"/>
        <w:spacing w:before="0" w:beforeAutospacing="0" w:after="0" w:afterAutospacing="0"/>
        <w:textAlignment w:val="baseline"/>
        <w:rPr>
          <w:ins w:id="651" w:author="Unknown"/>
          <w:rFonts w:ascii="Open Sans" w:hAnsi="Open Sans"/>
          <w:color w:val="444444"/>
          <w:sz w:val="21"/>
          <w:szCs w:val="21"/>
        </w:rPr>
      </w:pPr>
      <w:ins w:id="652"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653" w:author="Unknown"/>
          <w:rStyle w:val="HTMLCode"/>
          <w:rFonts w:ascii="Consolas" w:hAnsi="Consolas"/>
          <w:color w:val="C0C5CE"/>
          <w:sz w:val="23"/>
          <w:szCs w:val="23"/>
          <w:bdr w:val="none" w:sz="0" w:space="0" w:color="auto" w:frame="1"/>
          <w:shd w:val="clear" w:color="auto" w:fill="2B303B"/>
        </w:rPr>
      </w:pPr>
      <w:ins w:id="654"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655"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56" w:author="Unknown"/>
          <w:rStyle w:val="HTMLCode"/>
          <w:rFonts w:ascii="Consolas" w:hAnsi="Consolas"/>
          <w:color w:val="C0C5CE"/>
          <w:sz w:val="23"/>
          <w:szCs w:val="23"/>
          <w:bdr w:val="none" w:sz="0" w:space="0" w:color="auto" w:frame="1"/>
          <w:shd w:val="clear" w:color="auto" w:fill="2B303B"/>
        </w:rPr>
      </w:pPr>
      <w:ins w:id="657" w:author="Unknown">
        <w:r>
          <w:rPr>
            <w:rStyle w:val="HTMLCode"/>
            <w:rFonts w:ascii="Consolas" w:hAnsi="Consolas"/>
            <w:color w:val="C0C5CE"/>
            <w:sz w:val="23"/>
            <w:szCs w:val="23"/>
            <w:bdr w:val="none" w:sz="0" w:space="0" w:color="auto" w:frame="1"/>
            <w:shd w:val="clear" w:color="auto" w:fill="2B303B"/>
          </w:rPr>
          <w:t>print(max(string))</w:t>
        </w:r>
      </w:ins>
    </w:p>
    <w:p w:rsidR="00204758" w:rsidRDefault="00204758" w:rsidP="00204758">
      <w:pPr>
        <w:pStyle w:val="HTMLPreformatted"/>
        <w:shd w:val="clear" w:color="auto" w:fill="F6F6F6"/>
        <w:spacing w:line="360" w:lineRule="atLeast"/>
        <w:textAlignment w:val="baseline"/>
        <w:rPr>
          <w:ins w:id="658" w:author="Unknown"/>
          <w:rStyle w:val="HTMLCode"/>
          <w:rFonts w:ascii="Consolas" w:hAnsi="Consolas"/>
          <w:color w:val="C0C5CE"/>
          <w:sz w:val="23"/>
          <w:szCs w:val="23"/>
          <w:bdr w:val="none" w:sz="0" w:space="0" w:color="auto" w:frame="1"/>
          <w:shd w:val="clear" w:color="auto" w:fill="2B303B"/>
        </w:rPr>
      </w:pPr>
      <w:ins w:id="659" w:author="Unknown">
        <w:r>
          <w:rPr>
            <w:rStyle w:val="hljs-comment"/>
            <w:rFonts w:ascii="Consolas" w:eastAsiaTheme="majorEastAsia" w:hAnsi="Consolas"/>
            <w:color w:val="65737E"/>
            <w:sz w:val="23"/>
            <w:szCs w:val="23"/>
            <w:bdr w:val="none" w:sz="0" w:space="0" w:color="auto" w:frame="1"/>
            <w:shd w:val="clear" w:color="auto" w:fill="2B303B"/>
          </w:rPr>
          <w:t># Kết quả: u</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660" w:author="Unknown"/>
          <w:rFonts w:ascii="Open Sans" w:hAnsi="Open Sans"/>
          <w:b w:val="0"/>
          <w:bCs w:val="0"/>
          <w:color w:val="125692"/>
          <w:sz w:val="38"/>
          <w:szCs w:val="38"/>
        </w:rPr>
      </w:pPr>
      <w:ins w:id="661" w:author="Unknown">
        <w:r>
          <w:rPr>
            <w:rFonts w:ascii="Open Sans" w:hAnsi="Open Sans"/>
            <w:b w:val="0"/>
            <w:bCs w:val="0"/>
            <w:color w:val="125692"/>
            <w:sz w:val="38"/>
            <w:szCs w:val="38"/>
          </w:rPr>
          <w:lastRenderedPageBreak/>
          <w:t>31, min().</w:t>
        </w:r>
      </w:ins>
    </w:p>
    <w:p w:rsidR="00204758" w:rsidRDefault="00204758" w:rsidP="00204758">
      <w:pPr>
        <w:pStyle w:val="NormalWeb"/>
        <w:shd w:val="clear" w:color="auto" w:fill="FFFFFF"/>
        <w:spacing w:before="0" w:beforeAutospacing="0" w:after="105" w:afterAutospacing="0"/>
        <w:textAlignment w:val="baseline"/>
        <w:rPr>
          <w:ins w:id="662" w:author="Unknown"/>
          <w:rFonts w:ascii="Open Sans" w:hAnsi="Open Sans"/>
          <w:color w:val="444444"/>
          <w:sz w:val="21"/>
          <w:szCs w:val="21"/>
        </w:rPr>
      </w:pPr>
      <w:ins w:id="663" w:author="Unknown">
        <w:r>
          <w:rPr>
            <w:rFonts w:ascii="Open Sans" w:hAnsi="Open Sans"/>
            <w:color w:val="444444"/>
            <w:sz w:val="21"/>
            <w:szCs w:val="21"/>
          </w:rPr>
          <w:t>Hàm này trả về chữ cái có độ sắp xếp đầu tiên theo bảng chữ cái alphabet nằm trong chuỗi.</w:t>
        </w:r>
      </w:ins>
    </w:p>
    <w:p w:rsidR="00204758" w:rsidRDefault="00204758" w:rsidP="00204758">
      <w:pPr>
        <w:pStyle w:val="NormalWeb"/>
        <w:shd w:val="clear" w:color="auto" w:fill="FFFFFF"/>
        <w:spacing w:before="0" w:beforeAutospacing="0" w:after="0" w:afterAutospacing="0"/>
        <w:textAlignment w:val="baseline"/>
        <w:rPr>
          <w:ins w:id="664" w:author="Unknown"/>
          <w:rFonts w:ascii="Open Sans" w:hAnsi="Open Sans"/>
          <w:color w:val="444444"/>
          <w:sz w:val="21"/>
          <w:szCs w:val="21"/>
        </w:rPr>
      </w:pPr>
      <w:ins w:id="665"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666" w:author="Unknown"/>
          <w:rStyle w:val="HTMLCode"/>
          <w:rFonts w:ascii="Consolas" w:hAnsi="Consolas"/>
          <w:color w:val="C0C5CE"/>
          <w:sz w:val="23"/>
          <w:szCs w:val="23"/>
          <w:bdr w:val="none" w:sz="0" w:space="0" w:color="auto" w:frame="1"/>
          <w:shd w:val="clear" w:color="auto" w:fill="2B303B"/>
        </w:rPr>
      </w:pPr>
      <w:ins w:id="667"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"vuthanhtai"</w:t>
        </w:r>
      </w:ins>
    </w:p>
    <w:p w:rsidR="00204758" w:rsidRDefault="00204758" w:rsidP="00204758">
      <w:pPr>
        <w:pStyle w:val="HTMLPreformatted"/>
        <w:shd w:val="clear" w:color="auto" w:fill="F6F6F6"/>
        <w:spacing w:line="360" w:lineRule="atLeast"/>
        <w:textAlignment w:val="baseline"/>
        <w:rPr>
          <w:ins w:id="668"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69" w:author="Unknown"/>
          <w:rStyle w:val="HTMLCode"/>
          <w:rFonts w:ascii="Consolas" w:hAnsi="Consolas"/>
          <w:color w:val="C0C5CE"/>
          <w:sz w:val="23"/>
          <w:szCs w:val="23"/>
          <w:bdr w:val="none" w:sz="0" w:space="0" w:color="auto" w:frame="1"/>
          <w:shd w:val="clear" w:color="auto" w:fill="2B303B"/>
        </w:rPr>
      </w:pPr>
      <w:ins w:id="670" w:author="Unknown">
        <w:r>
          <w:rPr>
            <w:rStyle w:val="HTMLCode"/>
            <w:rFonts w:ascii="Consolas" w:hAnsi="Consolas"/>
            <w:color w:val="C0C5CE"/>
            <w:sz w:val="23"/>
            <w:szCs w:val="23"/>
            <w:bdr w:val="none" w:sz="0" w:space="0" w:color="auto" w:frame="1"/>
            <w:shd w:val="clear" w:color="auto" w:fill="2B303B"/>
          </w:rPr>
          <w:t>print(min(string))</w:t>
        </w:r>
      </w:ins>
    </w:p>
    <w:p w:rsidR="00204758" w:rsidRDefault="00204758" w:rsidP="00204758">
      <w:pPr>
        <w:pStyle w:val="HTMLPreformatted"/>
        <w:shd w:val="clear" w:color="auto" w:fill="F6F6F6"/>
        <w:spacing w:line="360" w:lineRule="atLeast"/>
        <w:textAlignment w:val="baseline"/>
        <w:rPr>
          <w:ins w:id="671" w:author="Unknown"/>
          <w:rStyle w:val="HTMLCode"/>
          <w:rFonts w:ascii="Consolas" w:hAnsi="Consolas"/>
          <w:color w:val="C0C5CE"/>
          <w:sz w:val="23"/>
          <w:szCs w:val="23"/>
          <w:bdr w:val="none" w:sz="0" w:space="0" w:color="auto" w:frame="1"/>
          <w:shd w:val="clear" w:color="auto" w:fill="2B303B"/>
        </w:rPr>
      </w:pPr>
      <w:ins w:id="672" w:author="Unknown">
        <w:r>
          <w:rPr>
            <w:rStyle w:val="hljs-comment"/>
            <w:rFonts w:ascii="Consolas" w:eastAsiaTheme="majorEastAsia" w:hAnsi="Consolas"/>
            <w:color w:val="65737E"/>
            <w:sz w:val="23"/>
            <w:szCs w:val="23"/>
            <w:bdr w:val="none" w:sz="0" w:space="0" w:color="auto" w:frame="1"/>
            <w:shd w:val="clear" w:color="auto" w:fill="2B303B"/>
          </w:rPr>
          <w:t># Kết quả: a</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673" w:author="Unknown"/>
          <w:rFonts w:ascii="Open Sans" w:hAnsi="Open Sans"/>
          <w:b w:val="0"/>
          <w:bCs w:val="0"/>
          <w:color w:val="125692"/>
          <w:sz w:val="38"/>
          <w:szCs w:val="38"/>
        </w:rPr>
      </w:pPr>
      <w:ins w:id="674" w:author="Unknown">
        <w:r>
          <w:rPr>
            <w:rFonts w:ascii="Open Sans" w:hAnsi="Open Sans"/>
            <w:b w:val="0"/>
            <w:bCs w:val="0"/>
            <w:color w:val="125692"/>
            <w:sz w:val="38"/>
            <w:szCs w:val="38"/>
          </w:rPr>
          <w:t>32, title().</w:t>
        </w:r>
      </w:ins>
    </w:p>
    <w:p w:rsidR="00204758" w:rsidRDefault="00204758" w:rsidP="00204758">
      <w:pPr>
        <w:pStyle w:val="NormalWeb"/>
        <w:shd w:val="clear" w:color="auto" w:fill="FFFFFF"/>
        <w:spacing w:before="0" w:beforeAutospacing="0" w:after="105" w:afterAutospacing="0"/>
        <w:textAlignment w:val="baseline"/>
        <w:rPr>
          <w:ins w:id="675" w:author="Unknown"/>
          <w:rFonts w:ascii="Open Sans" w:hAnsi="Open Sans"/>
          <w:color w:val="444444"/>
          <w:sz w:val="21"/>
          <w:szCs w:val="21"/>
        </w:rPr>
      </w:pPr>
      <w:ins w:id="676" w:author="Unknown">
        <w:r>
          <w:rPr>
            <w:rFonts w:ascii="Open Sans" w:hAnsi="Open Sans"/>
            <w:color w:val="444444"/>
            <w:sz w:val="21"/>
            <w:szCs w:val="21"/>
          </w:rPr>
          <w:t>Hàm này có tác dụng chuyển đổi chuỗi sang kiểu title (xem ở trên).</w:t>
        </w:r>
      </w:ins>
    </w:p>
    <w:p w:rsidR="00204758" w:rsidRDefault="00204758" w:rsidP="00204758">
      <w:pPr>
        <w:pStyle w:val="NormalWeb"/>
        <w:shd w:val="clear" w:color="auto" w:fill="FFFFFF"/>
        <w:spacing w:before="0" w:beforeAutospacing="0" w:after="0" w:afterAutospacing="0"/>
        <w:textAlignment w:val="baseline"/>
        <w:rPr>
          <w:ins w:id="677" w:author="Unknown"/>
          <w:rFonts w:ascii="Open Sans" w:hAnsi="Open Sans"/>
          <w:color w:val="444444"/>
          <w:sz w:val="21"/>
          <w:szCs w:val="21"/>
        </w:rPr>
      </w:pPr>
      <w:ins w:id="678"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679" w:author="Unknown"/>
          <w:rStyle w:val="HTMLCode"/>
          <w:rFonts w:ascii="Consolas" w:hAnsi="Consolas"/>
          <w:color w:val="C0C5CE"/>
          <w:sz w:val="23"/>
          <w:szCs w:val="23"/>
          <w:bdr w:val="none" w:sz="0" w:space="0" w:color="auto" w:frame="1"/>
          <w:shd w:val="clear" w:color="auto" w:fill="2B303B"/>
        </w:rPr>
      </w:pPr>
      <w:ins w:id="680"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681"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82" w:author="Unknown"/>
          <w:rStyle w:val="HTMLCode"/>
          <w:rFonts w:ascii="Consolas" w:hAnsi="Consolas"/>
          <w:color w:val="C0C5CE"/>
          <w:sz w:val="23"/>
          <w:szCs w:val="23"/>
          <w:bdr w:val="none" w:sz="0" w:space="0" w:color="auto" w:frame="1"/>
          <w:shd w:val="clear" w:color="auto" w:fill="2B303B"/>
        </w:rPr>
      </w:pPr>
      <w:ins w:id="683" w:author="Unknown">
        <w:r>
          <w:rPr>
            <w:rStyle w:val="HTMLCode"/>
            <w:rFonts w:ascii="Consolas" w:hAnsi="Consolas"/>
            <w:color w:val="C0C5CE"/>
            <w:sz w:val="23"/>
            <w:szCs w:val="23"/>
            <w:bdr w:val="none" w:sz="0" w:space="0" w:color="auto" w:frame="1"/>
            <w:shd w:val="clear" w:color="auto" w:fill="2B303B"/>
          </w:rPr>
          <w:t>print(string.title())</w:t>
        </w:r>
      </w:ins>
    </w:p>
    <w:p w:rsidR="00204758" w:rsidRDefault="00204758" w:rsidP="00204758">
      <w:pPr>
        <w:pStyle w:val="HTMLPreformatted"/>
        <w:shd w:val="clear" w:color="auto" w:fill="F6F6F6"/>
        <w:spacing w:line="360" w:lineRule="atLeast"/>
        <w:textAlignment w:val="baseline"/>
        <w:rPr>
          <w:ins w:id="684" w:author="Unknown"/>
          <w:rStyle w:val="HTMLCode"/>
          <w:rFonts w:ascii="Consolas" w:hAnsi="Consolas"/>
          <w:color w:val="C0C5CE"/>
          <w:sz w:val="23"/>
          <w:szCs w:val="23"/>
          <w:bdr w:val="none" w:sz="0" w:space="0" w:color="auto" w:frame="1"/>
          <w:shd w:val="clear" w:color="auto" w:fill="2B303B"/>
        </w:rPr>
      </w:pPr>
      <w:ins w:id="685"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686" w:author="Unknown"/>
          <w:rFonts w:ascii="Open Sans" w:hAnsi="Open Sans"/>
          <w:b w:val="0"/>
          <w:bCs w:val="0"/>
          <w:color w:val="125692"/>
          <w:sz w:val="38"/>
          <w:szCs w:val="38"/>
        </w:rPr>
      </w:pPr>
      <w:ins w:id="687" w:author="Unknown">
        <w:r>
          <w:rPr>
            <w:rFonts w:ascii="Open Sans" w:hAnsi="Open Sans"/>
            <w:b w:val="0"/>
            <w:bCs w:val="0"/>
            <w:color w:val="125692"/>
            <w:sz w:val="38"/>
            <w:szCs w:val="38"/>
          </w:rPr>
          <w:t>33, swapcase().</w:t>
        </w:r>
      </w:ins>
    </w:p>
    <w:p w:rsidR="00204758" w:rsidRDefault="00204758" w:rsidP="00204758">
      <w:pPr>
        <w:pStyle w:val="NormalWeb"/>
        <w:shd w:val="clear" w:color="auto" w:fill="FFFFFF"/>
        <w:spacing w:before="0" w:beforeAutospacing="0" w:after="105" w:afterAutospacing="0"/>
        <w:textAlignment w:val="baseline"/>
        <w:rPr>
          <w:ins w:id="688" w:author="Unknown"/>
          <w:rFonts w:ascii="Open Sans" w:hAnsi="Open Sans"/>
          <w:color w:val="444444"/>
          <w:sz w:val="21"/>
          <w:szCs w:val="21"/>
        </w:rPr>
      </w:pPr>
      <w:ins w:id="689" w:author="Unknown">
        <w:r>
          <w:rPr>
            <w:rFonts w:ascii="Open Sans" w:hAnsi="Open Sans"/>
            <w:color w:val="444444"/>
            <w:sz w:val="21"/>
            <w:szCs w:val="21"/>
          </w:rPr>
          <w:t>Hàm này có tác dụng chuyển đổi chuỗi sang dạng nghịch đảo của nó (nghịch đảo ở đây là hoa - thường).</w:t>
        </w:r>
      </w:ins>
    </w:p>
    <w:p w:rsidR="00204758" w:rsidRDefault="00204758" w:rsidP="00204758">
      <w:pPr>
        <w:pStyle w:val="NormalWeb"/>
        <w:shd w:val="clear" w:color="auto" w:fill="FFFFFF"/>
        <w:spacing w:before="0" w:beforeAutospacing="0" w:after="0" w:afterAutospacing="0"/>
        <w:textAlignment w:val="baseline"/>
        <w:rPr>
          <w:ins w:id="690" w:author="Unknown"/>
          <w:rFonts w:ascii="Open Sans" w:hAnsi="Open Sans"/>
          <w:color w:val="444444"/>
          <w:sz w:val="21"/>
          <w:szCs w:val="21"/>
        </w:rPr>
      </w:pPr>
      <w:ins w:id="691"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692" w:author="Unknown"/>
          <w:rStyle w:val="HTMLCode"/>
          <w:rFonts w:ascii="Consolas" w:hAnsi="Consolas"/>
          <w:color w:val="C0C5CE"/>
          <w:sz w:val="23"/>
          <w:szCs w:val="23"/>
          <w:bdr w:val="none" w:sz="0" w:space="0" w:color="auto" w:frame="1"/>
          <w:shd w:val="clear" w:color="auto" w:fill="2B303B"/>
        </w:rPr>
      </w:pPr>
      <w:ins w:id="693"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694"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695" w:author="Unknown"/>
          <w:rStyle w:val="HTMLCode"/>
          <w:rFonts w:ascii="Consolas" w:hAnsi="Consolas"/>
          <w:color w:val="C0C5CE"/>
          <w:sz w:val="23"/>
          <w:szCs w:val="23"/>
          <w:bdr w:val="none" w:sz="0" w:space="0" w:color="auto" w:frame="1"/>
          <w:shd w:val="clear" w:color="auto" w:fill="2B303B"/>
        </w:rPr>
      </w:pPr>
      <w:ins w:id="696" w:author="Unknown">
        <w:r>
          <w:rPr>
            <w:rStyle w:val="HTMLCode"/>
            <w:rFonts w:ascii="Consolas" w:hAnsi="Consolas"/>
            <w:color w:val="C0C5CE"/>
            <w:sz w:val="23"/>
            <w:szCs w:val="23"/>
            <w:bdr w:val="none" w:sz="0" w:space="0" w:color="auto" w:frame="1"/>
            <w:shd w:val="clear" w:color="auto" w:fill="2B303B"/>
          </w:rPr>
          <w:t>print(string.swapcase())</w:t>
        </w:r>
      </w:ins>
    </w:p>
    <w:p w:rsidR="00204758" w:rsidRDefault="00204758" w:rsidP="00204758">
      <w:pPr>
        <w:pStyle w:val="HTMLPreformatted"/>
        <w:shd w:val="clear" w:color="auto" w:fill="F6F6F6"/>
        <w:spacing w:line="360" w:lineRule="atLeast"/>
        <w:textAlignment w:val="baseline"/>
        <w:rPr>
          <w:ins w:id="697" w:author="Unknown"/>
          <w:rStyle w:val="HTMLCode"/>
          <w:rFonts w:ascii="Consolas" w:hAnsi="Consolas"/>
          <w:color w:val="C0C5CE"/>
          <w:sz w:val="23"/>
          <w:szCs w:val="23"/>
          <w:bdr w:val="none" w:sz="0" w:space="0" w:color="auto" w:frame="1"/>
          <w:shd w:val="clear" w:color="auto" w:fill="2B303B"/>
        </w:rPr>
      </w:pPr>
      <w:ins w:id="698"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TMLPreformatted"/>
        <w:shd w:val="clear" w:color="auto" w:fill="F6F6F6"/>
        <w:spacing w:line="360" w:lineRule="atLeast"/>
        <w:textAlignment w:val="baseline"/>
        <w:rPr>
          <w:ins w:id="699"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00" w:author="Unknown"/>
          <w:rStyle w:val="HTMLCode"/>
          <w:rFonts w:ascii="Consolas" w:hAnsi="Consolas"/>
          <w:color w:val="C0C5CE"/>
          <w:sz w:val="23"/>
          <w:szCs w:val="23"/>
          <w:bdr w:val="none" w:sz="0" w:space="0" w:color="auto" w:frame="1"/>
          <w:shd w:val="clear" w:color="auto" w:fill="2B303B"/>
        </w:rPr>
      </w:pPr>
      <w:ins w:id="701"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702"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03" w:author="Unknown"/>
          <w:rStyle w:val="HTMLCode"/>
          <w:rFonts w:ascii="Consolas" w:hAnsi="Consolas"/>
          <w:color w:val="C0C5CE"/>
          <w:sz w:val="23"/>
          <w:szCs w:val="23"/>
          <w:bdr w:val="none" w:sz="0" w:space="0" w:color="auto" w:frame="1"/>
          <w:shd w:val="clear" w:color="auto" w:fill="2B303B"/>
        </w:rPr>
      </w:pPr>
      <w:ins w:id="704" w:author="Unknown">
        <w:r>
          <w:rPr>
            <w:rStyle w:val="HTMLCode"/>
            <w:rFonts w:ascii="Consolas" w:hAnsi="Consolas"/>
            <w:color w:val="C0C5CE"/>
            <w:sz w:val="23"/>
            <w:szCs w:val="23"/>
            <w:bdr w:val="none" w:sz="0" w:space="0" w:color="auto" w:frame="1"/>
            <w:shd w:val="clear" w:color="auto" w:fill="2B303B"/>
          </w:rPr>
          <w:t>print(string.swapcase())</w:t>
        </w:r>
      </w:ins>
    </w:p>
    <w:p w:rsidR="00204758" w:rsidRDefault="00204758" w:rsidP="00204758">
      <w:pPr>
        <w:pStyle w:val="HTMLPreformatted"/>
        <w:shd w:val="clear" w:color="auto" w:fill="F6F6F6"/>
        <w:spacing w:line="360" w:lineRule="atLeast"/>
        <w:textAlignment w:val="baseline"/>
        <w:rPr>
          <w:ins w:id="705" w:author="Unknown"/>
          <w:rFonts w:ascii="Courier" w:hAnsi="Courier"/>
          <w:color w:val="444444"/>
          <w:sz w:val="21"/>
          <w:szCs w:val="21"/>
        </w:rPr>
      </w:pPr>
      <w:ins w:id="706"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707" w:author="Unknown"/>
          <w:rFonts w:ascii="Open Sans" w:hAnsi="Open Sans"/>
          <w:b w:val="0"/>
          <w:bCs w:val="0"/>
          <w:color w:val="125692"/>
          <w:sz w:val="38"/>
          <w:szCs w:val="38"/>
        </w:rPr>
      </w:pPr>
      <w:ins w:id="708" w:author="Unknown">
        <w:r>
          <w:rPr>
            <w:rFonts w:ascii="Open Sans" w:hAnsi="Open Sans"/>
            <w:b w:val="0"/>
            <w:bCs w:val="0"/>
            <w:color w:val="125692"/>
            <w:sz w:val="38"/>
            <w:szCs w:val="38"/>
          </w:rPr>
          <w:t>34, zfill().</w:t>
        </w:r>
      </w:ins>
    </w:p>
    <w:p w:rsidR="00204758" w:rsidRDefault="00204758" w:rsidP="00204758">
      <w:pPr>
        <w:pStyle w:val="NormalWeb"/>
        <w:shd w:val="clear" w:color="auto" w:fill="FFFFFF"/>
        <w:spacing w:before="0" w:beforeAutospacing="0" w:after="0" w:afterAutospacing="0"/>
        <w:textAlignment w:val="baseline"/>
        <w:rPr>
          <w:ins w:id="709" w:author="Unknown"/>
          <w:rFonts w:ascii="Open Sans" w:hAnsi="Open Sans"/>
          <w:color w:val="444444"/>
          <w:sz w:val="21"/>
          <w:szCs w:val="21"/>
        </w:rPr>
      </w:pPr>
      <w:ins w:id="710" w:author="Unknown">
        <w:r>
          <w:rPr>
            <w:rFonts w:ascii="Open Sans" w:hAnsi="Open Sans"/>
            <w:color w:val="444444"/>
            <w:sz w:val="21"/>
            <w:szCs w:val="21"/>
          </w:rPr>
          <w:t>Hàm này có tác dụng như hàm </w:t>
        </w:r>
        <w:r>
          <w:rPr>
            <w:rStyle w:val="HTMLCode"/>
            <w:rFonts w:ascii="Consolas" w:hAnsi="Consolas"/>
            <w:color w:val="BB571A"/>
            <w:sz w:val="23"/>
            <w:szCs w:val="23"/>
            <w:bdr w:val="none" w:sz="0" w:space="0" w:color="auto" w:frame="1"/>
            <w:shd w:val="clear" w:color="auto" w:fill="F0F0F0"/>
          </w:rPr>
          <w:t>ljust()</w:t>
        </w:r>
        <w:r>
          <w:rPr>
            <w:rFonts w:ascii="Open Sans" w:hAnsi="Open Sans"/>
            <w:color w:val="444444"/>
            <w:sz w:val="21"/>
            <w:szCs w:val="21"/>
          </w:rPr>
          <w:t> , nhưng nó sẽ chỉ thêm được các ký tự zero (số 0) và trước chuỗi thôi.</w:t>
        </w:r>
      </w:ins>
    </w:p>
    <w:p w:rsidR="00204758" w:rsidRDefault="00204758" w:rsidP="00204758">
      <w:pPr>
        <w:pStyle w:val="NormalWeb"/>
        <w:shd w:val="clear" w:color="auto" w:fill="FFFFFF"/>
        <w:spacing w:before="0" w:beforeAutospacing="0" w:after="0" w:afterAutospacing="0"/>
        <w:textAlignment w:val="baseline"/>
        <w:rPr>
          <w:ins w:id="711" w:author="Unknown"/>
          <w:rFonts w:ascii="Open Sans" w:hAnsi="Open Sans"/>
          <w:color w:val="444444"/>
          <w:sz w:val="21"/>
          <w:szCs w:val="21"/>
        </w:rPr>
      </w:pPr>
      <w:ins w:id="712"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713" w:author="Unknown"/>
          <w:rStyle w:val="HTMLCode"/>
          <w:rFonts w:ascii="Consolas" w:hAnsi="Consolas"/>
          <w:color w:val="C0C5CE"/>
          <w:sz w:val="23"/>
          <w:szCs w:val="23"/>
          <w:bdr w:val="none" w:sz="0" w:space="0" w:color="auto" w:frame="1"/>
          <w:shd w:val="clear" w:color="auto" w:fill="2B303B"/>
        </w:rPr>
      </w:pPr>
      <w:ins w:id="714"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715"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16" w:author="Unknown"/>
          <w:rStyle w:val="HTMLCode"/>
          <w:rFonts w:ascii="Consolas" w:hAnsi="Consolas"/>
          <w:color w:val="C0C5CE"/>
          <w:sz w:val="23"/>
          <w:szCs w:val="23"/>
          <w:bdr w:val="none" w:sz="0" w:space="0" w:color="auto" w:frame="1"/>
          <w:shd w:val="clear" w:color="auto" w:fill="2B303B"/>
        </w:rPr>
      </w:pPr>
      <w:ins w:id="717" w:author="Unknown">
        <w:r>
          <w:rPr>
            <w:rStyle w:val="HTMLCode"/>
            <w:rFonts w:ascii="Consolas" w:hAnsi="Consolas"/>
            <w:color w:val="C0C5CE"/>
            <w:sz w:val="23"/>
            <w:szCs w:val="23"/>
            <w:bdr w:val="none" w:sz="0" w:space="0" w:color="auto" w:frame="1"/>
            <w:shd w:val="clear" w:color="auto" w:fill="2B303B"/>
          </w:rPr>
          <w:lastRenderedPageBreak/>
          <w:t>print(string.zfill(</w:t>
        </w:r>
        <w:r>
          <w:rPr>
            <w:rStyle w:val="hljs-number"/>
            <w:rFonts w:ascii="Consolas" w:hAnsi="Consolas"/>
            <w:color w:val="D08770"/>
            <w:sz w:val="23"/>
            <w:szCs w:val="23"/>
            <w:bdr w:val="none" w:sz="0" w:space="0" w:color="auto" w:frame="1"/>
            <w:shd w:val="clear" w:color="auto" w:fill="2B303B"/>
          </w:rPr>
          <w:t>17</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718" w:author="Unknown"/>
          <w:rStyle w:val="HTMLCode"/>
          <w:rFonts w:ascii="Consolas" w:hAnsi="Consolas"/>
          <w:color w:val="C0C5CE"/>
          <w:sz w:val="23"/>
          <w:szCs w:val="23"/>
          <w:bdr w:val="none" w:sz="0" w:space="0" w:color="auto" w:frame="1"/>
          <w:shd w:val="clear" w:color="auto" w:fill="2B303B"/>
        </w:rPr>
      </w:pPr>
      <w:ins w:id="719" w:author="Unknown">
        <w:r>
          <w:rPr>
            <w:rStyle w:val="hljs-comment"/>
            <w:rFonts w:ascii="Consolas" w:eastAsiaTheme="majorEastAsia" w:hAnsi="Consolas"/>
            <w:color w:val="65737E"/>
            <w:sz w:val="23"/>
            <w:szCs w:val="23"/>
            <w:bdr w:val="none" w:sz="0" w:space="0" w:color="auto" w:frame="1"/>
            <w:shd w:val="clear" w:color="auto" w:fill="2B303B"/>
          </w:rPr>
          <w:t># Kết quả: 00000vu thanh tai</w:t>
        </w:r>
      </w:ins>
    </w:p>
    <w:p w:rsidR="00204758" w:rsidRDefault="00204758" w:rsidP="00204758">
      <w:pPr>
        <w:pStyle w:val="HTMLPreformatted"/>
        <w:shd w:val="clear" w:color="auto" w:fill="F6F6F6"/>
        <w:spacing w:line="360" w:lineRule="atLeast"/>
        <w:textAlignment w:val="baseline"/>
        <w:rPr>
          <w:ins w:id="72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eading2"/>
        <w:pBdr>
          <w:bottom w:val="single" w:sz="6" w:space="8" w:color="DDDDDD"/>
        </w:pBdr>
        <w:shd w:val="clear" w:color="auto" w:fill="FFFFFF"/>
        <w:spacing w:before="0" w:after="150" w:line="525" w:lineRule="atLeast"/>
        <w:textAlignment w:val="baseline"/>
        <w:rPr>
          <w:ins w:id="721" w:author="Unknown"/>
          <w:rFonts w:ascii="Open Sans" w:hAnsi="Open Sans"/>
          <w:b w:val="0"/>
          <w:bCs w:val="0"/>
          <w:color w:val="125692"/>
          <w:sz w:val="38"/>
          <w:szCs w:val="38"/>
        </w:rPr>
      </w:pPr>
      <w:ins w:id="722" w:author="Unknown">
        <w:r>
          <w:rPr>
            <w:rFonts w:ascii="Open Sans" w:hAnsi="Open Sans"/>
            <w:b w:val="0"/>
            <w:bCs w:val="0"/>
            <w:color w:val="125692"/>
            <w:sz w:val="38"/>
            <w:szCs w:val="38"/>
          </w:rPr>
          <w:t>35, isdecimal().</w:t>
        </w:r>
      </w:ins>
    </w:p>
    <w:p w:rsidR="00204758" w:rsidRDefault="00204758" w:rsidP="00204758">
      <w:pPr>
        <w:pStyle w:val="NormalWeb"/>
        <w:shd w:val="clear" w:color="auto" w:fill="FFFFFF"/>
        <w:spacing w:before="0" w:beforeAutospacing="0" w:after="0" w:afterAutospacing="0"/>
        <w:textAlignment w:val="baseline"/>
        <w:rPr>
          <w:ins w:id="723" w:author="Unknown"/>
          <w:rFonts w:ascii="Open Sans" w:hAnsi="Open Sans"/>
          <w:color w:val="444444"/>
          <w:sz w:val="21"/>
          <w:szCs w:val="21"/>
        </w:rPr>
      </w:pPr>
      <w:ins w:id="724" w:author="Unknown">
        <w:r>
          <w:rPr>
            <w:rFonts w:ascii="Open Sans" w:hAnsi="Open Sans"/>
            <w:color w:val="444444"/>
            <w:sz w:val="21"/>
            <w:szCs w:val="21"/>
          </w:rPr>
          <w:t>Hàm này có tác dụng </w:t>
        </w:r>
        <w:r>
          <w:rPr>
            <w:rStyle w:val="Strong"/>
            <w:rFonts w:ascii="Open Sans" w:hAnsi="Open Sans"/>
            <w:color w:val="444444"/>
            <w:sz w:val="21"/>
            <w:szCs w:val="21"/>
            <w:bdr w:val="none" w:sz="0" w:space="0" w:color="auto" w:frame="1"/>
          </w:rPr>
          <w:t>gần như</w:t>
        </w:r>
        <w:r>
          <w:rPr>
            <w:rFonts w:ascii="Open Sans" w:hAnsi="Open Sans"/>
            <w:color w:val="444444"/>
            <w:sz w:val="21"/>
            <w:szCs w:val="21"/>
          </w:rPr>
          <w:t> hàm isdigit(), nó sẽ trả về True nếu chuỗi cần kiểm tra chỉ chứa các số thập phân, và ngược lại....</w:t>
        </w:r>
      </w:ins>
    </w:p>
    <w:p w:rsidR="00204758" w:rsidRDefault="00204758" w:rsidP="00204758">
      <w:pPr>
        <w:pStyle w:val="NormalWeb"/>
        <w:shd w:val="clear" w:color="auto" w:fill="FFFFFF"/>
        <w:spacing w:before="0" w:beforeAutospacing="0" w:after="0" w:afterAutospacing="0"/>
        <w:textAlignment w:val="baseline"/>
        <w:rPr>
          <w:ins w:id="725" w:author="Unknown"/>
          <w:rFonts w:ascii="Open Sans" w:hAnsi="Open Sans"/>
          <w:color w:val="444444"/>
          <w:sz w:val="21"/>
          <w:szCs w:val="21"/>
        </w:rPr>
      </w:pPr>
      <w:ins w:id="726"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727" w:author="Unknown"/>
          <w:rStyle w:val="HTMLCode"/>
          <w:rFonts w:ascii="Consolas" w:hAnsi="Consolas"/>
          <w:color w:val="C0C5CE"/>
          <w:sz w:val="23"/>
          <w:szCs w:val="23"/>
          <w:bdr w:val="none" w:sz="0" w:space="0" w:color="auto" w:frame="1"/>
          <w:shd w:val="clear" w:color="auto" w:fill="2B303B"/>
        </w:rPr>
      </w:pPr>
      <w:ins w:id="728"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 96"</w:t>
        </w:r>
      </w:ins>
    </w:p>
    <w:p w:rsidR="00204758" w:rsidRDefault="00204758" w:rsidP="00204758">
      <w:pPr>
        <w:pStyle w:val="HTMLPreformatted"/>
        <w:shd w:val="clear" w:color="auto" w:fill="F6F6F6"/>
        <w:spacing w:line="360" w:lineRule="atLeast"/>
        <w:textAlignment w:val="baseline"/>
        <w:rPr>
          <w:ins w:id="729"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30" w:author="Unknown"/>
          <w:rStyle w:val="HTMLCode"/>
          <w:rFonts w:ascii="Consolas" w:hAnsi="Consolas"/>
          <w:color w:val="C0C5CE"/>
          <w:sz w:val="23"/>
          <w:szCs w:val="23"/>
          <w:bdr w:val="none" w:sz="0" w:space="0" w:color="auto" w:frame="1"/>
          <w:shd w:val="clear" w:color="auto" w:fill="2B303B"/>
        </w:rPr>
      </w:pPr>
      <w:ins w:id="731" w:author="Unknown">
        <w:r>
          <w:rPr>
            <w:rStyle w:val="HTMLCode"/>
            <w:rFonts w:ascii="Consolas" w:hAnsi="Consolas"/>
            <w:color w:val="C0C5CE"/>
            <w:sz w:val="23"/>
            <w:szCs w:val="23"/>
            <w:bdr w:val="none" w:sz="0" w:space="0" w:color="auto" w:frame="1"/>
            <w:shd w:val="clear" w:color="auto" w:fill="2B303B"/>
          </w:rPr>
          <w:t>print(string.isdecimal())</w:t>
        </w:r>
      </w:ins>
    </w:p>
    <w:p w:rsidR="00204758" w:rsidRDefault="00204758" w:rsidP="00204758">
      <w:pPr>
        <w:pStyle w:val="HTMLPreformatted"/>
        <w:shd w:val="clear" w:color="auto" w:fill="F6F6F6"/>
        <w:spacing w:line="360" w:lineRule="atLeast"/>
        <w:textAlignment w:val="baseline"/>
        <w:rPr>
          <w:ins w:id="732" w:author="Unknown"/>
          <w:rStyle w:val="HTMLCode"/>
          <w:rFonts w:ascii="Consolas" w:hAnsi="Consolas"/>
          <w:color w:val="C0C5CE"/>
          <w:sz w:val="23"/>
          <w:szCs w:val="23"/>
          <w:bdr w:val="none" w:sz="0" w:space="0" w:color="auto" w:frame="1"/>
          <w:shd w:val="clear" w:color="auto" w:fill="2B303B"/>
        </w:rPr>
      </w:pPr>
      <w:ins w:id="733"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TMLPreformatted"/>
        <w:shd w:val="clear" w:color="auto" w:fill="F6F6F6"/>
        <w:spacing w:line="360" w:lineRule="atLeast"/>
        <w:textAlignment w:val="baseline"/>
        <w:rPr>
          <w:ins w:id="734"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35" w:author="Unknown"/>
          <w:rStyle w:val="HTMLCode"/>
          <w:rFonts w:ascii="Consolas" w:hAnsi="Consolas"/>
          <w:color w:val="C0C5CE"/>
          <w:sz w:val="23"/>
          <w:szCs w:val="23"/>
          <w:bdr w:val="none" w:sz="0" w:space="0" w:color="auto" w:frame="1"/>
          <w:shd w:val="clear" w:color="auto" w:fill="2B303B"/>
        </w:rPr>
      </w:pPr>
      <w:ins w:id="736"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"12051996"</w:t>
        </w:r>
      </w:ins>
    </w:p>
    <w:p w:rsidR="00204758" w:rsidRDefault="00204758" w:rsidP="00204758">
      <w:pPr>
        <w:pStyle w:val="HTMLPreformatted"/>
        <w:shd w:val="clear" w:color="auto" w:fill="F6F6F6"/>
        <w:spacing w:line="360" w:lineRule="atLeast"/>
        <w:textAlignment w:val="baseline"/>
        <w:rPr>
          <w:ins w:id="737"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38" w:author="Unknown"/>
          <w:rStyle w:val="HTMLCode"/>
          <w:rFonts w:ascii="Consolas" w:hAnsi="Consolas"/>
          <w:color w:val="C0C5CE"/>
          <w:sz w:val="23"/>
          <w:szCs w:val="23"/>
          <w:bdr w:val="none" w:sz="0" w:space="0" w:color="auto" w:frame="1"/>
          <w:shd w:val="clear" w:color="auto" w:fill="2B303B"/>
        </w:rPr>
      </w:pPr>
      <w:ins w:id="739" w:author="Unknown">
        <w:r>
          <w:rPr>
            <w:rStyle w:val="HTMLCode"/>
            <w:rFonts w:ascii="Consolas" w:hAnsi="Consolas"/>
            <w:color w:val="C0C5CE"/>
            <w:sz w:val="23"/>
            <w:szCs w:val="23"/>
            <w:bdr w:val="none" w:sz="0" w:space="0" w:color="auto" w:frame="1"/>
            <w:shd w:val="clear" w:color="auto" w:fill="2B303B"/>
          </w:rPr>
          <w:t>print(string.isdecimal())</w:t>
        </w:r>
      </w:ins>
    </w:p>
    <w:p w:rsidR="00204758" w:rsidRDefault="00204758" w:rsidP="00204758">
      <w:pPr>
        <w:pStyle w:val="HTMLPreformatted"/>
        <w:shd w:val="clear" w:color="auto" w:fill="F6F6F6"/>
        <w:spacing w:line="360" w:lineRule="atLeast"/>
        <w:textAlignment w:val="baseline"/>
        <w:rPr>
          <w:ins w:id="740" w:author="Unknown"/>
          <w:rStyle w:val="HTMLCode"/>
          <w:rFonts w:ascii="Consolas" w:hAnsi="Consolas"/>
          <w:color w:val="C0C5CE"/>
          <w:sz w:val="23"/>
          <w:szCs w:val="23"/>
          <w:bdr w:val="none" w:sz="0" w:space="0" w:color="auto" w:frame="1"/>
          <w:shd w:val="clear" w:color="auto" w:fill="2B303B"/>
        </w:rPr>
      </w:pPr>
      <w:ins w:id="741"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742" w:author="Unknown"/>
          <w:rFonts w:ascii="Open Sans" w:hAnsi="Open Sans"/>
          <w:b w:val="0"/>
          <w:bCs w:val="0"/>
          <w:color w:val="125692"/>
          <w:sz w:val="38"/>
          <w:szCs w:val="38"/>
        </w:rPr>
      </w:pPr>
      <w:ins w:id="743" w:author="Unknown">
        <w:r>
          <w:rPr>
            <w:rFonts w:ascii="Open Sans" w:hAnsi="Open Sans"/>
            <w:b w:val="0"/>
            <w:bCs w:val="0"/>
            <w:color w:val="125692"/>
            <w:sz w:val="38"/>
            <w:szCs w:val="38"/>
          </w:rPr>
          <w:t>36, split().</w:t>
        </w:r>
      </w:ins>
    </w:p>
    <w:p w:rsidR="00204758" w:rsidRDefault="00204758" w:rsidP="00204758">
      <w:pPr>
        <w:pStyle w:val="NormalWeb"/>
        <w:shd w:val="clear" w:color="auto" w:fill="FFFFFF"/>
        <w:spacing w:before="0" w:beforeAutospacing="0" w:after="0" w:afterAutospacing="0"/>
        <w:textAlignment w:val="baseline"/>
        <w:rPr>
          <w:ins w:id="744" w:author="Unknown"/>
          <w:rFonts w:ascii="Open Sans" w:hAnsi="Open Sans"/>
          <w:color w:val="444444"/>
          <w:sz w:val="21"/>
          <w:szCs w:val="21"/>
        </w:rPr>
      </w:pPr>
      <w:ins w:id="745" w:author="Unknown">
        <w:r>
          <w:rPr>
            <w:rFonts w:ascii="Open Sans" w:hAnsi="Open Sans"/>
            <w:color w:val="444444"/>
            <w:sz w:val="21"/>
            <w:szCs w:val="21"/>
          </w:rPr>
          <w:t>Hàm này có tác dụng tác chuỗi thành mảng bởi các </w:t>
        </w:r>
        <w:r>
          <w:rPr>
            <w:rStyle w:val="HTMLCode"/>
            <w:rFonts w:ascii="Consolas" w:hAnsi="Consolas"/>
            <w:color w:val="BB571A"/>
            <w:sz w:val="23"/>
            <w:szCs w:val="23"/>
            <w:bdr w:val="none" w:sz="0" w:space="0" w:color="auto" w:frame="1"/>
            <w:shd w:val="clear" w:color="auto" w:fill="F0F0F0"/>
          </w:rPr>
          <w:t>char</w:t>
        </w:r>
        <w:r>
          <w:rPr>
            <w:rFonts w:ascii="Open Sans" w:hAnsi="Open Sans"/>
            <w:color w:val="444444"/>
            <w:sz w:val="21"/>
            <w:szCs w:val="21"/>
          </w:rPr>
          <w:t>.</w:t>
        </w:r>
      </w:ins>
    </w:p>
    <w:p w:rsidR="00204758" w:rsidRDefault="00204758" w:rsidP="00204758">
      <w:pPr>
        <w:pStyle w:val="NormalWeb"/>
        <w:shd w:val="clear" w:color="auto" w:fill="FFFFFF"/>
        <w:spacing w:before="0" w:beforeAutospacing="0" w:after="0" w:afterAutospacing="0"/>
        <w:textAlignment w:val="baseline"/>
        <w:rPr>
          <w:ins w:id="746" w:author="Unknown"/>
          <w:rFonts w:ascii="Open Sans" w:hAnsi="Open Sans"/>
          <w:color w:val="444444"/>
          <w:sz w:val="21"/>
          <w:szCs w:val="21"/>
        </w:rPr>
      </w:pPr>
      <w:ins w:id="747"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748" w:author="Unknown"/>
          <w:rFonts w:ascii="Courier" w:hAnsi="Courier"/>
          <w:color w:val="444444"/>
          <w:sz w:val="21"/>
          <w:szCs w:val="21"/>
        </w:rPr>
      </w:pPr>
      <w:ins w:id="749" w:author="Unknown">
        <w:r>
          <w:rPr>
            <w:rStyle w:val="HTMLCode"/>
            <w:rFonts w:ascii="Consolas" w:hAnsi="Consolas"/>
            <w:color w:val="C0C5CE"/>
            <w:sz w:val="23"/>
            <w:szCs w:val="23"/>
            <w:bdr w:val="none" w:sz="0" w:space="0" w:color="auto" w:frame="1"/>
            <w:shd w:val="clear" w:color="auto" w:fill="2B303B"/>
          </w:rPr>
          <w:t>string.split(char, max)</w:t>
        </w:r>
      </w:ins>
    </w:p>
    <w:p w:rsidR="00204758" w:rsidRDefault="00204758" w:rsidP="00204758">
      <w:pPr>
        <w:pStyle w:val="NormalWeb"/>
        <w:shd w:val="clear" w:color="auto" w:fill="FFFFFF"/>
        <w:spacing w:before="0" w:beforeAutospacing="0" w:after="0" w:afterAutospacing="0"/>
        <w:textAlignment w:val="baseline"/>
        <w:rPr>
          <w:ins w:id="750" w:author="Unknown"/>
          <w:rFonts w:ascii="Open Sans" w:hAnsi="Open Sans"/>
          <w:color w:val="444444"/>
          <w:sz w:val="21"/>
          <w:szCs w:val="21"/>
        </w:rPr>
      </w:pPr>
      <w:ins w:id="751"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21"/>
        </w:numPr>
        <w:shd w:val="clear" w:color="auto" w:fill="FFFFFF"/>
        <w:spacing w:after="0" w:line="240" w:lineRule="auto"/>
        <w:ind w:left="450"/>
        <w:textAlignment w:val="baseline"/>
        <w:rPr>
          <w:ins w:id="752" w:author="Unknown"/>
          <w:rFonts w:ascii="Open Sans" w:hAnsi="Open Sans"/>
          <w:color w:val="444444"/>
          <w:sz w:val="21"/>
          <w:szCs w:val="21"/>
        </w:rPr>
      </w:pPr>
      <w:ins w:id="753" w:author="Unknown">
        <w:r>
          <w:rPr>
            <w:rStyle w:val="HTMLCode"/>
            <w:rFonts w:ascii="Consolas" w:eastAsiaTheme="minorHAnsi" w:hAnsi="Consolas"/>
            <w:color w:val="BB571A"/>
            <w:sz w:val="23"/>
            <w:szCs w:val="23"/>
            <w:bdr w:val="none" w:sz="0" w:space="0" w:color="auto" w:frame="1"/>
            <w:shd w:val="clear" w:color="auto" w:fill="F0F0F0"/>
          </w:rPr>
          <w:t>char</w:t>
        </w:r>
        <w:r>
          <w:rPr>
            <w:rFonts w:ascii="Open Sans" w:hAnsi="Open Sans"/>
            <w:color w:val="444444"/>
            <w:sz w:val="21"/>
            <w:szCs w:val="21"/>
          </w:rPr>
          <w:t> là ký tự các bạn tìm và tách chuỗi bởi nó. Mặc định thì char = khoảng trắng.</w:t>
        </w:r>
      </w:ins>
    </w:p>
    <w:p w:rsidR="00204758" w:rsidRDefault="00204758" w:rsidP="00204758">
      <w:pPr>
        <w:numPr>
          <w:ilvl w:val="0"/>
          <w:numId w:val="21"/>
        </w:numPr>
        <w:shd w:val="clear" w:color="auto" w:fill="FFFFFF"/>
        <w:spacing w:after="0" w:line="240" w:lineRule="auto"/>
        <w:ind w:left="450"/>
        <w:textAlignment w:val="baseline"/>
        <w:rPr>
          <w:ins w:id="754" w:author="Unknown"/>
          <w:rFonts w:ascii="Open Sans" w:hAnsi="Open Sans"/>
          <w:color w:val="444444"/>
          <w:sz w:val="21"/>
          <w:szCs w:val="21"/>
        </w:rPr>
      </w:pPr>
      <w:ins w:id="755" w:author="Unknown">
        <w:r>
          <w:rPr>
            <w:rStyle w:val="HTMLCode"/>
            <w:rFonts w:ascii="Consolas" w:eastAsiaTheme="minorHAnsi" w:hAnsi="Consolas"/>
            <w:color w:val="BB571A"/>
            <w:sz w:val="23"/>
            <w:szCs w:val="23"/>
            <w:bdr w:val="none" w:sz="0" w:space="0" w:color="auto" w:frame="1"/>
            <w:shd w:val="clear" w:color="auto" w:fill="F0F0F0"/>
          </w:rPr>
          <w:t>max</w:t>
        </w:r>
        <w:r>
          <w:rPr>
            <w:rFonts w:ascii="Open Sans" w:hAnsi="Open Sans"/>
            <w:color w:val="444444"/>
            <w:sz w:val="21"/>
            <w:szCs w:val="21"/>
          </w:rPr>
          <w:t> là số lượng chuỗi tách tối đa.</w:t>
        </w:r>
      </w:ins>
    </w:p>
    <w:p w:rsidR="00204758" w:rsidRDefault="00204758" w:rsidP="00204758">
      <w:pPr>
        <w:pStyle w:val="NormalWeb"/>
        <w:shd w:val="clear" w:color="auto" w:fill="FFFFFF"/>
        <w:spacing w:before="0" w:beforeAutospacing="0" w:after="0" w:afterAutospacing="0"/>
        <w:textAlignment w:val="baseline"/>
        <w:rPr>
          <w:ins w:id="756" w:author="Unknown"/>
          <w:rFonts w:ascii="Open Sans" w:hAnsi="Open Sans"/>
          <w:color w:val="444444"/>
          <w:sz w:val="21"/>
          <w:szCs w:val="21"/>
        </w:rPr>
      </w:pPr>
      <w:ins w:id="757"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 </w:t>
        </w:r>
      </w:ins>
    </w:p>
    <w:p w:rsidR="00204758" w:rsidRDefault="00204758" w:rsidP="00204758">
      <w:pPr>
        <w:pStyle w:val="HTMLPreformatted"/>
        <w:shd w:val="clear" w:color="auto" w:fill="F6F6F6"/>
        <w:spacing w:line="360" w:lineRule="atLeast"/>
        <w:textAlignment w:val="baseline"/>
        <w:rPr>
          <w:ins w:id="758" w:author="Unknown"/>
          <w:rStyle w:val="HTMLCode"/>
          <w:rFonts w:ascii="Consolas" w:hAnsi="Consolas"/>
          <w:color w:val="C0C5CE"/>
          <w:sz w:val="23"/>
          <w:szCs w:val="23"/>
          <w:bdr w:val="none" w:sz="0" w:space="0" w:color="auto" w:frame="1"/>
          <w:shd w:val="clear" w:color="auto" w:fill="2B303B"/>
        </w:rPr>
      </w:pPr>
      <w:ins w:id="759"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76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61" w:author="Unknown"/>
          <w:rStyle w:val="HTMLCode"/>
          <w:rFonts w:ascii="Consolas" w:hAnsi="Consolas"/>
          <w:color w:val="C0C5CE"/>
          <w:sz w:val="23"/>
          <w:szCs w:val="23"/>
          <w:bdr w:val="none" w:sz="0" w:space="0" w:color="auto" w:frame="1"/>
          <w:shd w:val="clear" w:color="auto" w:fill="2B303B"/>
        </w:rPr>
      </w:pPr>
      <w:ins w:id="762" w:author="Unknown">
        <w:r>
          <w:rPr>
            <w:rStyle w:val="HTMLCode"/>
            <w:rFonts w:ascii="Consolas" w:hAnsi="Consolas"/>
            <w:color w:val="C0C5CE"/>
            <w:sz w:val="23"/>
            <w:szCs w:val="23"/>
            <w:bdr w:val="none" w:sz="0" w:space="0" w:color="auto" w:frame="1"/>
            <w:shd w:val="clear" w:color="auto" w:fill="2B303B"/>
          </w:rPr>
          <w:t>print(string.split())</w:t>
        </w:r>
      </w:ins>
    </w:p>
    <w:p w:rsidR="00204758" w:rsidRDefault="00204758" w:rsidP="00204758">
      <w:pPr>
        <w:pStyle w:val="HTMLPreformatted"/>
        <w:shd w:val="clear" w:color="auto" w:fill="F6F6F6"/>
        <w:spacing w:line="360" w:lineRule="atLeast"/>
        <w:textAlignment w:val="baseline"/>
        <w:rPr>
          <w:ins w:id="763" w:author="Unknown"/>
          <w:rStyle w:val="HTMLCode"/>
          <w:rFonts w:ascii="Consolas" w:hAnsi="Consolas"/>
          <w:color w:val="C0C5CE"/>
          <w:sz w:val="23"/>
          <w:szCs w:val="23"/>
          <w:bdr w:val="none" w:sz="0" w:space="0" w:color="auto" w:frame="1"/>
          <w:shd w:val="clear" w:color="auto" w:fill="2B303B"/>
        </w:rPr>
      </w:pPr>
      <w:ins w:id="764"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TMLPreformatted"/>
        <w:shd w:val="clear" w:color="auto" w:fill="F6F6F6"/>
        <w:spacing w:line="360" w:lineRule="atLeast"/>
        <w:textAlignment w:val="baseline"/>
        <w:rPr>
          <w:ins w:id="765"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66" w:author="Unknown"/>
          <w:rStyle w:val="HTMLCode"/>
          <w:rFonts w:ascii="Consolas" w:hAnsi="Consolas"/>
          <w:color w:val="C0C5CE"/>
          <w:sz w:val="23"/>
          <w:szCs w:val="23"/>
          <w:bdr w:val="none" w:sz="0" w:space="0" w:color="auto" w:frame="1"/>
          <w:shd w:val="clear" w:color="auto" w:fill="2B303B"/>
        </w:rPr>
      </w:pPr>
      <w:ins w:id="767"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768"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69" w:author="Unknown"/>
          <w:rStyle w:val="HTMLCode"/>
          <w:rFonts w:ascii="Consolas" w:hAnsi="Consolas"/>
          <w:color w:val="C0C5CE"/>
          <w:sz w:val="23"/>
          <w:szCs w:val="23"/>
          <w:bdr w:val="none" w:sz="0" w:space="0" w:color="auto" w:frame="1"/>
          <w:shd w:val="clear" w:color="auto" w:fill="2B303B"/>
        </w:rPr>
      </w:pPr>
      <w:ins w:id="770" w:author="Unknown">
        <w:r>
          <w:rPr>
            <w:rStyle w:val="HTMLCode"/>
            <w:rFonts w:ascii="Consolas" w:hAnsi="Consolas"/>
            <w:color w:val="C0C5CE"/>
            <w:sz w:val="23"/>
            <w:szCs w:val="23"/>
            <w:bdr w:val="none" w:sz="0" w:space="0" w:color="auto" w:frame="1"/>
            <w:shd w:val="clear" w:color="auto" w:fill="2B303B"/>
          </w:rPr>
          <w:t>print(string.split(</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771" w:author="Unknown"/>
          <w:rStyle w:val="HTMLCode"/>
          <w:rFonts w:ascii="Consolas" w:hAnsi="Consolas"/>
          <w:color w:val="C0C5CE"/>
          <w:sz w:val="23"/>
          <w:szCs w:val="23"/>
          <w:bdr w:val="none" w:sz="0" w:space="0" w:color="auto" w:frame="1"/>
          <w:shd w:val="clear" w:color="auto" w:fill="2B303B"/>
        </w:rPr>
      </w:pPr>
      <w:ins w:id="772" w:author="Unknown">
        <w:r>
          <w:rPr>
            <w:rStyle w:val="hljs-comment"/>
            <w:rFonts w:ascii="Consolas" w:eastAsiaTheme="majorEastAsia" w:hAnsi="Consolas"/>
            <w:color w:val="65737E"/>
            <w:sz w:val="23"/>
            <w:szCs w:val="23"/>
            <w:bdr w:val="none" w:sz="0" w:space="0" w:color="auto" w:frame="1"/>
            <w:shd w:val="clear" w:color="auto" w:fill="2B303B"/>
          </w:rPr>
          <w:t># Kết quả: ['Vu Th', 'nh T', 'i']</w:t>
        </w:r>
      </w:ins>
    </w:p>
    <w:p w:rsidR="00204758" w:rsidRDefault="00204758" w:rsidP="00204758">
      <w:pPr>
        <w:pStyle w:val="HTMLPreformatted"/>
        <w:shd w:val="clear" w:color="auto" w:fill="F6F6F6"/>
        <w:spacing w:line="360" w:lineRule="atLeast"/>
        <w:textAlignment w:val="baseline"/>
        <w:rPr>
          <w:ins w:id="773"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74" w:author="Unknown"/>
          <w:rStyle w:val="HTMLCode"/>
          <w:rFonts w:ascii="Consolas" w:hAnsi="Consolas"/>
          <w:color w:val="C0C5CE"/>
          <w:sz w:val="23"/>
          <w:szCs w:val="23"/>
          <w:bdr w:val="none" w:sz="0" w:space="0" w:color="auto" w:frame="1"/>
          <w:shd w:val="clear" w:color="auto" w:fill="2B303B"/>
        </w:rPr>
      </w:pPr>
      <w:ins w:id="775"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204758" w:rsidRDefault="00204758" w:rsidP="00204758">
      <w:pPr>
        <w:pStyle w:val="HTMLPreformatted"/>
        <w:shd w:val="clear" w:color="auto" w:fill="F6F6F6"/>
        <w:spacing w:line="360" w:lineRule="atLeast"/>
        <w:textAlignment w:val="baseline"/>
        <w:rPr>
          <w:ins w:id="776"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77" w:author="Unknown"/>
          <w:rStyle w:val="HTMLCode"/>
          <w:rFonts w:ascii="Consolas" w:hAnsi="Consolas"/>
          <w:color w:val="C0C5CE"/>
          <w:sz w:val="23"/>
          <w:szCs w:val="23"/>
          <w:bdr w:val="none" w:sz="0" w:space="0" w:color="auto" w:frame="1"/>
          <w:shd w:val="clear" w:color="auto" w:fill="2B303B"/>
        </w:rPr>
      </w:pPr>
      <w:ins w:id="778" w:author="Unknown">
        <w:r>
          <w:rPr>
            <w:rStyle w:val="HTMLCode"/>
            <w:rFonts w:ascii="Consolas" w:hAnsi="Consolas"/>
            <w:color w:val="C0C5CE"/>
            <w:sz w:val="23"/>
            <w:szCs w:val="23"/>
            <w:bdr w:val="none" w:sz="0" w:space="0" w:color="auto" w:frame="1"/>
            <w:shd w:val="clear" w:color="auto" w:fill="2B303B"/>
          </w:rPr>
          <w:lastRenderedPageBreak/>
          <w:t>print(string.split(</w:t>
        </w:r>
        <w:r>
          <w:rPr>
            <w:rStyle w:val="hljs-string"/>
            <w:rFonts w:ascii="Consolas" w:hAnsi="Consolas"/>
            <w:color w:val="A3BE8C"/>
            <w:sz w:val="23"/>
            <w:szCs w:val="23"/>
            <w:bdr w:val="none" w:sz="0" w:space="0" w:color="auto" w:frame="1"/>
            <w:shd w:val="clear" w:color="auto" w:fill="2B303B"/>
          </w:rPr>
          <w:t>' '</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1</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779" w:author="Unknown"/>
          <w:rStyle w:val="HTMLCode"/>
          <w:rFonts w:ascii="Consolas" w:hAnsi="Consolas"/>
          <w:color w:val="C0C5CE"/>
          <w:sz w:val="23"/>
          <w:szCs w:val="23"/>
          <w:bdr w:val="none" w:sz="0" w:space="0" w:color="auto" w:frame="1"/>
          <w:shd w:val="clear" w:color="auto" w:fill="2B303B"/>
        </w:rPr>
      </w:pPr>
      <w:ins w:id="780"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781" w:author="Unknown"/>
          <w:rFonts w:ascii="Open Sans" w:hAnsi="Open Sans"/>
          <w:b w:val="0"/>
          <w:bCs w:val="0"/>
          <w:color w:val="125692"/>
          <w:sz w:val="38"/>
          <w:szCs w:val="38"/>
        </w:rPr>
      </w:pPr>
      <w:ins w:id="782" w:author="Unknown">
        <w:r>
          <w:rPr>
            <w:rFonts w:ascii="Open Sans" w:hAnsi="Open Sans"/>
            <w:b w:val="0"/>
            <w:bCs w:val="0"/>
            <w:color w:val="125692"/>
            <w:sz w:val="38"/>
            <w:szCs w:val="38"/>
          </w:rPr>
          <w:t>37, splitlines().</w:t>
        </w:r>
      </w:ins>
    </w:p>
    <w:p w:rsidR="00204758" w:rsidRDefault="00204758" w:rsidP="00204758">
      <w:pPr>
        <w:pStyle w:val="NormalWeb"/>
        <w:shd w:val="clear" w:color="auto" w:fill="FFFFFF"/>
        <w:spacing w:before="0" w:beforeAutospacing="0" w:after="105" w:afterAutospacing="0"/>
        <w:textAlignment w:val="baseline"/>
        <w:rPr>
          <w:ins w:id="783" w:author="Unknown"/>
          <w:rFonts w:ascii="Open Sans" w:hAnsi="Open Sans"/>
          <w:color w:val="444444"/>
          <w:sz w:val="21"/>
          <w:szCs w:val="21"/>
        </w:rPr>
      </w:pPr>
      <w:ins w:id="784" w:author="Unknown">
        <w:r>
          <w:rPr>
            <w:rFonts w:ascii="Open Sans" w:hAnsi="Open Sans"/>
            <w:color w:val="444444"/>
            <w:sz w:val="21"/>
            <w:szCs w:val="21"/>
          </w:rPr>
          <w:t>Hàm này sẽ tách chuỗi bởi các ký tự \n.</w:t>
        </w:r>
      </w:ins>
    </w:p>
    <w:p w:rsidR="00204758" w:rsidRDefault="00204758" w:rsidP="00204758">
      <w:pPr>
        <w:pStyle w:val="NormalWeb"/>
        <w:shd w:val="clear" w:color="auto" w:fill="FFFFFF"/>
        <w:spacing w:before="0" w:beforeAutospacing="0" w:after="0" w:afterAutospacing="0"/>
        <w:textAlignment w:val="baseline"/>
        <w:rPr>
          <w:ins w:id="785" w:author="Unknown"/>
          <w:rFonts w:ascii="Open Sans" w:hAnsi="Open Sans"/>
          <w:color w:val="444444"/>
          <w:sz w:val="21"/>
          <w:szCs w:val="21"/>
        </w:rPr>
      </w:pPr>
      <w:ins w:id="786"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787" w:author="Unknown"/>
          <w:rFonts w:ascii="Courier" w:hAnsi="Courier"/>
          <w:color w:val="444444"/>
          <w:sz w:val="21"/>
          <w:szCs w:val="21"/>
        </w:rPr>
      </w:pPr>
      <w:ins w:id="788" w:author="Unknown">
        <w:r>
          <w:rPr>
            <w:rStyle w:val="HTMLCode"/>
            <w:rFonts w:ascii="Consolas" w:hAnsi="Consolas"/>
            <w:color w:val="C0C5CE"/>
            <w:sz w:val="23"/>
            <w:szCs w:val="23"/>
            <w:bdr w:val="none" w:sz="0" w:space="0" w:color="auto" w:frame="1"/>
            <w:shd w:val="clear" w:color="auto" w:fill="2B303B"/>
          </w:rPr>
          <w:t>string.splitlines(max)</w:t>
        </w:r>
      </w:ins>
    </w:p>
    <w:p w:rsidR="00204758" w:rsidRDefault="00204758" w:rsidP="00204758">
      <w:pPr>
        <w:pStyle w:val="NormalWeb"/>
        <w:shd w:val="clear" w:color="auto" w:fill="FFFFFF"/>
        <w:spacing w:before="0" w:beforeAutospacing="0" w:after="0" w:afterAutospacing="0"/>
        <w:textAlignment w:val="baseline"/>
        <w:rPr>
          <w:ins w:id="789" w:author="Unknown"/>
          <w:rFonts w:ascii="Open Sans" w:hAnsi="Open Sans"/>
          <w:color w:val="444444"/>
          <w:sz w:val="21"/>
          <w:szCs w:val="21"/>
        </w:rPr>
      </w:pPr>
      <w:ins w:id="790"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 </w:t>
        </w:r>
        <w:r>
          <w:rPr>
            <w:rStyle w:val="HTMLCode"/>
            <w:rFonts w:ascii="Consolas" w:hAnsi="Consolas"/>
            <w:color w:val="BB571A"/>
            <w:sz w:val="23"/>
            <w:szCs w:val="23"/>
            <w:bdr w:val="none" w:sz="0" w:space="0" w:color="auto" w:frame="1"/>
            <w:shd w:val="clear" w:color="auto" w:fill="F0F0F0"/>
          </w:rPr>
          <w:t>max</w:t>
        </w:r>
        <w:r>
          <w:rPr>
            <w:rFonts w:ascii="Open Sans" w:hAnsi="Open Sans"/>
            <w:color w:val="444444"/>
            <w:sz w:val="21"/>
            <w:szCs w:val="21"/>
          </w:rPr>
          <w:t> là số lần có thể cắt tối đa.</w:t>
        </w:r>
      </w:ins>
    </w:p>
    <w:p w:rsidR="00204758" w:rsidRDefault="00204758" w:rsidP="00204758">
      <w:pPr>
        <w:pStyle w:val="NormalWeb"/>
        <w:shd w:val="clear" w:color="auto" w:fill="FFFFFF"/>
        <w:spacing w:before="0" w:beforeAutospacing="0" w:after="0" w:afterAutospacing="0"/>
        <w:textAlignment w:val="baseline"/>
        <w:rPr>
          <w:ins w:id="791" w:author="Unknown"/>
          <w:rFonts w:ascii="Open Sans" w:hAnsi="Open Sans"/>
          <w:color w:val="444444"/>
          <w:sz w:val="21"/>
          <w:szCs w:val="21"/>
        </w:rPr>
      </w:pPr>
      <w:ins w:id="792"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793" w:author="Unknown"/>
          <w:rStyle w:val="HTMLCode"/>
          <w:rFonts w:ascii="Consolas" w:hAnsi="Consolas"/>
          <w:color w:val="C0C5CE"/>
          <w:sz w:val="23"/>
          <w:szCs w:val="23"/>
          <w:bdr w:val="none" w:sz="0" w:space="0" w:color="auto" w:frame="1"/>
          <w:shd w:val="clear" w:color="auto" w:fill="2B303B"/>
        </w:rPr>
      </w:pPr>
      <w:ins w:id="794"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"Vu\nThanh\nTai"</w:t>
        </w:r>
      </w:ins>
    </w:p>
    <w:p w:rsidR="00204758" w:rsidRDefault="00204758" w:rsidP="00204758">
      <w:pPr>
        <w:pStyle w:val="HTMLPreformatted"/>
        <w:shd w:val="clear" w:color="auto" w:fill="F6F6F6"/>
        <w:spacing w:line="360" w:lineRule="atLeast"/>
        <w:textAlignment w:val="baseline"/>
        <w:rPr>
          <w:ins w:id="795"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796" w:author="Unknown"/>
          <w:rStyle w:val="HTMLCode"/>
          <w:rFonts w:ascii="Consolas" w:hAnsi="Consolas"/>
          <w:color w:val="C0C5CE"/>
          <w:sz w:val="23"/>
          <w:szCs w:val="23"/>
          <w:bdr w:val="none" w:sz="0" w:space="0" w:color="auto" w:frame="1"/>
          <w:shd w:val="clear" w:color="auto" w:fill="2B303B"/>
        </w:rPr>
      </w:pPr>
      <w:ins w:id="797" w:author="Unknown">
        <w:r>
          <w:rPr>
            <w:rStyle w:val="HTMLCode"/>
            <w:rFonts w:ascii="Consolas" w:hAnsi="Consolas"/>
            <w:color w:val="C0C5CE"/>
            <w:sz w:val="23"/>
            <w:szCs w:val="23"/>
            <w:bdr w:val="none" w:sz="0" w:space="0" w:color="auto" w:frame="1"/>
            <w:shd w:val="clear" w:color="auto" w:fill="2B303B"/>
          </w:rPr>
          <w:t>print(string.splitlines())</w:t>
        </w:r>
      </w:ins>
    </w:p>
    <w:p w:rsidR="00204758" w:rsidRDefault="00204758" w:rsidP="00204758">
      <w:pPr>
        <w:pStyle w:val="HTMLPreformatted"/>
        <w:shd w:val="clear" w:color="auto" w:fill="F6F6F6"/>
        <w:spacing w:line="360" w:lineRule="atLeast"/>
        <w:textAlignment w:val="baseline"/>
        <w:rPr>
          <w:ins w:id="798" w:author="Unknown"/>
          <w:rFonts w:ascii="Courier" w:hAnsi="Courier"/>
          <w:color w:val="444444"/>
          <w:sz w:val="21"/>
          <w:szCs w:val="21"/>
        </w:rPr>
      </w:pPr>
      <w:ins w:id="799"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800" w:author="Unknown"/>
          <w:rFonts w:ascii="Open Sans" w:hAnsi="Open Sans"/>
          <w:b w:val="0"/>
          <w:bCs w:val="0"/>
          <w:color w:val="125692"/>
          <w:sz w:val="38"/>
          <w:szCs w:val="38"/>
        </w:rPr>
      </w:pPr>
      <w:ins w:id="801" w:author="Unknown">
        <w:r>
          <w:rPr>
            <w:rFonts w:ascii="Open Sans" w:hAnsi="Open Sans"/>
            <w:b w:val="0"/>
            <w:bCs w:val="0"/>
            <w:color w:val="125692"/>
            <w:sz w:val="38"/>
            <w:szCs w:val="38"/>
          </w:rPr>
          <w:t>38, startswith().</w:t>
        </w:r>
      </w:ins>
    </w:p>
    <w:p w:rsidR="00204758" w:rsidRDefault="00204758" w:rsidP="00204758">
      <w:pPr>
        <w:pStyle w:val="NormalWeb"/>
        <w:shd w:val="clear" w:color="auto" w:fill="FFFFFF"/>
        <w:spacing w:before="0" w:beforeAutospacing="0" w:after="0" w:afterAutospacing="0"/>
        <w:textAlignment w:val="baseline"/>
        <w:rPr>
          <w:ins w:id="802" w:author="Unknown"/>
          <w:rFonts w:ascii="Open Sans" w:hAnsi="Open Sans"/>
          <w:color w:val="444444"/>
          <w:sz w:val="21"/>
          <w:szCs w:val="21"/>
        </w:rPr>
      </w:pPr>
      <w:ins w:id="803" w:author="Unknown">
        <w:r>
          <w:rPr>
            <w:rFonts w:ascii="Open Sans" w:hAnsi="Open Sans"/>
            <w:color w:val="444444"/>
            <w:sz w:val="21"/>
            <w:szCs w:val="21"/>
          </w:rPr>
          <w:t>Hàm này có tác dụng kiểm tra xem chuỗi hoặc khoảng chuỗi có được bắt đầu bằng ký tự nào đó hay không. Nó sẽ trả về </w:t>
        </w:r>
        <w:r>
          <w:rPr>
            <w:rStyle w:val="HTMLCode"/>
            <w:rFonts w:ascii="Consolas" w:hAnsi="Consolas"/>
            <w:color w:val="BB571A"/>
            <w:sz w:val="23"/>
            <w:szCs w:val="23"/>
            <w:bdr w:val="none" w:sz="0" w:space="0" w:color="auto" w:frame="1"/>
            <w:shd w:val="clear" w:color="auto" w:fill="F0F0F0"/>
          </w:rPr>
          <w:t>True</w:t>
        </w:r>
        <w:r>
          <w:rPr>
            <w:rFonts w:ascii="Open Sans" w:hAnsi="Open Sans"/>
            <w:color w:val="444444"/>
            <w:sz w:val="21"/>
            <w:szCs w:val="21"/>
          </w:rPr>
          <w:t> nếu đúng và </w:t>
        </w:r>
        <w:r>
          <w:rPr>
            <w:rStyle w:val="HTMLCode"/>
            <w:rFonts w:ascii="Consolas" w:hAnsi="Consolas"/>
            <w:color w:val="BB571A"/>
            <w:sz w:val="23"/>
            <w:szCs w:val="23"/>
            <w:bdr w:val="none" w:sz="0" w:space="0" w:color="auto" w:frame="1"/>
            <w:shd w:val="clear" w:color="auto" w:fill="F0F0F0"/>
          </w:rPr>
          <w:t>False</w:t>
        </w:r>
        <w:r>
          <w:rPr>
            <w:rFonts w:ascii="Open Sans" w:hAnsi="Open Sans"/>
            <w:color w:val="444444"/>
            <w:sz w:val="21"/>
            <w:szCs w:val="21"/>
          </w:rPr>
          <w:t> nếu sai.</w:t>
        </w:r>
      </w:ins>
    </w:p>
    <w:p w:rsidR="00204758" w:rsidRDefault="00204758" w:rsidP="00204758">
      <w:pPr>
        <w:pStyle w:val="NormalWeb"/>
        <w:shd w:val="clear" w:color="auto" w:fill="FFFFFF"/>
        <w:spacing w:before="0" w:beforeAutospacing="0" w:after="0" w:afterAutospacing="0"/>
        <w:textAlignment w:val="baseline"/>
        <w:rPr>
          <w:ins w:id="804" w:author="Unknown"/>
          <w:rFonts w:ascii="Open Sans" w:hAnsi="Open Sans"/>
          <w:color w:val="444444"/>
          <w:sz w:val="21"/>
          <w:szCs w:val="21"/>
        </w:rPr>
      </w:pPr>
      <w:ins w:id="805"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806" w:author="Unknown"/>
          <w:rFonts w:ascii="Courier" w:hAnsi="Courier"/>
          <w:color w:val="444444"/>
          <w:sz w:val="21"/>
          <w:szCs w:val="21"/>
        </w:rPr>
      </w:pPr>
      <w:ins w:id="807" w:author="Unknown">
        <w:r>
          <w:rPr>
            <w:rStyle w:val="HTMLCode"/>
            <w:rFonts w:ascii="Consolas" w:hAnsi="Consolas"/>
            <w:color w:val="C0C5CE"/>
            <w:sz w:val="23"/>
            <w:szCs w:val="23"/>
            <w:bdr w:val="none" w:sz="0" w:space="0" w:color="auto" w:frame="1"/>
            <w:shd w:val="clear" w:color="auto" w:fill="2B303B"/>
          </w:rPr>
          <w:t>string.startswith(str, start, end)</w:t>
        </w:r>
      </w:ins>
    </w:p>
    <w:p w:rsidR="00204758" w:rsidRDefault="00204758" w:rsidP="00204758">
      <w:pPr>
        <w:pStyle w:val="NormalWeb"/>
        <w:shd w:val="clear" w:color="auto" w:fill="FFFFFF"/>
        <w:spacing w:before="0" w:beforeAutospacing="0" w:after="0" w:afterAutospacing="0"/>
        <w:textAlignment w:val="baseline"/>
        <w:rPr>
          <w:ins w:id="808" w:author="Unknown"/>
          <w:rFonts w:ascii="Open Sans" w:hAnsi="Open Sans"/>
          <w:color w:val="444444"/>
          <w:sz w:val="21"/>
          <w:szCs w:val="21"/>
        </w:rPr>
      </w:pPr>
      <w:ins w:id="809"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22"/>
        </w:numPr>
        <w:shd w:val="clear" w:color="auto" w:fill="FFFFFF"/>
        <w:spacing w:after="0" w:line="240" w:lineRule="auto"/>
        <w:ind w:left="450"/>
        <w:textAlignment w:val="baseline"/>
        <w:rPr>
          <w:ins w:id="810" w:author="Unknown"/>
          <w:rFonts w:ascii="Open Sans" w:hAnsi="Open Sans"/>
          <w:color w:val="444444"/>
          <w:sz w:val="21"/>
          <w:szCs w:val="21"/>
        </w:rPr>
      </w:pPr>
      <w:ins w:id="811" w:author="Unknown">
        <w:r>
          <w:rPr>
            <w:rStyle w:val="HTMLCode"/>
            <w:rFonts w:ascii="Consolas" w:eastAsiaTheme="minorHAnsi" w:hAnsi="Consolas"/>
            <w:color w:val="BB571A"/>
            <w:sz w:val="23"/>
            <w:szCs w:val="23"/>
            <w:bdr w:val="none" w:sz="0" w:space="0" w:color="auto" w:frame="1"/>
            <w:shd w:val="clear" w:color="auto" w:fill="F0F0F0"/>
          </w:rPr>
          <w:t>str</w:t>
        </w:r>
        <w:r>
          <w:rPr>
            <w:rFonts w:ascii="Open Sans" w:hAnsi="Open Sans"/>
            <w:color w:val="444444"/>
            <w:sz w:val="21"/>
            <w:szCs w:val="21"/>
          </w:rPr>
          <w:t> là chuỗi các bạn cần xác thực xem có phải chuỗi bắt đầu không.</w:t>
        </w:r>
      </w:ins>
    </w:p>
    <w:p w:rsidR="00204758" w:rsidRDefault="00204758" w:rsidP="00204758">
      <w:pPr>
        <w:numPr>
          <w:ilvl w:val="0"/>
          <w:numId w:val="22"/>
        </w:numPr>
        <w:shd w:val="clear" w:color="auto" w:fill="FFFFFF"/>
        <w:spacing w:after="0" w:line="240" w:lineRule="auto"/>
        <w:ind w:left="450"/>
        <w:textAlignment w:val="baseline"/>
        <w:rPr>
          <w:ins w:id="812" w:author="Unknown"/>
          <w:rFonts w:ascii="Open Sans" w:hAnsi="Open Sans"/>
          <w:color w:val="444444"/>
          <w:sz w:val="21"/>
          <w:szCs w:val="21"/>
        </w:rPr>
      </w:pPr>
      <w:ins w:id="813" w:author="Unknown">
        <w:r>
          <w:rPr>
            <w:rStyle w:val="HTMLCode"/>
            <w:rFonts w:ascii="Consolas" w:eastAsiaTheme="minorHAnsi" w:hAnsi="Consolas"/>
            <w:color w:val="BB571A"/>
            <w:sz w:val="23"/>
            <w:szCs w:val="23"/>
            <w:bdr w:val="none" w:sz="0" w:space="0" w:color="auto" w:frame="1"/>
            <w:shd w:val="clear" w:color="auto" w:fill="F0F0F0"/>
          </w:rPr>
          <w:t>strart</w:t>
        </w:r>
        <w:r>
          <w:rPr>
            <w:rFonts w:ascii="Open Sans" w:hAnsi="Open Sans"/>
            <w:color w:val="444444"/>
            <w:sz w:val="21"/>
            <w:szCs w:val="21"/>
          </w:rPr>
          <w:t> là index bắt đầu chuỗi cần so sánh. Mặc định thì </w:t>
        </w:r>
        <w:r>
          <w:rPr>
            <w:rStyle w:val="HTMLCode"/>
            <w:rFonts w:ascii="Consolas" w:eastAsiaTheme="minorHAnsi" w:hAnsi="Consolas"/>
            <w:color w:val="BB571A"/>
            <w:sz w:val="23"/>
            <w:szCs w:val="23"/>
            <w:bdr w:val="none" w:sz="0" w:space="0" w:color="auto" w:frame="1"/>
            <w:shd w:val="clear" w:color="auto" w:fill="F0F0F0"/>
          </w:rPr>
          <w:t>start = 0</w:t>
        </w:r>
        <w:r>
          <w:rPr>
            <w:rFonts w:ascii="Open Sans" w:hAnsi="Open Sans"/>
            <w:color w:val="444444"/>
            <w:sz w:val="21"/>
            <w:szCs w:val="21"/>
          </w:rPr>
          <w:t>.</w:t>
        </w:r>
      </w:ins>
    </w:p>
    <w:p w:rsidR="00204758" w:rsidRDefault="00204758" w:rsidP="00204758">
      <w:pPr>
        <w:numPr>
          <w:ilvl w:val="0"/>
          <w:numId w:val="22"/>
        </w:numPr>
        <w:shd w:val="clear" w:color="auto" w:fill="FFFFFF"/>
        <w:spacing w:after="0" w:line="240" w:lineRule="auto"/>
        <w:ind w:left="450"/>
        <w:textAlignment w:val="baseline"/>
        <w:rPr>
          <w:ins w:id="814" w:author="Unknown"/>
          <w:rFonts w:ascii="Open Sans" w:hAnsi="Open Sans"/>
          <w:color w:val="444444"/>
          <w:sz w:val="21"/>
          <w:szCs w:val="21"/>
        </w:rPr>
      </w:pPr>
      <w:ins w:id="815" w:author="Unknown">
        <w:r>
          <w:rPr>
            <w:rStyle w:val="HTMLCode"/>
            <w:rFonts w:ascii="Consolas" w:eastAsiaTheme="minorHAnsi" w:hAnsi="Consolas"/>
            <w:color w:val="BB571A"/>
            <w:sz w:val="23"/>
            <w:szCs w:val="23"/>
            <w:bdr w:val="none" w:sz="0" w:space="0" w:color="auto" w:frame="1"/>
            <w:shd w:val="clear" w:color="auto" w:fill="F0F0F0"/>
          </w:rPr>
          <w:t>end</w:t>
        </w:r>
        <w:r>
          <w:rPr>
            <w:rFonts w:ascii="Open Sans" w:hAnsi="Open Sans"/>
            <w:color w:val="444444"/>
            <w:sz w:val="21"/>
            <w:szCs w:val="21"/>
          </w:rPr>
          <w:t> là index kết thúc chuỗi cần so sánh.  Mặc định thì </w:t>
        </w:r>
        <w:r>
          <w:rPr>
            <w:rStyle w:val="HTMLCode"/>
            <w:rFonts w:ascii="Consolas" w:eastAsiaTheme="minorHAnsi" w:hAnsi="Consolas"/>
            <w:color w:val="BB571A"/>
            <w:sz w:val="23"/>
            <w:szCs w:val="23"/>
            <w:bdr w:val="none" w:sz="0" w:space="0" w:color="auto" w:frame="1"/>
            <w:shd w:val="clear" w:color="auto" w:fill="F0F0F0"/>
          </w:rPr>
          <w:t>end = len()</w:t>
        </w:r>
        <w:r>
          <w:rPr>
            <w:rFonts w:ascii="Open Sans" w:hAnsi="Open Sans"/>
            <w:color w:val="444444"/>
            <w:sz w:val="21"/>
            <w:szCs w:val="21"/>
          </w:rPr>
          <w:t>.</w:t>
        </w:r>
      </w:ins>
    </w:p>
    <w:p w:rsidR="00204758" w:rsidRDefault="00204758" w:rsidP="00204758">
      <w:pPr>
        <w:pStyle w:val="NormalWeb"/>
        <w:shd w:val="clear" w:color="auto" w:fill="FFFFFF"/>
        <w:spacing w:before="0" w:beforeAutospacing="0" w:after="0" w:afterAutospacing="0"/>
        <w:textAlignment w:val="baseline"/>
        <w:rPr>
          <w:ins w:id="816" w:author="Unknown"/>
          <w:rFonts w:ascii="Open Sans" w:hAnsi="Open Sans"/>
          <w:color w:val="444444"/>
          <w:sz w:val="21"/>
          <w:szCs w:val="21"/>
        </w:rPr>
      </w:pPr>
      <w:ins w:id="817"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818" w:author="Unknown"/>
          <w:rStyle w:val="HTMLCode"/>
          <w:rFonts w:ascii="Consolas" w:hAnsi="Consolas"/>
          <w:color w:val="C0C5CE"/>
          <w:sz w:val="23"/>
          <w:szCs w:val="23"/>
          <w:bdr w:val="none" w:sz="0" w:space="0" w:color="auto" w:frame="1"/>
          <w:shd w:val="clear" w:color="auto" w:fill="2B303B"/>
        </w:rPr>
      </w:pPr>
      <w:ins w:id="819"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'toidicode.com'</w:t>
        </w:r>
      </w:ins>
    </w:p>
    <w:p w:rsidR="00204758" w:rsidRDefault="00204758" w:rsidP="00204758">
      <w:pPr>
        <w:pStyle w:val="HTMLPreformatted"/>
        <w:shd w:val="clear" w:color="auto" w:fill="F6F6F6"/>
        <w:spacing w:line="360" w:lineRule="atLeast"/>
        <w:textAlignment w:val="baseline"/>
        <w:rPr>
          <w:ins w:id="820"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821" w:author="Unknown"/>
          <w:rStyle w:val="HTMLCode"/>
          <w:rFonts w:ascii="Consolas" w:hAnsi="Consolas"/>
          <w:color w:val="C0C5CE"/>
          <w:sz w:val="23"/>
          <w:szCs w:val="23"/>
          <w:bdr w:val="none" w:sz="0" w:space="0" w:color="auto" w:frame="1"/>
          <w:shd w:val="clear" w:color="auto" w:fill="2B303B"/>
        </w:rPr>
      </w:pPr>
      <w:ins w:id="822" w:author="Unknown">
        <w:r>
          <w:rPr>
            <w:rStyle w:val="HTMLCode"/>
            <w:rFonts w:ascii="Consolas" w:hAnsi="Consolas"/>
            <w:color w:val="C0C5CE"/>
            <w:sz w:val="23"/>
            <w:szCs w:val="23"/>
            <w:bdr w:val="none" w:sz="0" w:space="0" w:color="auto" w:frame="1"/>
            <w:shd w:val="clear" w:color="auto" w:fill="2B303B"/>
          </w:rPr>
          <w:t>print(string.startswith(</w:t>
        </w:r>
        <w:r>
          <w:rPr>
            <w:rStyle w:val="hljs-string"/>
            <w:rFonts w:ascii="Consolas" w:hAnsi="Consolas"/>
            <w:color w:val="A3BE8C"/>
            <w:sz w:val="23"/>
            <w:szCs w:val="23"/>
            <w:bdr w:val="none" w:sz="0" w:space="0" w:color="auto" w:frame="1"/>
            <w:shd w:val="clear" w:color="auto" w:fill="2B303B"/>
          </w:rPr>
          <w:t>'t'</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823" w:author="Unknown"/>
          <w:rStyle w:val="HTMLCode"/>
          <w:rFonts w:ascii="Consolas" w:hAnsi="Consolas"/>
          <w:color w:val="C0C5CE"/>
          <w:sz w:val="23"/>
          <w:szCs w:val="23"/>
          <w:bdr w:val="none" w:sz="0" w:space="0" w:color="auto" w:frame="1"/>
          <w:shd w:val="clear" w:color="auto" w:fill="2B303B"/>
        </w:rPr>
      </w:pPr>
      <w:ins w:id="824" w:author="Unknown">
        <w:r>
          <w:rPr>
            <w:rStyle w:val="hljs-comment"/>
            <w:rFonts w:ascii="Consolas" w:eastAsiaTheme="majorEastAsia" w:hAnsi="Consolas"/>
            <w:color w:val="65737E"/>
            <w:sz w:val="23"/>
            <w:szCs w:val="23"/>
            <w:bdr w:val="none" w:sz="0" w:space="0" w:color="auto" w:frame="1"/>
            <w:shd w:val="clear" w:color="auto" w:fill="2B303B"/>
          </w:rPr>
          <w:t># Kết quả: True</w:t>
        </w:r>
      </w:ins>
    </w:p>
    <w:p w:rsidR="00204758" w:rsidRDefault="00204758" w:rsidP="00204758">
      <w:pPr>
        <w:pStyle w:val="HTMLPreformatted"/>
        <w:shd w:val="clear" w:color="auto" w:fill="F6F6F6"/>
        <w:spacing w:line="360" w:lineRule="atLeast"/>
        <w:textAlignment w:val="baseline"/>
        <w:rPr>
          <w:ins w:id="825"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826" w:author="Unknown"/>
          <w:rStyle w:val="HTMLCode"/>
          <w:rFonts w:ascii="Consolas" w:hAnsi="Consolas"/>
          <w:color w:val="C0C5CE"/>
          <w:sz w:val="23"/>
          <w:szCs w:val="23"/>
          <w:bdr w:val="none" w:sz="0" w:space="0" w:color="auto" w:frame="1"/>
          <w:shd w:val="clear" w:color="auto" w:fill="2B303B"/>
        </w:rPr>
      </w:pPr>
      <w:ins w:id="827" w:author="Unknown">
        <w:r>
          <w:rPr>
            <w:rStyle w:val="HTMLCode"/>
            <w:rFonts w:ascii="Consolas" w:hAnsi="Consolas"/>
            <w:color w:val="C0C5CE"/>
            <w:sz w:val="23"/>
            <w:szCs w:val="23"/>
            <w:bdr w:val="none" w:sz="0" w:space="0" w:color="auto" w:frame="1"/>
            <w:shd w:val="clear" w:color="auto" w:fill="2B303B"/>
          </w:rPr>
          <w:t>print(string.startswith(</w:t>
        </w:r>
        <w:r>
          <w:rPr>
            <w:rStyle w:val="hljs-string"/>
            <w:rFonts w:ascii="Consolas" w:hAnsi="Consolas"/>
            <w:color w:val="A3BE8C"/>
            <w:sz w:val="23"/>
            <w:szCs w:val="23"/>
            <w:bdr w:val="none" w:sz="0" w:space="0" w:color="auto" w:frame="1"/>
            <w:shd w:val="clear" w:color="auto" w:fill="2B303B"/>
          </w:rPr>
          <w:t>'m'</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3</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10</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828" w:author="Unknown"/>
          <w:rStyle w:val="HTMLCode"/>
          <w:rFonts w:ascii="Consolas" w:hAnsi="Consolas"/>
          <w:color w:val="C0C5CE"/>
          <w:sz w:val="23"/>
          <w:szCs w:val="23"/>
          <w:bdr w:val="none" w:sz="0" w:space="0" w:color="auto" w:frame="1"/>
          <w:shd w:val="clear" w:color="auto" w:fill="2B303B"/>
        </w:rPr>
      </w:pPr>
      <w:ins w:id="829" w:author="Unknown">
        <w:r>
          <w:rPr>
            <w:rStyle w:val="hljs-comment"/>
            <w:rFonts w:ascii="Consolas" w:eastAsiaTheme="majorEastAsia" w:hAnsi="Consolas"/>
            <w:color w:val="65737E"/>
            <w:sz w:val="23"/>
            <w:szCs w:val="23"/>
            <w:bdr w:val="none" w:sz="0" w:space="0" w:color="auto" w:frame="1"/>
            <w:shd w:val="clear" w:color="auto" w:fill="2B303B"/>
          </w:rPr>
          <w:t># Kết quả: False</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830" w:author="Unknown"/>
          <w:rFonts w:ascii="Open Sans" w:hAnsi="Open Sans"/>
          <w:b w:val="0"/>
          <w:bCs w:val="0"/>
          <w:color w:val="125692"/>
          <w:sz w:val="38"/>
          <w:szCs w:val="38"/>
        </w:rPr>
      </w:pPr>
      <w:ins w:id="831" w:author="Unknown">
        <w:r>
          <w:rPr>
            <w:rFonts w:ascii="Open Sans" w:hAnsi="Open Sans"/>
            <w:b w:val="0"/>
            <w:bCs w:val="0"/>
            <w:color w:val="125692"/>
            <w:sz w:val="38"/>
            <w:szCs w:val="38"/>
          </w:rPr>
          <w:t>39, maketrans().</w:t>
        </w:r>
      </w:ins>
    </w:p>
    <w:p w:rsidR="00204758" w:rsidRDefault="00204758" w:rsidP="00204758">
      <w:pPr>
        <w:pStyle w:val="NormalWeb"/>
        <w:shd w:val="clear" w:color="auto" w:fill="FFFFFF"/>
        <w:spacing w:before="0" w:beforeAutospacing="0" w:after="0" w:afterAutospacing="0"/>
        <w:textAlignment w:val="baseline"/>
        <w:rPr>
          <w:ins w:id="832" w:author="Unknown"/>
          <w:rFonts w:ascii="Open Sans" w:hAnsi="Open Sans"/>
          <w:color w:val="444444"/>
          <w:sz w:val="21"/>
          <w:szCs w:val="21"/>
        </w:rPr>
      </w:pPr>
      <w:ins w:id="833" w:author="Unknown">
        <w:r>
          <w:rPr>
            <w:rFonts w:ascii="Open Sans" w:hAnsi="Open Sans"/>
            <w:color w:val="444444"/>
            <w:sz w:val="21"/>
            <w:szCs w:val="21"/>
          </w:rPr>
          <w:t>Hàm này có tác dụng tạo ra các translation cho chuỗi. Dùng kết hợp với phương thức </w:t>
        </w:r>
        <w:r>
          <w:rPr>
            <w:rStyle w:val="HTMLCode"/>
            <w:rFonts w:ascii="Consolas" w:hAnsi="Consolas"/>
            <w:color w:val="BB571A"/>
            <w:sz w:val="23"/>
            <w:szCs w:val="23"/>
            <w:bdr w:val="none" w:sz="0" w:space="0" w:color="auto" w:frame="1"/>
            <w:shd w:val="clear" w:color="auto" w:fill="F0F0F0"/>
          </w:rPr>
          <w:t>translate()</w:t>
        </w:r>
        <w:r>
          <w:rPr>
            <w:rFonts w:ascii="Open Sans" w:hAnsi="Open Sans"/>
            <w:color w:val="444444"/>
            <w:sz w:val="21"/>
            <w:szCs w:val="21"/>
          </w:rPr>
          <w:t>.</w:t>
        </w:r>
      </w:ins>
    </w:p>
    <w:p w:rsidR="00204758" w:rsidRDefault="00204758" w:rsidP="00204758">
      <w:pPr>
        <w:pStyle w:val="NormalWeb"/>
        <w:shd w:val="clear" w:color="auto" w:fill="FFFFFF"/>
        <w:spacing w:before="0" w:beforeAutospacing="0" w:after="0" w:afterAutospacing="0"/>
        <w:textAlignment w:val="baseline"/>
        <w:rPr>
          <w:ins w:id="834" w:author="Unknown"/>
          <w:rFonts w:ascii="Open Sans" w:hAnsi="Open Sans"/>
          <w:color w:val="444444"/>
          <w:sz w:val="21"/>
          <w:szCs w:val="21"/>
        </w:rPr>
      </w:pPr>
      <w:ins w:id="835"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836" w:author="Unknown"/>
          <w:rFonts w:ascii="Courier" w:hAnsi="Courier"/>
          <w:color w:val="444444"/>
          <w:sz w:val="21"/>
          <w:szCs w:val="21"/>
        </w:rPr>
      </w:pPr>
      <w:ins w:id="837" w:author="Unknown">
        <w:r>
          <w:rPr>
            <w:rStyle w:val="HTMLCode"/>
            <w:rFonts w:ascii="Consolas" w:hAnsi="Consolas"/>
            <w:color w:val="C0C5CE"/>
            <w:sz w:val="23"/>
            <w:szCs w:val="23"/>
            <w:bdr w:val="none" w:sz="0" w:space="0" w:color="auto" w:frame="1"/>
            <w:shd w:val="clear" w:color="auto" w:fill="2B303B"/>
          </w:rPr>
          <w:t>string.maketrans(</w:t>
        </w:r>
        <w:r>
          <w:rPr>
            <w:rStyle w:val="hljs-keyword"/>
            <w:rFonts w:ascii="Consolas" w:hAnsi="Consolas"/>
            <w:color w:val="B48EAD"/>
            <w:sz w:val="23"/>
            <w:szCs w:val="23"/>
            <w:bdr w:val="none" w:sz="0" w:space="0" w:color="auto" w:frame="1"/>
            <w:shd w:val="clear" w:color="auto" w:fill="2B303B"/>
          </w:rPr>
          <w:t>in</w:t>
        </w:r>
        <w:r>
          <w:rPr>
            <w:rStyle w:val="HTMLCode"/>
            <w:rFonts w:ascii="Consolas" w:hAnsi="Consolas"/>
            <w:color w:val="C0C5CE"/>
            <w:sz w:val="23"/>
            <w:szCs w:val="23"/>
            <w:bdr w:val="none" w:sz="0" w:space="0" w:color="auto" w:frame="1"/>
            <w:shd w:val="clear" w:color="auto" w:fill="2B303B"/>
          </w:rPr>
          <w:t>, out)</w:t>
        </w:r>
      </w:ins>
    </w:p>
    <w:p w:rsidR="00204758" w:rsidRDefault="00204758" w:rsidP="00204758">
      <w:pPr>
        <w:pStyle w:val="NormalWeb"/>
        <w:shd w:val="clear" w:color="auto" w:fill="FFFFFF"/>
        <w:spacing w:before="0" w:beforeAutospacing="0" w:after="0" w:afterAutospacing="0"/>
        <w:textAlignment w:val="baseline"/>
        <w:rPr>
          <w:ins w:id="838" w:author="Unknown"/>
          <w:rFonts w:ascii="Open Sans" w:hAnsi="Open Sans"/>
          <w:color w:val="444444"/>
          <w:sz w:val="21"/>
          <w:szCs w:val="21"/>
        </w:rPr>
      </w:pPr>
      <w:ins w:id="839"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204758" w:rsidRDefault="00204758" w:rsidP="00204758">
      <w:pPr>
        <w:numPr>
          <w:ilvl w:val="0"/>
          <w:numId w:val="23"/>
        </w:numPr>
        <w:shd w:val="clear" w:color="auto" w:fill="FFFFFF"/>
        <w:spacing w:after="0" w:line="240" w:lineRule="auto"/>
        <w:ind w:left="450"/>
        <w:textAlignment w:val="baseline"/>
        <w:rPr>
          <w:ins w:id="840" w:author="Unknown"/>
          <w:rFonts w:ascii="Open Sans" w:hAnsi="Open Sans"/>
          <w:color w:val="444444"/>
          <w:sz w:val="21"/>
          <w:szCs w:val="21"/>
        </w:rPr>
      </w:pPr>
      <w:ins w:id="841" w:author="Unknown">
        <w:r>
          <w:rPr>
            <w:rStyle w:val="HTMLCode"/>
            <w:rFonts w:ascii="Consolas" w:eastAsiaTheme="minorHAnsi" w:hAnsi="Consolas"/>
            <w:color w:val="BB571A"/>
            <w:sz w:val="23"/>
            <w:szCs w:val="23"/>
            <w:bdr w:val="none" w:sz="0" w:space="0" w:color="auto" w:frame="1"/>
            <w:shd w:val="clear" w:color="auto" w:fill="F0F0F0"/>
          </w:rPr>
          <w:t>in</w:t>
        </w:r>
        <w:r>
          <w:rPr>
            <w:rFonts w:ascii="Open Sans" w:hAnsi="Open Sans"/>
            <w:color w:val="444444"/>
            <w:sz w:val="21"/>
            <w:szCs w:val="21"/>
          </w:rPr>
          <w:t> là chuỗi các ký tự các bạn cần tìm.</w:t>
        </w:r>
      </w:ins>
    </w:p>
    <w:p w:rsidR="00204758" w:rsidRDefault="00204758" w:rsidP="00204758">
      <w:pPr>
        <w:numPr>
          <w:ilvl w:val="0"/>
          <w:numId w:val="23"/>
        </w:numPr>
        <w:shd w:val="clear" w:color="auto" w:fill="FFFFFF"/>
        <w:spacing w:after="0" w:line="240" w:lineRule="auto"/>
        <w:ind w:left="450"/>
        <w:textAlignment w:val="baseline"/>
        <w:rPr>
          <w:ins w:id="842" w:author="Unknown"/>
          <w:rFonts w:ascii="Open Sans" w:hAnsi="Open Sans"/>
          <w:color w:val="444444"/>
          <w:sz w:val="21"/>
          <w:szCs w:val="21"/>
        </w:rPr>
      </w:pPr>
      <w:ins w:id="843" w:author="Unknown">
        <w:r>
          <w:rPr>
            <w:rStyle w:val="HTMLCode"/>
            <w:rFonts w:ascii="Consolas" w:eastAsiaTheme="minorHAnsi" w:hAnsi="Consolas"/>
            <w:color w:val="BB571A"/>
            <w:sz w:val="23"/>
            <w:szCs w:val="23"/>
            <w:bdr w:val="none" w:sz="0" w:space="0" w:color="auto" w:frame="1"/>
            <w:shd w:val="clear" w:color="auto" w:fill="F0F0F0"/>
          </w:rPr>
          <w:t>out</w:t>
        </w:r>
        <w:r>
          <w:rPr>
            <w:rFonts w:ascii="Open Sans" w:hAnsi="Open Sans"/>
            <w:color w:val="444444"/>
            <w:sz w:val="21"/>
            <w:szCs w:val="21"/>
          </w:rPr>
          <w:t> là chuỗi chứa các ký tự các bạn cần thay thế.</w:t>
        </w:r>
      </w:ins>
    </w:p>
    <w:p w:rsidR="00204758" w:rsidRDefault="00204758" w:rsidP="00204758">
      <w:pPr>
        <w:pStyle w:val="Heading2"/>
        <w:pBdr>
          <w:bottom w:val="single" w:sz="6" w:space="8" w:color="DDDDDD"/>
        </w:pBdr>
        <w:shd w:val="clear" w:color="auto" w:fill="FFFFFF"/>
        <w:spacing w:before="0" w:after="150" w:line="525" w:lineRule="atLeast"/>
        <w:textAlignment w:val="baseline"/>
        <w:rPr>
          <w:ins w:id="844" w:author="Unknown"/>
          <w:rFonts w:ascii="Open Sans" w:hAnsi="Open Sans"/>
          <w:b w:val="0"/>
          <w:bCs w:val="0"/>
          <w:color w:val="125692"/>
          <w:sz w:val="38"/>
          <w:szCs w:val="38"/>
        </w:rPr>
      </w:pPr>
      <w:ins w:id="845" w:author="Unknown">
        <w:r>
          <w:rPr>
            <w:rFonts w:ascii="Open Sans" w:hAnsi="Open Sans"/>
            <w:b w:val="0"/>
            <w:bCs w:val="0"/>
            <w:color w:val="125692"/>
            <w:sz w:val="38"/>
            <w:szCs w:val="38"/>
          </w:rPr>
          <w:lastRenderedPageBreak/>
          <w:t>40, translate().</w:t>
        </w:r>
      </w:ins>
    </w:p>
    <w:p w:rsidR="00204758" w:rsidRDefault="00204758" w:rsidP="00204758">
      <w:pPr>
        <w:pStyle w:val="NormalWeb"/>
        <w:shd w:val="clear" w:color="auto" w:fill="FFFFFF"/>
        <w:spacing w:before="0" w:beforeAutospacing="0" w:after="0" w:afterAutospacing="0"/>
        <w:textAlignment w:val="baseline"/>
        <w:rPr>
          <w:ins w:id="846" w:author="Unknown"/>
          <w:rFonts w:ascii="Open Sans" w:hAnsi="Open Sans"/>
          <w:color w:val="444444"/>
          <w:sz w:val="21"/>
          <w:szCs w:val="21"/>
        </w:rPr>
      </w:pPr>
      <w:ins w:id="847" w:author="Unknown">
        <w:r>
          <w:rPr>
            <w:rFonts w:ascii="Open Sans" w:hAnsi="Open Sans"/>
            <w:color w:val="444444"/>
            <w:sz w:val="21"/>
            <w:szCs w:val="21"/>
          </w:rPr>
          <w:t>Hàm này có tác dụng thực thi việc dịch chuỗi. Dùng kết hợp với phương thức </w:t>
        </w:r>
        <w:r>
          <w:rPr>
            <w:rStyle w:val="Strong"/>
            <w:rFonts w:ascii="Open Sans" w:hAnsi="Open Sans"/>
            <w:color w:val="444444"/>
            <w:sz w:val="21"/>
            <w:szCs w:val="21"/>
            <w:bdr w:val="none" w:sz="0" w:space="0" w:color="auto" w:frame="1"/>
          </w:rPr>
          <w:t>makestrans()</w:t>
        </w:r>
        <w:r>
          <w:rPr>
            <w:rFonts w:ascii="Open Sans" w:hAnsi="Open Sans"/>
            <w:color w:val="444444"/>
            <w:sz w:val="21"/>
            <w:szCs w:val="21"/>
          </w:rPr>
          <w:t>.</w:t>
        </w:r>
      </w:ins>
    </w:p>
    <w:p w:rsidR="00204758" w:rsidRDefault="00204758" w:rsidP="00204758">
      <w:pPr>
        <w:pStyle w:val="NormalWeb"/>
        <w:shd w:val="clear" w:color="auto" w:fill="FFFFFF"/>
        <w:spacing w:before="0" w:beforeAutospacing="0" w:after="0" w:afterAutospacing="0"/>
        <w:textAlignment w:val="baseline"/>
        <w:rPr>
          <w:ins w:id="848" w:author="Unknown"/>
          <w:rFonts w:ascii="Open Sans" w:hAnsi="Open Sans"/>
          <w:color w:val="444444"/>
          <w:sz w:val="21"/>
          <w:szCs w:val="21"/>
        </w:rPr>
      </w:pPr>
      <w:ins w:id="849"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204758" w:rsidRDefault="00204758" w:rsidP="00204758">
      <w:pPr>
        <w:pStyle w:val="HTMLPreformatted"/>
        <w:shd w:val="clear" w:color="auto" w:fill="F6F6F6"/>
        <w:spacing w:line="360" w:lineRule="atLeast"/>
        <w:textAlignment w:val="baseline"/>
        <w:rPr>
          <w:ins w:id="850" w:author="Unknown"/>
          <w:rStyle w:val="HTMLCode"/>
          <w:rFonts w:ascii="Consolas" w:hAnsi="Consolas"/>
          <w:color w:val="C0C5CE"/>
          <w:sz w:val="23"/>
          <w:szCs w:val="23"/>
          <w:bdr w:val="none" w:sz="0" w:space="0" w:color="auto" w:frame="1"/>
          <w:shd w:val="clear" w:color="auto" w:fill="2B303B"/>
        </w:rPr>
      </w:pPr>
      <w:ins w:id="851" w:author="Unknown">
        <w:r>
          <w:rPr>
            <w:rStyle w:val="HTMLCode"/>
            <w:rFonts w:ascii="Consolas" w:hAnsi="Consolas"/>
            <w:color w:val="C0C5CE"/>
            <w:sz w:val="23"/>
            <w:szCs w:val="23"/>
            <w:bdr w:val="none" w:sz="0" w:space="0" w:color="auto" w:frame="1"/>
            <w:shd w:val="clear" w:color="auto" w:fill="2B303B"/>
          </w:rPr>
          <w:t xml:space="preserve">inputs = </w:t>
        </w:r>
        <w:r>
          <w:rPr>
            <w:rStyle w:val="hljs-string"/>
            <w:rFonts w:ascii="Consolas" w:hAnsi="Consolas"/>
            <w:color w:val="A3BE8C"/>
            <w:sz w:val="23"/>
            <w:szCs w:val="23"/>
            <w:bdr w:val="none" w:sz="0" w:space="0" w:color="auto" w:frame="1"/>
            <w:shd w:val="clear" w:color="auto" w:fill="2B303B"/>
          </w:rPr>
          <w:t>"abcdefghijklmnopqrstuxyz"</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852" w:author="Unknown"/>
          <w:rStyle w:val="HTMLCode"/>
          <w:rFonts w:ascii="Consolas" w:hAnsi="Consolas"/>
          <w:color w:val="C0C5CE"/>
          <w:sz w:val="23"/>
          <w:szCs w:val="23"/>
          <w:bdr w:val="none" w:sz="0" w:space="0" w:color="auto" w:frame="1"/>
          <w:shd w:val="clear" w:color="auto" w:fill="2B303B"/>
        </w:rPr>
      </w:pPr>
      <w:ins w:id="853" w:author="Unknown">
        <w:r>
          <w:rPr>
            <w:rStyle w:val="HTMLCode"/>
            <w:rFonts w:ascii="Consolas" w:hAnsi="Consolas"/>
            <w:color w:val="C0C5CE"/>
            <w:sz w:val="23"/>
            <w:szCs w:val="23"/>
            <w:bdr w:val="none" w:sz="0" w:space="0" w:color="auto" w:frame="1"/>
            <w:shd w:val="clear" w:color="auto" w:fill="2B303B"/>
          </w:rPr>
          <w:t xml:space="preserve">outputs = </w:t>
        </w:r>
        <w:r>
          <w:rPr>
            <w:rStyle w:val="hljs-string"/>
            <w:rFonts w:ascii="Consolas" w:hAnsi="Consolas"/>
            <w:color w:val="A3BE8C"/>
            <w:sz w:val="23"/>
            <w:szCs w:val="23"/>
            <w:bdr w:val="none" w:sz="0" w:space="0" w:color="auto" w:frame="1"/>
            <w:shd w:val="clear" w:color="auto" w:fill="2B303B"/>
          </w:rPr>
          <w:t>"ABCDEFGHIJKLMNOPQRSTUXYZ"</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854" w:author="Unknown"/>
          <w:rStyle w:val="HTMLCode"/>
          <w:rFonts w:ascii="Consolas" w:hAnsi="Consolas"/>
          <w:color w:val="C0C5CE"/>
          <w:sz w:val="23"/>
          <w:szCs w:val="23"/>
          <w:bdr w:val="none" w:sz="0" w:space="0" w:color="auto" w:frame="1"/>
          <w:shd w:val="clear" w:color="auto" w:fill="2B303B"/>
        </w:rPr>
      </w:pPr>
      <w:ins w:id="855"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r>
          <w:rPr>
            <w:rStyle w:val="HTMLCode"/>
            <w:rFonts w:ascii="Consolas" w:hAnsi="Consolas"/>
            <w:color w:val="C0C5CE"/>
            <w:sz w:val="23"/>
            <w:szCs w:val="23"/>
            <w:bdr w:val="none" w:sz="0" w:space="0" w:color="auto" w:frame="1"/>
            <w:shd w:val="clear" w:color="auto" w:fill="2B303B"/>
          </w:rPr>
          <w:t>;</w:t>
        </w:r>
      </w:ins>
    </w:p>
    <w:p w:rsidR="00204758" w:rsidRDefault="00204758" w:rsidP="00204758">
      <w:pPr>
        <w:pStyle w:val="HTMLPreformatted"/>
        <w:shd w:val="clear" w:color="auto" w:fill="F6F6F6"/>
        <w:spacing w:line="360" w:lineRule="atLeast"/>
        <w:textAlignment w:val="baseline"/>
        <w:rPr>
          <w:ins w:id="856" w:author="Unknown"/>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ins w:id="857" w:author="Unknown"/>
          <w:rStyle w:val="HTMLCode"/>
          <w:rFonts w:ascii="Consolas" w:hAnsi="Consolas"/>
          <w:color w:val="C0C5CE"/>
          <w:sz w:val="23"/>
          <w:szCs w:val="23"/>
          <w:bdr w:val="none" w:sz="0" w:space="0" w:color="auto" w:frame="1"/>
          <w:shd w:val="clear" w:color="auto" w:fill="2B303B"/>
        </w:rPr>
      </w:pPr>
      <w:ins w:id="858" w:author="Unknown">
        <w:r>
          <w:rPr>
            <w:rStyle w:val="HTMLCode"/>
            <w:rFonts w:ascii="Consolas" w:hAnsi="Consolas"/>
            <w:color w:val="C0C5CE"/>
            <w:sz w:val="23"/>
            <w:szCs w:val="23"/>
            <w:bdr w:val="none" w:sz="0" w:space="0" w:color="auto" w:frame="1"/>
            <w:shd w:val="clear" w:color="auto" w:fill="2B303B"/>
          </w:rPr>
          <w:t>trans = string.maketrans(inputs, outputs)</w:t>
        </w:r>
      </w:ins>
    </w:p>
    <w:p w:rsidR="00204758" w:rsidRDefault="00204758" w:rsidP="00204758">
      <w:pPr>
        <w:pStyle w:val="HTMLPreformatted"/>
        <w:shd w:val="clear" w:color="auto" w:fill="F6F6F6"/>
        <w:spacing w:line="360" w:lineRule="atLeast"/>
        <w:textAlignment w:val="baseline"/>
        <w:rPr>
          <w:ins w:id="859" w:author="Unknown"/>
          <w:rStyle w:val="HTMLCode"/>
          <w:rFonts w:ascii="Consolas" w:hAnsi="Consolas"/>
          <w:color w:val="C0C5CE"/>
          <w:sz w:val="23"/>
          <w:szCs w:val="23"/>
          <w:bdr w:val="none" w:sz="0" w:space="0" w:color="auto" w:frame="1"/>
          <w:shd w:val="clear" w:color="auto" w:fill="2B303B"/>
        </w:rPr>
      </w:pPr>
      <w:ins w:id="860" w:author="Unknown">
        <w:r>
          <w:rPr>
            <w:rStyle w:val="HTMLCode"/>
            <w:rFonts w:ascii="Consolas" w:hAnsi="Consolas"/>
            <w:color w:val="C0C5CE"/>
            <w:sz w:val="23"/>
            <w:szCs w:val="23"/>
            <w:bdr w:val="none" w:sz="0" w:space="0" w:color="auto" w:frame="1"/>
            <w:shd w:val="clear" w:color="auto" w:fill="2B303B"/>
          </w:rPr>
          <w:t>print(string.translate(trans))</w:t>
        </w:r>
      </w:ins>
    </w:p>
    <w:p w:rsidR="00204758" w:rsidRDefault="00204758" w:rsidP="00204758">
      <w:pPr>
        <w:pStyle w:val="HTMLPreformatted"/>
        <w:shd w:val="clear" w:color="auto" w:fill="F6F6F6"/>
        <w:spacing w:line="360" w:lineRule="atLeast"/>
        <w:textAlignment w:val="baseline"/>
        <w:rPr>
          <w:ins w:id="861" w:author="Unknown"/>
          <w:rFonts w:ascii="Courier" w:hAnsi="Courier"/>
          <w:color w:val="444444"/>
          <w:sz w:val="21"/>
          <w:szCs w:val="21"/>
        </w:rPr>
      </w:pPr>
      <w:ins w:id="862" w:author="Unknown">
        <w:r>
          <w:rPr>
            <w:rStyle w:val="hljs-comment"/>
            <w:rFonts w:ascii="Consolas" w:eastAsiaTheme="majorEastAsia" w:hAnsi="Consolas"/>
            <w:color w:val="65737E"/>
            <w:sz w:val="23"/>
            <w:szCs w:val="23"/>
            <w:bdr w:val="none" w:sz="0" w:space="0" w:color="auto" w:frame="1"/>
            <w:shd w:val="clear" w:color="auto" w:fill="2B303B"/>
          </w:rPr>
          <w:t># Kết quả: VU THANH TAI</w:t>
        </w:r>
      </w:ins>
    </w:p>
    <w:p w:rsidR="00204758" w:rsidRDefault="00204758" w:rsidP="00E03B5E">
      <w:pPr>
        <w:ind w:left="720"/>
      </w:pPr>
    </w:p>
    <w:p w:rsidR="00E03B5E" w:rsidRDefault="00E03B5E" w:rsidP="00E03B5E">
      <w:pPr>
        <w:pStyle w:val="Heading1"/>
        <w:shd w:val="clear" w:color="auto" w:fill="FFFFFF"/>
        <w:spacing w:before="0" w:beforeAutospacing="0" w:after="225" w:afterAutospacing="0" w:line="525" w:lineRule="atLeast"/>
        <w:jc w:val="center"/>
        <w:textAlignment w:val="baseline"/>
        <w:rPr>
          <w:rFonts w:ascii="Open Sans" w:hAnsi="Open Sans"/>
          <w:b w:val="0"/>
          <w:bCs w:val="0"/>
          <w:color w:val="125692"/>
        </w:rPr>
      </w:pPr>
      <w:r>
        <w:rPr>
          <w:rFonts w:ascii="Open Sans" w:hAnsi="Open Sans"/>
          <w:b w:val="0"/>
          <w:bCs w:val="0"/>
          <w:color w:val="125692"/>
        </w:rPr>
        <w:t>List trong Python</w:t>
      </w:r>
    </w:p>
    <w:p w:rsidR="00E03B5E" w:rsidRPr="00E03B5E" w:rsidRDefault="00E03B5E" w:rsidP="00E03B5E">
      <w:pPr>
        <w:shd w:val="clear" w:color="auto" w:fill="FFFFFF"/>
        <w:spacing w:after="105"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List trong Python là một dạng dữ liệu cho phép lưu trữ nhiều kiểu dữ liệu khác nhau trong nó, và chũng ta có thể truy xuất đến các phần tử bên trong nó thông qua vị trí của phần tử đó trong list. Ở đây, nếu như bạn nào đã tìm hiểu qua một ngôn ngữ nào đó thì có thể coi list trong Python như một mảng tuần tự trong các ngôn ngữ khác.</w:t>
      </w:r>
    </w:p>
    <w:p w:rsidR="00E03B5E" w:rsidRPr="00E03B5E" w:rsidRDefault="00E03B5E" w:rsidP="00E03B5E">
      <w:pPr>
        <w:shd w:val="clear" w:color="auto" w:fill="FFFFFF"/>
        <w:spacing w:after="0"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Để khai báo một list trong Python thì chúng ta sử dụng cặp dấu </w:t>
      </w:r>
      <w:r w:rsidRPr="00E03B5E">
        <w:rPr>
          <w:rFonts w:ascii="Consolas" w:eastAsia="Times New Roman" w:hAnsi="Consolas" w:cs="Courier New"/>
          <w:color w:val="BB571A"/>
          <w:sz w:val="23"/>
          <w:szCs w:val="23"/>
          <w:bdr w:val="none" w:sz="0" w:space="0" w:color="auto" w:frame="1"/>
          <w:shd w:val="clear" w:color="auto" w:fill="F0F0F0"/>
        </w:rPr>
        <w:t>[]</w:t>
      </w:r>
      <w:r w:rsidRPr="00E03B5E">
        <w:rPr>
          <w:rFonts w:ascii="Open Sans" w:eastAsia="Times New Roman" w:hAnsi="Open Sans" w:cs="Times New Roman"/>
          <w:color w:val="444444"/>
          <w:sz w:val="21"/>
          <w:szCs w:val="21"/>
        </w:rPr>
        <w:t> và bên trong là các giá trị của list.</w:t>
      </w:r>
    </w:p>
    <w:p w:rsidR="00E03B5E" w:rsidRPr="00E03B5E" w:rsidRDefault="00E03B5E" w:rsidP="00E03B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E03B5E">
        <w:rPr>
          <w:rFonts w:ascii="Consolas" w:eastAsia="Times New Roman" w:hAnsi="Consolas" w:cs="Courier New"/>
          <w:color w:val="C0C5CE"/>
          <w:sz w:val="23"/>
          <w:szCs w:val="23"/>
          <w:bdr w:val="none" w:sz="0" w:space="0" w:color="auto" w:frame="1"/>
          <w:shd w:val="clear" w:color="auto" w:fill="2B303B"/>
        </w:rPr>
        <w:t>[value1, value2,..., valueN]</w:t>
      </w:r>
    </w:p>
    <w:p w:rsidR="00E03B5E" w:rsidRDefault="00E03B5E" w:rsidP="00E03B5E">
      <w:pPr>
        <w:shd w:val="clear" w:color="auto" w:fill="FFFFFF"/>
        <w:spacing w:after="0"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b/>
          <w:bCs/>
          <w:color w:val="444444"/>
          <w:sz w:val="21"/>
          <w:szCs w:val="21"/>
          <w:bdr w:val="none" w:sz="0" w:space="0" w:color="auto" w:frame="1"/>
        </w:rPr>
        <w:t>Trong đó</w:t>
      </w:r>
      <w:r w:rsidRPr="00E03B5E">
        <w:rPr>
          <w:rFonts w:ascii="Open Sans" w:eastAsia="Times New Roman" w:hAnsi="Open Sans" w:cs="Times New Roman"/>
          <w:color w:val="444444"/>
          <w:sz w:val="21"/>
          <w:szCs w:val="21"/>
        </w:rPr>
        <w:t>: </w:t>
      </w:r>
      <w:r w:rsidRPr="00E03B5E">
        <w:rPr>
          <w:rFonts w:ascii="Consolas" w:eastAsia="Times New Roman" w:hAnsi="Consolas" w:cs="Courier New"/>
          <w:color w:val="BB571A"/>
          <w:sz w:val="23"/>
          <w:szCs w:val="23"/>
          <w:bdr w:val="none" w:sz="0" w:space="0" w:color="auto" w:frame="1"/>
          <w:shd w:val="clear" w:color="auto" w:fill="F0F0F0"/>
        </w:rPr>
        <w:t>value1, value2,..., valueN</w:t>
      </w:r>
      <w:r w:rsidRPr="00E03B5E">
        <w:rPr>
          <w:rFonts w:ascii="Open Sans" w:eastAsia="Times New Roman" w:hAnsi="Open Sans" w:cs="Times New Roman"/>
          <w:color w:val="444444"/>
          <w:sz w:val="21"/>
          <w:szCs w:val="21"/>
        </w:rPr>
        <w:t> là các giá trị của list.</w:t>
      </w:r>
    </w:p>
    <w:p w:rsidR="00E03B5E" w:rsidRPr="00E03B5E" w:rsidRDefault="00E03B5E" w:rsidP="00E03B5E">
      <w:pPr>
        <w:shd w:val="clear" w:color="auto" w:fill="FFFFFF"/>
        <w:spacing w:after="0" w:line="240" w:lineRule="auto"/>
        <w:textAlignment w:val="baseline"/>
        <w:rPr>
          <w:rFonts w:ascii="Open Sans" w:eastAsia="Times New Roman" w:hAnsi="Open Sans" w:cs="Times New Roman"/>
          <w:color w:val="444444"/>
          <w:sz w:val="21"/>
          <w:szCs w:val="21"/>
        </w:rPr>
      </w:pPr>
    </w:p>
    <w:p w:rsidR="00E03B5E" w:rsidRPr="00E03B5E" w:rsidRDefault="00E03B5E" w:rsidP="00E03B5E">
      <w:pPr>
        <w:shd w:val="clear" w:color="auto" w:fill="FFFFFF"/>
        <w:spacing w:after="105"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color w:val="444444"/>
          <w:sz w:val="21"/>
          <w:szCs w:val="21"/>
        </w:rPr>
        <w:t>Trong trường hợp bạn muốn in ra một phần của list thì bạn sử dụng cú pháp sau:</w:t>
      </w:r>
    </w:p>
    <w:p w:rsidR="00E03B5E" w:rsidRPr="00E03B5E" w:rsidRDefault="00E03B5E" w:rsidP="00E03B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E03B5E">
        <w:rPr>
          <w:rFonts w:ascii="Consolas" w:eastAsia="Times New Roman" w:hAnsi="Consolas" w:cs="Courier New"/>
          <w:color w:val="C0C5CE"/>
          <w:sz w:val="23"/>
          <w:szCs w:val="23"/>
          <w:bdr w:val="none" w:sz="0" w:space="0" w:color="auto" w:frame="1"/>
          <w:shd w:val="clear" w:color="auto" w:fill="2B303B"/>
        </w:rPr>
        <w:t>list[start:end]</w:t>
      </w:r>
    </w:p>
    <w:p w:rsidR="00E03B5E" w:rsidRPr="00E03B5E" w:rsidRDefault="00E03B5E" w:rsidP="00E03B5E">
      <w:pPr>
        <w:shd w:val="clear" w:color="auto" w:fill="FFFFFF"/>
        <w:spacing w:after="0" w:line="240" w:lineRule="auto"/>
        <w:textAlignment w:val="baseline"/>
        <w:rPr>
          <w:rFonts w:ascii="Open Sans" w:eastAsia="Times New Roman" w:hAnsi="Open Sans" w:cs="Times New Roman"/>
          <w:color w:val="444444"/>
          <w:sz w:val="21"/>
          <w:szCs w:val="21"/>
        </w:rPr>
      </w:pPr>
      <w:r w:rsidRPr="00E03B5E">
        <w:rPr>
          <w:rFonts w:ascii="Open Sans" w:eastAsia="Times New Roman" w:hAnsi="Open Sans" w:cs="Times New Roman"/>
          <w:b/>
          <w:bCs/>
          <w:color w:val="444444"/>
          <w:sz w:val="21"/>
          <w:szCs w:val="21"/>
          <w:bdr w:val="none" w:sz="0" w:space="0" w:color="auto" w:frame="1"/>
        </w:rPr>
        <w:t>Trong đó</w:t>
      </w:r>
      <w:r w:rsidRPr="00E03B5E">
        <w:rPr>
          <w:rFonts w:ascii="Open Sans" w:eastAsia="Times New Roman" w:hAnsi="Open Sans" w:cs="Times New Roman"/>
          <w:color w:val="444444"/>
          <w:sz w:val="21"/>
          <w:szCs w:val="21"/>
        </w:rPr>
        <w:t>:</w:t>
      </w:r>
    </w:p>
    <w:p w:rsidR="00E03B5E" w:rsidRPr="00E03B5E" w:rsidRDefault="00E03B5E" w:rsidP="00E03B5E">
      <w:pPr>
        <w:numPr>
          <w:ilvl w:val="0"/>
          <w:numId w:val="7"/>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list</w:t>
      </w:r>
      <w:r w:rsidRPr="00E03B5E">
        <w:rPr>
          <w:rFonts w:ascii="Open Sans" w:eastAsia="Times New Roman" w:hAnsi="Open Sans" w:cs="Times New Roman"/>
          <w:color w:val="444444"/>
          <w:sz w:val="21"/>
          <w:szCs w:val="21"/>
        </w:rPr>
        <w:t> là tên của biến chứa list.</w:t>
      </w:r>
    </w:p>
    <w:p w:rsidR="00E03B5E" w:rsidRPr="00E03B5E" w:rsidRDefault="00E03B5E" w:rsidP="00E03B5E">
      <w:pPr>
        <w:numPr>
          <w:ilvl w:val="0"/>
          <w:numId w:val="7"/>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start</w:t>
      </w:r>
      <w:r w:rsidRPr="00E03B5E">
        <w:rPr>
          <w:rFonts w:ascii="Open Sans" w:eastAsia="Times New Roman" w:hAnsi="Open Sans" w:cs="Times New Roman"/>
          <w:color w:val="444444"/>
          <w:sz w:val="21"/>
          <w:szCs w:val="21"/>
        </w:rPr>
        <w:t> là ví trí bắt đầu lấy ra list con. Nếu để trống thì nó sẽ lấy từ đầy list.</w:t>
      </w:r>
    </w:p>
    <w:p w:rsidR="00E03B5E" w:rsidRDefault="00E03B5E" w:rsidP="00E03B5E">
      <w:pPr>
        <w:numPr>
          <w:ilvl w:val="0"/>
          <w:numId w:val="7"/>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E03B5E">
        <w:rPr>
          <w:rFonts w:ascii="Consolas" w:eastAsia="Times New Roman" w:hAnsi="Consolas" w:cs="Courier New"/>
          <w:color w:val="BB571A"/>
          <w:sz w:val="23"/>
          <w:szCs w:val="23"/>
          <w:bdr w:val="none" w:sz="0" w:space="0" w:color="auto" w:frame="1"/>
          <w:shd w:val="clear" w:color="auto" w:fill="F0F0F0"/>
        </w:rPr>
        <w:t>end</w:t>
      </w:r>
      <w:r w:rsidRPr="00E03B5E">
        <w:rPr>
          <w:rFonts w:ascii="Open Sans" w:eastAsia="Times New Roman" w:hAnsi="Open Sans" w:cs="Times New Roman"/>
          <w:color w:val="444444"/>
          <w:sz w:val="21"/>
          <w:szCs w:val="21"/>
        </w:rPr>
        <w:t> là vị trí kết thúc. Nếu để trống thì nó sẽ lấy đến phần tử cuối cùng của list.</w:t>
      </w:r>
    </w:p>
    <w:p w:rsidR="00E03B5E" w:rsidRDefault="00E03B5E" w:rsidP="00E03B5E">
      <w:pPr>
        <w:pStyle w:val="Heading3"/>
        <w:shd w:val="clear" w:color="auto" w:fill="FFFFFF"/>
        <w:spacing w:before="0" w:after="150" w:line="450" w:lineRule="atLeast"/>
        <w:textAlignment w:val="baseline"/>
        <w:rPr>
          <w:rFonts w:ascii="Open Sans" w:hAnsi="Open Sans"/>
          <w:b w:val="0"/>
          <w:bCs w:val="0"/>
          <w:color w:val="125692"/>
          <w:sz w:val="30"/>
          <w:szCs w:val="30"/>
        </w:rPr>
      </w:pPr>
      <w:r>
        <w:rPr>
          <w:rFonts w:ascii="Open Sans" w:hAnsi="Open Sans"/>
          <w:b w:val="0"/>
          <w:bCs w:val="0"/>
          <w:color w:val="125692"/>
          <w:sz w:val="30"/>
          <w:szCs w:val="30"/>
        </w:rPr>
        <w:t>Update</w:t>
      </w:r>
    </w:p>
    <w:p w:rsidR="00E03B5E" w:rsidRDefault="00E03B5E" w:rsidP="00E03B5E">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Để sửa giá trị của các phần tử trong list thì các bạn chỉ cần truy cập đến phần tử mà mình cần sửa đổi và tiến hành gán giá trị mới cho nó.</w:t>
      </w:r>
    </w:p>
    <w:p w:rsidR="00E03B5E" w:rsidRDefault="00E03B5E" w:rsidP="00E03B5E">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Sửa name thứ 2 trong list ở ví dụ trên thành 1996.</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name = [</w:t>
      </w:r>
      <w:r>
        <w:rPr>
          <w:rStyle w:val="hljs-string"/>
          <w:rFonts w:ascii="Consolas" w:hAnsi="Consolas"/>
          <w:color w:val="A3BE8C"/>
          <w:sz w:val="23"/>
          <w:szCs w:val="23"/>
          <w:bdr w:val="none" w:sz="0" w:space="0" w:color="auto" w:frame="1"/>
          <w:shd w:val="clear" w:color="auto" w:fill="2B303B"/>
        </w:rPr>
        <w:t>'Vu Thanh Tai'</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'Nguyen Van 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'Nguyen Thi E'</w:t>
      </w:r>
      <w:r>
        <w:rPr>
          <w:rStyle w:val="HTMLCode"/>
          <w:rFonts w:ascii="Consolas" w:hAnsi="Consolas"/>
          <w:color w:val="C0C5CE"/>
          <w:sz w:val="23"/>
          <w:szCs w:val="23"/>
          <w:bdr w:val="none" w:sz="0" w:space="0" w:color="auto" w:frame="1"/>
          <w:shd w:val="clear" w:color="auto" w:fill="2B303B"/>
        </w:rPr>
        <w:t>]</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print(name)</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eastAsiaTheme="majorEastAsia" w:hAnsi="Consolas"/>
          <w:color w:val="65737E"/>
          <w:sz w:val="23"/>
          <w:szCs w:val="23"/>
          <w:bdr w:val="none" w:sz="0" w:space="0" w:color="auto" w:frame="1"/>
          <w:shd w:val="clear" w:color="auto" w:fill="2B303B"/>
        </w:rPr>
        <w:t># ['Vu Thanh Tai', 'Nguyen Van A', 'Nguyen Thi E']</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name[</w:t>
      </w:r>
      <w:r>
        <w:rPr>
          <w:rStyle w:val="hljs-number"/>
          <w:rFonts w:ascii="Consolas" w:hAnsi="Consolas"/>
          <w:color w:val="D08770"/>
          <w:sz w:val="23"/>
          <w:szCs w:val="23"/>
          <w:bdr w:val="none" w:sz="0" w:space="0" w:color="auto" w:frame="1"/>
          <w:shd w:val="clear" w:color="auto" w:fill="2B303B"/>
        </w:rPr>
        <w:t>1</w:t>
      </w:r>
      <w:r>
        <w:rPr>
          <w:rStyle w:val="HTMLCode"/>
          <w:rFonts w:ascii="Consolas" w:hAnsi="Consolas"/>
          <w:color w:val="C0C5CE"/>
          <w:sz w:val="23"/>
          <w:szCs w:val="23"/>
          <w:bdr w:val="none" w:sz="0" w:space="0" w:color="auto" w:frame="1"/>
          <w:shd w:val="clear" w:color="auto" w:fill="2B303B"/>
        </w:rPr>
        <w:t xml:space="preserve">] = </w:t>
      </w:r>
      <w:r>
        <w:rPr>
          <w:rStyle w:val="hljs-number"/>
          <w:rFonts w:ascii="Consolas" w:hAnsi="Consolas"/>
          <w:color w:val="D08770"/>
          <w:sz w:val="23"/>
          <w:szCs w:val="23"/>
          <w:bdr w:val="none" w:sz="0" w:space="0" w:color="auto" w:frame="1"/>
          <w:shd w:val="clear" w:color="auto" w:fill="2B303B"/>
        </w:rPr>
        <w:t>1996</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print(name)</w:t>
      </w:r>
    </w:p>
    <w:p w:rsidR="00E03B5E" w:rsidRDefault="00E03B5E" w:rsidP="00E03B5E">
      <w:pPr>
        <w:pStyle w:val="HTMLPreformatted"/>
        <w:shd w:val="clear" w:color="auto" w:fill="F6F6F6"/>
        <w:spacing w:line="360" w:lineRule="atLeast"/>
        <w:textAlignment w:val="baseline"/>
        <w:rPr>
          <w:rFonts w:ascii="Courier" w:hAnsi="Courier"/>
          <w:color w:val="444444"/>
          <w:sz w:val="21"/>
          <w:szCs w:val="21"/>
        </w:rPr>
      </w:pPr>
      <w:r>
        <w:rPr>
          <w:rStyle w:val="hljs-comment"/>
          <w:rFonts w:ascii="Consolas" w:eastAsiaTheme="majorEastAsia" w:hAnsi="Consolas"/>
          <w:color w:val="65737E"/>
          <w:sz w:val="23"/>
          <w:szCs w:val="23"/>
          <w:bdr w:val="none" w:sz="0" w:space="0" w:color="auto" w:frame="1"/>
          <w:shd w:val="clear" w:color="auto" w:fill="2B303B"/>
        </w:rPr>
        <w:lastRenderedPageBreak/>
        <w:t># ['Vu Thanh Tai', 1996, 'Nguyen Thi E']</w:t>
      </w:r>
    </w:p>
    <w:p w:rsidR="00E03B5E" w:rsidRDefault="00E03B5E" w:rsidP="00E03B5E">
      <w:pPr>
        <w:pStyle w:val="Heading3"/>
        <w:shd w:val="clear" w:color="auto" w:fill="FFFFFF"/>
        <w:spacing w:before="0" w:after="150" w:line="450" w:lineRule="atLeast"/>
        <w:textAlignment w:val="baseline"/>
        <w:rPr>
          <w:rFonts w:ascii="Open Sans" w:hAnsi="Open Sans"/>
          <w:b w:val="0"/>
          <w:bCs w:val="0"/>
          <w:color w:val="125692"/>
          <w:sz w:val="30"/>
          <w:szCs w:val="30"/>
        </w:rPr>
      </w:pPr>
      <w:r>
        <w:rPr>
          <w:rFonts w:ascii="Open Sans" w:hAnsi="Open Sans"/>
          <w:b w:val="0"/>
          <w:bCs w:val="0"/>
          <w:color w:val="125692"/>
          <w:sz w:val="30"/>
          <w:szCs w:val="30"/>
        </w:rPr>
        <w:t>Delete</w:t>
      </w:r>
    </w:p>
    <w:p w:rsidR="00E03B5E" w:rsidRDefault="00E03B5E" w:rsidP="00E03B5E">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Để xóa một hoặc nhiều phần tử trong list thì các bạn cần truy cập đến phần tử cần xóa và dùng hàm </w:t>
      </w:r>
      <w:r>
        <w:rPr>
          <w:rStyle w:val="HTMLCode"/>
          <w:rFonts w:ascii="Consolas" w:hAnsi="Consolas"/>
          <w:color w:val="BB571A"/>
          <w:sz w:val="23"/>
          <w:szCs w:val="23"/>
          <w:bdr w:val="none" w:sz="0" w:space="0" w:color="auto" w:frame="1"/>
          <w:shd w:val="clear" w:color="auto" w:fill="F0F0F0"/>
        </w:rPr>
        <w:t>del</w:t>
      </w:r>
      <w:r>
        <w:rPr>
          <w:rFonts w:ascii="Open Sans" w:hAnsi="Open Sans"/>
          <w:color w:val="444444"/>
          <w:sz w:val="21"/>
          <w:szCs w:val="21"/>
        </w:rPr>
        <w:t> để xóa. Và sau khi chúng ta xóa phần tử trong list thì index của list sẽ được cập nhật lại.</w:t>
      </w:r>
    </w:p>
    <w:p w:rsidR="00E03B5E" w:rsidRDefault="00E03B5E" w:rsidP="00E03B5E">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Xóa phần tử thứ 3 trong list trên.</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name = [</w:t>
      </w:r>
      <w:r>
        <w:rPr>
          <w:rStyle w:val="hljs-string"/>
          <w:rFonts w:ascii="Consolas" w:hAnsi="Consolas"/>
          <w:color w:val="A3BE8C"/>
          <w:sz w:val="23"/>
          <w:szCs w:val="23"/>
          <w:bdr w:val="none" w:sz="0" w:space="0" w:color="auto" w:frame="1"/>
          <w:shd w:val="clear" w:color="auto" w:fill="2B303B"/>
        </w:rPr>
        <w:t>'Vu Thanh Tai'</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'Nguyen Van 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'Nguyen Thi E'</w:t>
      </w:r>
      <w:r>
        <w:rPr>
          <w:rStyle w:val="HTMLCode"/>
          <w:rFonts w:ascii="Consolas" w:hAnsi="Consolas"/>
          <w:color w:val="C0C5CE"/>
          <w:sz w:val="23"/>
          <w:szCs w:val="23"/>
          <w:bdr w:val="none" w:sz="0" w:space="0" w:color="auto" w:frame="1"/>
          <w:shd w:val="clear" w:color="auto" w:fill="2B303B"/>
        </w:rPr>
        <w:t>]</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print(name)</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eastAsiaTheme="majorEastAsia" w:hAnsi="Consolas"/>
          <w:color w:val="65737E"/>
          <w:sz w:val="23"/>
          <w:szCs w:val="23"/>
          <w:bdr w:val="none" w:sz="0" w:space="0" w:color="auto" w:frame="1"/>
          <w:shd w:val="clear" w:color="auto" w:fill="2B303B"/>
        </w:rPr>
        <w:t># ['Vu Thanh Tai', 'Nguyen Van A', 'Nguyen Thi E']</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del</w:t>
      </w:r>
      <w:r>
        <w:rPr>
          <w:rStyle w:val="HTMLCode"/>
          <w:rFonts w:ascii="Consolas" w:hAnsi="Consolas"/>
          <w:color w:val="C0C5CE"/>
          <w:sz w:val="23"/>
          <w:szCs w:val="23"/>
          <w:bdr w:val="none" w:sz="0" w:space="0" w:color="auto" w:frame="1"/>
          <w:shd w:val="clear" w:color="auto" w:fill="2B303B"/>
        </w:rPr>
        <w:t xml:space="preserve"> name[</w:t>
      </w:r>
      <w:r>
        <w:rPr>
          <w:rStyle w:val="hljs-number"/>
          <w:rFonts w:ascii="Consolas" w:hAnsi="Consolas"/>
          <w:color w:val="D08770"/>
          <w:sz w:val="23"/>
          <w:szCs w:val="23"/>
          <w:bdr w:val="none" w:sz="0" w:space="0" w:color="auto" w:frame="1"/>
          <w:shd w:val="clear" w:color="auto" w:fill="2B303B"/>
        </w:rPr>
        <w:t>2</w:t>
      </w:r>
      <w:r>
        <w:rPr>
          <w:rStyle w:val="HTMLCode"/>
          <w:rFonts w:ascii="Consolas" w:hAnsi="Consolas"/>
          <w:color w:val="C0C5CE"/>
          <w:sz w:val="23"/>
          <w:szCs w:val="23"/>
          <w:bdr w:val="none" w:sz="0" w:space="0" w:color="auto" w:frame="1"/>
          <w:shd w:val="clear" w:color="auto" w:fill="2B303B"/>
        </w:rPr>
        <w:t>]</w:t>
      </w:r>
    </w:p>
    <w:p w:rsidR="00E03B5E" w:rsidRDefault="00E03B5E" w:rsidP="00E03B5E">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print(name)</w:t>
      </w:r>
    </w:p>
    <w:p w:rsidR="00E03B5E" w:rsidRDefault="00E03B5E" w:rsidP="00E03B5E">
      <w:pPr>
        <w:pStyle w:val="HTMLPreformatted"/>
        <w:shd w:val="clear" w:color="auto" w:fill="F6F6F6"/>
        <w:spacing w:line="360" w:lineRule="atLeast"/>
        <w:textAlignment w:val="baseline"/>
        <w:rPr>
          <w:rFonts w:ascii="Courier" w:hAnsi="Courier"/>
          <w:color w:val="444444"/>
          <w:sz w:val="21"/>
          <w:szCs w:val="21"/>
        </w:rPr>
      </w:pPr>
      <w:r>
        <w:rPr>
          <w:rStyle w:val="hljs-comment"/>
          <w:rFonts w:ascii="Consolas" w:eastAsiaTheme="majorEastAsia" w:hAnsi="Consolas"/>
          <w:color w:val="65737E"/>
          <w:sz w:val="23"/>
          <w:szCs w:val="23"/>
          <w:bdr w:val="none" w:sz="0" w:space="0" w:color="auto" w:frame="1"/>
          <w:shd w:val="clear" w:color="auto" w:fill="2B303B"/>
        </w:rPr>
        <w:t># ['Vu Thanh Tai', 'Nguyen Van A']</w:t>
      </w:r>
    </w:p>
    <w:p w:rsidR="00E03B5E" w:rsidRDefault="00E03B5E" w:rsidP="00E03B5E">
      <w:pPr>
        <w:shd w:val="clear" w:color="auto" w:fill="FFFFFF"/>
        <w:spacing w:after="0" w:line="240" w:lineRule="auto"/>
        <w:ind w:left="450"/>
        <w:textAlignment w:val="baseline"/>
        <w:rPr>
          <w:rFonts w:ascii="Open Sans" w:eastAsia="Times New Roman" w:hAnsi="Open Sans" w:cs="Times New Roman"/>
          <w:color w:val="444444"/>
          <w:sz w:val="21"/>
          <w:szCs w:val="21"/>
        </w:rPr>
      </w:pP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Do list có thể chứa nhiều kiểu dữ liệu khác nhau lên chúng ta hoàn toàn có thể khai báo một list chứa một hoặc nhiều list khác nhau.</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VD</w:t>
      </w:r>
      <w:r w:rsidRPr="00204758">
        <w:rPr>
          <w:rFonts w:ascii="Open Sans" w:eastAsia="Times New Roman" w:hAnsi="Open Sans" w:cs="Times New Roman"/>
          <w:color w:val="444444"/>
          <w:sz w:val="21"/>
          <w:szCs w:val="21"/>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option = [</w:t>
      </w:r>
      <w:r w:rsidRPr="00204758">
        <w:rPr>
          <w:rFonts w:ascii="Consolas" w:eastAsia="Times New Roman" w:hAnsi="Consolas" w:cs="Courier New"/>
          <w:color w:val="D08770"/>
          <w:sz w:val="23"/>
          <w:szCs w:val="23"/>
          <w:bdr w:val="none" w:sz="0" w:space="0" w:color="auto" w:frame="1"/>
          <w:shd w:val="clear" w:color="auto" w:fill="2B303B"/>
        </w:rPr>
        <w:t>12</w:t>
      </w:r>
      <w:r w:rsidRPr="00204758">
        <w:rPr>
          <w:rFonts w:ascii="Consolas" w:eastAsia="Times New Roman" w:hAnsi="Consolas" w:cs="Courier New"/>
          <w:color w:val="C0C5CE"/>
          <w:sz w:val="23"/>
          <w:szCs w:val="23"/>
          <w:bdr w:val="none" w:sz="0" w:space="0" w:color="auto" w:frame="1"/>
          <w:shd w:val="clear" w:color="auto" w:fill="2B303B"/>
        </w:rPr>
        <w:t>,</w:t>
      </w:r>
      <w:r w:rsidRPr="00204758">
        <w:rPr>
          <w:rFonts w:ascii="Consolas" w:eastAsia="Times New Roman" w:hAnsi="Consolas" w:cs="Courier New"/>
          <w:color w:val="D08770"/>
          <w:sz w:val="23"/>
          <w:szCs w:val="23"/>
          <w:bdr w:val="none" w:sz="0" w:space="0" w:color="auto" w:frame="1"/>
          <w:shd w:val="clear" w:color="auto" w:fill="2B303B"/>
        </w:rPr>
        <w:t>5</w:t>
      </w:r>
      <w:r w:rsidRPr="00204758">
        <w:rPr>
          <w:rFonts w:ascii="Consolas" w:eastAsia="Times New Roman" w:hAnsi="Consolas" w:cs="Courier New"/>
          <w:color w:val="C0C5CE"/>
          <w:sz w:val="23"/>
          <w:szCs w:val="23"/>
          <w:bdr w:val="none" w:sz="0" w:space="0" w:color="auto" w:frame="1"/>
          <w:shd w:val="clear" w:color="auto" w:fill="2B303B"/>
        </w:rPr>
        <w:t>,</w:t>
      </w:r>
      <w:r w:rsidRPr="00204758">
        <w:rPr>
          <w:rFonts w:ascii="Consolas" w:eastAsia="Times New Roman" w:hAnsi="Consolas" w:cs="Courier New"/>
          <w:color w:val="D08770"/>
          <w:sz w:val="23"/>
          <w:szCs w:val="23"/>
          <w:bdr w:val="none" w:sz="0" w:space="0" w:color="auto" w:frame="1"/>
          <w:shd w:val="clear" w:color="auto" w:fill="2B303B"/>
        </w:rPr>
        <w:t>1996</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myList = [</w:t>
      </w:r>
      <w:r w:rsidRPr="00204758">
        <w:rPr>
          <w:rFonts w:ascii="Consolas" w:eastAsia="Times New Roman" w:hAnsi="Consolas" w:cs="Courier New"/>
          <w:color w:val="A3BE8C"/>
          <w:sz w:val="23"/>
          <w:szCs w:val="23"/>
          <w:bdr w:val="none" w:sz="0" w:space="0" w:color="auto" w:frame="1"/>
          <w:shd w:val="clear" w:color="auto" w:fill="2B303B"/>
        </w:rPr>
        <w:t>'Vu Thanh Tai'</w:t>
      </w:r>
      <w:r w:rsidRPr="00204758">
        <w:rPr>
          <w:rFonts w:ascii="Consolas" w:eastAsia="Times New Roman" w:hAnsi="Consolas" w:cs="Courier New"/>
          <w:color w:val="C0C5CE"/>
          <w:sz w:val="23"/>
          <w:szCs w:val="23"/>
          <w:bdr w:val="none" w:sz="0" w:space="0" w:color="auto" w:frame="1"/>
          <w:shd w:val="clear" w:color="auto" w:fill="2B303B"/>
        </w:rPr>
        <w:t>, option]</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print(myList)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65737E"/>
          <w:sz w:val="23"/>
          <w:szCs w:val="23"/>
          <w:bdr w:val="none" w:sz="0" w:space="0" w:color="auto" w:frame="1"/>
          <w:shd w:val="clear" w:color="auto" w:fill="2B303B"/>
        </w:rPr>
        <w:t># ['Vu Thanh Tai', [12, 5, 1996]]</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Và cứ như thế chúng ta có thể lồng N list khác vào trong list.</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Đối với list lồng nhau như này thì chúng ta chũng truy xuất đến các phần tử như bình thường, theo cấp từ ngoài vào trong.</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VD</w:t>
      </w:r>
      <w:r w:rsidRPr="00204758">
        <w:rPr>
          <w:rFonts w:ascii="Open Sans" w:eastAsia="Times New Roman" w:hAnsi="Open Sans" w:cs="Times New Roman"/>
          <w:color w:val="444444"/>
          <w:sz w:val="21"/>
          <w:szCs w:val="21"/>
        </w:rPr>
        <w:t>: Mình sẽ truy cập vào phần tử dầu tiên trong list option.</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option = [</w:t>
      </w:r>
      <w:r w:rsidRPr="00204758">
        <w:rPr>
          <w:rFonts w:ascii="Consolas" w:eastAsia="Times New Roman" w:hAnsi="Consolas" w:cs="Courier New"/>
          <w:color w:val="D08770"/>
          <w:sz w:val="23"/>
          <w:szCs w:val="23"/>
          <w:bdr w:val="none" w:sz="0" w:space="0" w:color="auto" w:frame="1"/>
          <w:shd w:val="clear" w:color="auto" w:fill="2B303B"/>
        </w:rPr>
        <w:t>12</w:t>
      </w:r>
      <w:r w:rsidRPr="00204758">
        <w:rPr>
          <w:rFonts w:ascii="Consolas" w:eastAsia="Times New Roman" w:hAnsi="Consolas" w:cs="Courier New"/>
          <w:color w:val="C0C5CE"/>
          <w:sz w:val="23"/>
          <w:szCs w:val="23"/>
          <w:bdr w:val="none" w:sz="0" w:space="0" w:color="auto" w:frame="1"/>
          <w:shd w:val="clear" w:color="auto" w:fill="2B303B"/>
        </w:rPr>
        <w:t>,</w:t>
      </w:r>
      <w:r w:rsidRPr="00204758">
        <w:rPr>
          <w:rFonts w:ascii="Consolas" w:eastAsia="Times New Roman" w:hAnsi="Consolas" w:cs="Courier New"/>
          <w:color w:val="D08770"/>
          <w:sz w:val="23"/>
          <w:szCs w:val="23"/>
          <w:bdr w:val="none" w:sz="0" w:space="0" w:color="auto" w:frame="1"/>
          <w:shd w:val="clear" w:color="auto" w:fill="2B303B"/>
        </w:rPr>
        <w:t>5</w:t>
      </w:r>
      <w:r w:rsidRPr="00204758">
        <w:rPr>
          <w:rFonts w:ascii="Consolas" w:eastAsia="Times New Roman" w:hAnsi="Consolas" w:cs="Courier New"/>
          <w:color w:val="C0C5CE"/>
          <w:sz w:val="23"/>
          <w:szCs w:val="23"/>
          <w:bdr w:val="none" w:sz="0" w:space="0" w:color="auto" w:frame="1"/>
          <w:shd w:val="clear" w:color="auto" w:fill="2B303B"/>
        </w:rPr>
        <w:t>,</w:t>
      </w:r>
      <w:r w:rsidRPr="00204758">
        <w:rPr>
          <w:rFonts w:ascii="Consolas" w:eastAsia="Times New Roman" w:hAnsi="Consolas" w:cs="Courier New"/>
          <w:color w:val="D08770"/>
          <w:sz w:val="23"/>
          <w:szCs w:val="23"/>
          <w:bdr w:val="none" w:sz="0" w:space="0" w:color="auto" w:frame="1"/>
          <w:shd w:val="clear" w:color="auto" w:fill="2B303B"/>
        </w:rPr>
        <w:t>1996</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myList = [</w:t>
      </w:r>
      <w:r w:rsidRPr="00204758">
        <w:rPr>
          <w:rFonts w:ascii="Consolas" w:eastAsia="Times New Roman" w:hAnsi="Consolas" w:cs="Courier New"/>
          <w:color w:val="A3BE8C"/>
          <w:sz w:val="23"/>
          <w:szCs w:val="23"/>
          <w:bdr w:val="none" w:sz="0" w:space="0" w:color="auto" w:frame="1"/>
          <w:shd w:val="clear" w:color="auto" w:fill="2B303B"/>
        </w:rPr>
        <w:t>'Vu Thanh Tai'</w:t>
      </w:r>
      <w:r w:rsidRPr="00204758">
        <w:rPr>
          <w:rFonts w:ascii="Consolas" w:eastAsia="Times New Roman" w:hAnsi="Consolas" w:cs="Courier New"/>
          <w:color w:val="C0C5CE"/>
          <w:sz w:val="23"/>
          <w:szCs w:val="23"/>
          <w:bdr w:val="none" w:sz="0" w:space="0" w:color="auto" w:frame="1"/>
          <w:shd w:val="clear" w:color="auto" w:fill="2B303B"/>
        </w:rPr>
        <w:t>, option]</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print(myList)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65737E"/>
          <w:sz w:val="23"/>
          <w:szCs w:val="23"/>
          <w:bdr w:val="none" w:sz="0" w:space="0" w:color="auto" w:frame="1"/>
          <w:shd w:val="clear" w:color="auto" w:fill="2B303B"/>
        </w:rPr>
        <w:t># ['Vu Thanh Tai', [12, 5, 1996]]</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subList = myList[</w:t>
      </w:r>
      <w:r w:rsidRPr="00204758">
        <w:rPr>
          <w:rFonts w:ascii="Consolas" w:eastAsia="Times New Roman" w:hAnsi="Consolas" w:cs="Courier New"/>
          <w:color w:val="D08770"/>
          <w:sz w:val="23"/>
          <w:szCs w:val="23"/>
          <w:bdr w:val="none" w:sz="0" w:space="0" w:color="auto" w:frame="1"/>
          <w:shd w:val="clear" w:color="auto" w:fill="2B303B"/>
        </w:rPr>
        <w:t>1</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 [12, 5, 1996]</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subList[</w:t>
      </w:r>
      <w:r w:rsidRPr="00204758">
        <w:rPr>
          <w:rFonts w:ascii="Consolas" w:eastAsia="Times New Roman" w:hAnsi="Consolas" w:cs="Courier New"/>
          <w:color w:val="D08770"/>
          <w:sz w:val="23"/>
          <w:szCs w:val="23"/>
          <w:bdr w:val="none" w:sz="0" w:space="0" w:color="auto" w:frame="1"/>
          <w:shd w:val="clear" w:color="auto" w:fill="2B303B"/>
        </w:rPr>
        <w:t>0</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 12</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65737E"/>
          <w:sz w:val="23"/>
          <w:szCs w:val="23"/>
          <w:bdr w:val="none" w:sz="0" w:space="0" w:color="auto" w:frame="1"/>
          <w:shd w:val="clear" w:color="auto" w:fill="2B303B"/>
        </w:rPr>
        <w:t># hoặc có thể viết ngắn gọn như sau</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myList[</w:t>
      </w:r>
      <w:r w:rsidRPr="00204758">
        <w:rPr>
          <w:rFonts w:ascii="Consolas" w:eastAsia="Times New Roman" w:hAnsi="Consolas" w:cs="Courier New"/>
          <w:color w:val="D08770"/>
          <w:sz w:val="23"/>
          <w:szCs w:val="23"/>
          <w:bdr w:val="none" w:sz="0" w:space="0" w:color="auto" w:frame="1"/>
          <w:shd w:val="clear" w:color="auto" w:fill="2B303B"/>
        </w:rPr>
        <w:t>1</w:t>
      </w:r>
      <w:r w:rsidRPr="00204758">
        <w:rPr>
          <w:rFonts w:ascii="Consolas" w:eastAsia="Times New Roman" w:hAnsi="Consolas" w:cs="Courier New"/>
          <w:color w:val="C0C5CE"/>
          <w:sz w:val="23"/>
          <w:szCs w:val="23"/>
          <w:bdr w:val="none" w:sz="0" w:space="0" w:color="auto" w:frame="1"/>
          <w:shd w:val="clear" w:color="auto" w:fill="2B303B"/>
        </w:rPr>
        <w:t>][</w:t>
      </w:r>
      <w:r w:rsidRPr="00204758">
        <w:rPr>
          <w:rFonts w:ascii="Consolas" w:eastAsia="Times New Roman" w:hAnsi="Consolas" w:cs="Courier New"/>
          <w:color w:val="D08770"/>
          <w:sz w:val="23"/>
          <w:szCs w:val="23"/>
          <w:bdr w:val="none" w:sz="0" w:space="0" w:color="auto" w:frame="1"/>
          <w:shd w:val="clear" w:color="auto" w:fill="2B303B"/>
        </w:rPr>
        <w:t>0</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 12</w:t>
      </w:r>
    </w:p>
    <w:p w:rsidR="00204758" w:rsidRDefault="00204758" w:rsidP="00E03B5E">
      <w:pPr>
        <w:shd w:val="clear" w:color="auto" w:fill="FFFFFF"/>
        <w:spacing w:after="0" w:line="240" w:lineRule="auto"/>
        <w:ind w:left="450"/>
        <w:textAlignment w:val="baseline"/>
        <w:rPr>
          <w:rFonts w:ascii="Open Sans" w:eastAsia="Times New Roman" w:hAnsi="Open Sans" w:cs="Times New Roman"/>
          <w:color w:val="444444"/>
          <w:sz w:val="21"/>
          <w:szCs w:val="21"/>
        </w:rPr>
      </w:pPr>
    </w:p>
    <w:p w:rsidR="00830F3A" w:rsidRDefault="00830F3A" w:rsidP="00830F3A">
      <w:pPr>
        <w:pStyle w:val="Heading2"/>
        <w:pBdr>
          <w:bottom w:val="single" w:sz="6" w:space="8" w:color="DDDDDD"/>
        </w:pBdr>
        <w:shd w:val="clear" w:color="auto" w:fill="FFFFFF"/>
        <w:spacing w:before="0" w:after="150" w:line="525" w:lineRule="atLeast"/>
        <w:textAlignment w:val="baseline"/>
        <w:rPr>
          <w:rFonts w:ascii="Open Sans" w:hAnsi="Open Sans"/>
          <w:b w:val="0"/>
          <w:bCs w:val="0"/>
          <w:color w:val="125692"/>
          <w:sz w:val="38"/>
          <w:szCs w:val="38"/>
        </w:rPr>
      </w:pPr>
      <w:r>
        <w:rPr>
          <w:rFonts w:ascii="Open Sans" w:hAnsi="Open Sans"/>
          <w:b w:val="0"/>
          <w:bCs w:val="0"/>
          <w:color w:val="125692"/>
          <w:sz w:val="38"/>
          <w:szCs w:val="38"/>
        </w:rPr>
        <w:t>1, list().</w:t>
      </w:r>
    </w:p>
    <w:p w:rsidR="00830F3A" w:rsidRDefault="00830F3A" w:rsidP="00830F3A">
      <w:pPr>
        <w:pStyle w:val="NormalWeb"/>
        <w:shd w:val="clear" w:color="auto" w:fill="FFFFFF"/>
        <w:spacing w:before="0" w:beforeAutospacing="0" w:after="0" w:afterAutospacing="0"/>
        <w:textAlignment w:val="baseline"/>
        <w:rPr>
          <w:ins w:id="863" w:author="Unknown"/>
          <w:rFonts w:ascii="Open Sans" w:hAnsi="Open Sans"/>
          <w:color w:val="444444"/>
          <w:sz w:val="21"/>
          <w:szCs w:val="21"/>
        </w:rPr>
      </w:pPr>
      <w:ins w:id="864" w:author="Unknown">
        <w:r>
          <w:rPr>
            <w:rFonts w:ascii="Open Sans" w:hAnsi="Open Sans"/>
            <w:color w:val="444444"/>
            <w:sz w:val="21"/>
            <w:szCs w:val="21"/>
          </w:rPr>
          <w:t>Hàm này có tác dụng chuyển đổi kiểu dữ liệu của một biến sang dạng </w:t>
        </w:r>
        <w:r>
          <w:rPr>
            <w:rStyle w:val="HTMLCode"/>
            <w:rFonts w:ascii="Consolas" w:hAnsi="Consolas"/>
            <w:color w:val="BB571A"/>
            <w:sz w:val="23"/>
            <w:szCs w:val="23"/>
            <w:bdr w:val="none" w:sz="0" w:space="0" w:color="auto" w:frame="1"/>
            <w:shd w:val="clear" w:color="auto" w:fill="F0F0F0"/>
          </w:rPr>
          <w:t>list</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865" w:author="Unknown"/>
          <w:rFonts w:ascii="Open Sans" w:hAnsi="Open Sans"/>
          <w:color w:val="444444"/>
          <w:sz w:val="21"/>
          <w:szCs w:val="21"/>
        </w:rPr>
      </w:pPr>
      <w:ins w:id="866" w:author="Unknown">
        <w:r>
          <w:rPr>
            <w:rStyle w:val="Strong"/>
            <w:rFonts w:ascii="Open Sans" w:hAnsi="Open Sans"/>
            <w:color w:val="444444"/>
            <w:sz w:val="21"/>
            <w:szCs w:val="21"/>
            <w:bdr w:val="none" w:sz="0" w:space="0" w:color="auto" w:frame="1"/>
          </w:rPr>
          <w:lastRenderedPageBreak/>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867" w:author="Unknown"/>
          <w:rFonts w:ascii="Courier" w:hAnsi="Courier"/>
          <w:color w:val="444444"/>
          <w:sz w:val="21"/>
          <w:szCs w:val="21"/>
        </w:rPr>
      </w:pPr>
      <w:ins w:id="868" w:author="Unknown">
        <w:r>
          <w:rPr>
            <w:rStyle w:val="HTMLCode"/>
            <w:rFonts w:ascii="Consolas" w:hAnsi="Consolas"/>
            <w:color w:val="C0C5CE"/>
            <w:sz w:val="23"/>
            <w:szCs w:val="23"/>
            <w:bdr w:val="none" w:sz="0" w:space="0" w:color="auto" w:frame="1"/>
            <w:shd w:val="clear" w:color="auto" w:fill="2B303B"/>
          </w:rPr>
          <w:t>list(data)</w:t>
        </w:r>
      </w:ins>
    </w:p>
    <w:p w:rsidR="00830F3A" w:rsidRDefault="00830F3A" w:rsidP="00830F3A">
      <w:pPr>
        <w:pStyle w:val="NormalWeb"/>
        <w:shd w:val="clear" w:color="auto" w:fill="FFFFFF"/>
        <w:spacing w:before="0" w:beforeAutospacing="0" w:after="0" w:afterAutospacing="0"/>
        <w:textAlignment w:val="baseline"/>
        <w:rPr>
          <w:ins w:id="869" w:author="Unknown"/>
          <w:rFonts w:ascii="Open Sans" w:hAnsi="Open Sans"/>
          <w:color w:val="444444"/>
          <w:sz w:val="21"/>
          <w:szCs w:val="21"/>
        </w:rPr>
      </w:pPr>
      <w:ins w:id="870"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 </w:t>
        </w:r>
        <w:r>
          <w:rPr>
            <w:rStyle w:val="HTMLCode"/>
            <w:rFonts w:ascii="Consolas" w:hAnsi="Consolas"/>
            <w:color w:val="BB571A"/>
            <w:sz w:val="23"/>
            <w:szCs w:val="23"/>
            <w:bdr w:val="none" w:sz="0" w:space="0" w:color="auto" w:frame="1"/>
            <w:shd w:val="clear" w:color="auto" w:fill="F0F0F0"/>
          </w:rPr>
          <w:t>data</w:t>
        </w:r>
        <w:r>
          <w:rPr>
            <w:rFonts w:ascii="Open Sans" w:hAnsi="Open Sans"/>
            <w:color w:val="444444"/>
            <w:sz w:val="21"/>
            <w:szCs w:val="21"/>
          </w:rPr>
          <w:t> là biến chứa tuple bạn cần chuyển đổi.</w:t>
        </w:r>
      </w:ins>
    </w:p>
    <w:p w:rsidR="00830F3A" w:rsidRDefault="00830F3A" w:rsidP="00830F3A">
      <w:pPr>
        <w:pStyle w:val="NormalWeb"/>
        <w:shd w:val="clear" w:color="auto" w:fill="FFFFFF"/>
        <w:spacing w:before="0" w:beforeAutospacing="0" w:after="0" w:afterAutospacing="0"/>
        <w:textAlignment w:val="baseline"/>
        <w:rPr>
          <w:ins w:id="871" w:author="Unknown"/>
          <w:rFonts w:ascii="Open Sans" w:hAnsi="Open Sans"/>
          <w:color w:val="444444"/>
          <w:sz w:val="21"/>
          <w:szCs w:val="21"/>
        </w:rPr>
      </w:pPr>
      <w:ins w:id="872"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873" w:author="Unknown"/>
          <w:rStyle w:val="HTMLCode"/>
          <w:rFonts w:ascii="Consolas" w:hAnsi="Consolas"/>
          <w:color w:val="C0C5CE"/>
          <w:sz w:val="23"/>
          <w:szCs w:val="23"/>
          <w:bdr w:val="none" w:sz="0" w:space="0" w:color="auto" w:frame="1"/>
          <w:shd w:val="clear" w:color="auto" w:fill="2B303B"/>
        </w:rPr>
      </w:pPr>
      <w:ins w:id="874" w:author="Unknown">
        <w:r>
          <w:rPr>
            <w:rStyle w:val="HTMLCode"/>
            <w:rFonts w:ascii="Consolas" w:hAnsi="Consolas"/>
            <w:color w:val="C0C5CE"/>
            <w:sz w:val="23"/>
            <w:szCs w:val="23"/>
            <w:bdr w:val="none" w:sz="0" w:space="0" w:color="auto" w:frame="1"/>
            <w:shd w:val="clear" w:color="auto" w:fill="2B303B"/>
          </w:rPr>
          <w:t xml:space="preserve">string = </w:t>
        </w:r>
        <w:r>
          <w:rPr>
            <w:rStyle w:val="hljs-string"/>
            <w:rFonts w:ascii="Consolas" w:hAnsi="Consolas"/>
            <w:color w:val="A3BE8C"/>
            <w:sz w:val="23"/>
            <w:szCs w:val="23"/>
            <w:bdr w:val="none" w:sz="0" w:space="0" w:color="auto" w:frame="1"/>
            <w:shd w:val="clear" w:color="auto" w:fill="2B303B"/>
          </w:rPr>
          <w:t>"Vu Thanh Tai"</w:t>
        </w:r>
      </w:ins>
    </w:p>
    <w:p w:rsidR="00830F3A" w:rsidRDefault="00830F3A" w:rsidP="00830F3A">
      <w:pPr>
        <w:pStyle w:val="HTMLPreformatted"/>
        <w:shd w:val="clear" w:color="auto" w:fill="F6F6F6"/>
        <w:spacing w:line="360" w:lineRule="atLeast"/>
        <w:textAlignment w:val="baseline"/>
        <w:rPr>
          <w:ins w:id="875" w:author="Unknown"/>
          <w:rStyle w:val="HTMLCode"/>
          <w:rFonts w:ascii="Consolas" w:hAnsi="Consolas"/>
          <w:color w:val="C0C5CE"/>
          <w:sz w:val="23"/>
          <w:szCs w:val="23"/>
          <w:bdr w:val="none" w:sz="0" w:space="0" w:color="auto" w:frame="1"/>
          <w:shd w:val="clear" w:color="auto" w:fill="2B303B"/>
        </w:rPr>
      </w:pPr>
      <w:ins w:id="876" w:author="Unknown">
        <w:r>
          <w:rPr>
            <w:rStyle w:val="HTMLCode"/>
            <w:rFonts w:ascii="Consolas" w:hAnsi="Consolas"/>
            <w:color w:val="C0C5CE"/>
            <w:sz w:val="23"/>
            <w:szCs w:val="23"/>
            <w:bdr w:val="none" w:sz="0" w:space="0" w:color="auto" w:frame="1"/>
            <w:shd w:val="clear" w:color="auto" w:fill="2B303B"/>
          </w:rPr>
          <w:t>print(list(string))</w:t>
        </w:r>
      </w:ins>
    </w:p>
    <w:p w:rsidR="00830F3A" w:rsidRDefault="00830F3A" w:rsidP="00830F3A">
      <w:pPr>
        <w:pStyle w:val="HTMLPreformatted"/>
        <w:shd w:val="clear" w:color="auto" w:fill="F6F6F6"/>
        <w:spacing w:line="360" w:lineRule="atLeast"/>
        <w:textAlignment w:val="baseline"/>
        <w:rPr>
          <w:ins w:id="877" w:author="Unknown"/>
          <w:rStyle w:val="HTMLCode"/>
          <w:rFonts w:ascii="Consolas" w:hAnsi="Consolas"/>
          <w:color w:val="C0C5CE"/>
          <w:sz w:val="23"/>
          <w:szCs w:val="23"/>
          <w:bdr w:val="none" w:sz="0" w:space="0" w:color="auto" w:frame="1"/>
          <w:shd w:val="clear" w:color="auto" w:fill="2B303B"/>
        </w:rPr>
      </w:pPr>
      <w:ins w:id="878" w:author="Unknown">
        <w:r>
          <w:rPr>
            <w:rStyle w:val="hljs-comment"/>
            <w:rFonts w:ascii="Consolas" w:eastAsiaTheme="majorEastAsia" w:hAnsi="Consolas"/>
            <w:color w:val="65737E"/>
            <w:sz w:val="23"/>
            <w:szCs w:val="23"/>
            <w:bdr w:val="none" w:sz="0" w:space="0" w:color="auto" w:frame="1"/>
            <w:shd w:val="clear" w:color="auto" w:fill="2B303B"/>
          </w:rPr>
          <w:t># Ket Qua: ['V', 'u', ' ', 'T', 'h', 'a', 'n', 'h', ' ', 'T', 'a', 'i']</w:t>
        </w:r>
      </w:ins>
    </w:p>
    <w:p w:rsidR="00830F3A" w:rsidRDefault="00830F3A" w:rsidP="00830F3A">
      <w:pPr>
        <w:pStyle w:val="HTMLPreformatted"/>
        <w:shd w:val="clear" w:color="auto" w:fill="F6F6F6"/>
        <w:spacing w:line="360" w:lineRule="atLeast"/>
        <w:textAlignment w:val="baseline"/>
        <w:rPr>
          <w:ins w:id="879"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880" w:author="Unknown"/>
          <w:rStyle w:val="HTMLCode"/>
          <w:rFonts w:ascii="Consolas" w:hAnsi="Consolas"/>
          <w:color w:val="C0C5CE"/>
          <w:sz w:val="23"/>
          <w:szCs w:val="23"/>
          <w:bdr w:val="none" w:sz="0" w:space="0" w:color="auto" w:frame="1"/>
          <w:shd w:val="clear" w:color="auto" w:fill="2B303B"/>
        </w:rPr>
      </w:pPr>
      <w:ins w:id="881" w:author="Unknown">
        <w:r>
          <w:rPr>
            <w:rStyle w:val="HTMLCode"/>
            <w:rFonts w:ascii="Consolas" w:hAnsi="Consolas"/>
            <w:color w:val="C0C5CE"/>
            <w:sz w:val="23"/>
            <w:szCs w:val="23"/>
            <w:bdr w:val="none" w:sz="0" w:space="0" w:color="auto" w:frame="1"/>
            <w:shd w:val="clear" w:color="auto" w:fill="2B303B"/>
          </w:rPr>
          <w:t>tup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882" w:author="Unknown"/>
          <w:rStyle w:val="HTMLCode"/>
          <w:rFonts w:ascii="Consolas" w:hAnsi="Consolas"/>
          <w:color w:val="C0C5CE"/>
          <w:sz w:val="23"/>
          <w:szCs w:val="23"/>
          <w:bdr w:val="none" w:sz="0" w:space="0" w:color="auto" w:frame="1"/>
          <w:shd w:val="clear" w:color="auto" w:fill="2B303B"/>
        </w:rPr>
      </w:pPr>
      <w:ins w:id="883" w:author="Unknown">
        <w:r>
          <w:rPr>
            <w:rStyle w:val="HTMLCode"/>
            <w:rFonts w:ascii="Consolas" w:hAnsi="Consolas"/>
            <w:color w:val="C0C5CE"/>
            <w:sz w:val="23"/>
            <w:szCs w:val="23"/>
            <w:bdr w:val="none" w:sz="0" w:space="0" w:color="auto" w:frame="1"/>
            <w:shd w:val="clear" w:color="auto" w:fill="2B303B"/>
          </w:rPr>
          <w:t>print(list(tup))</w:t>
        </w:r>
      </w:ins>
    </w:p>
    <w:p w:rsidR="00830F3A" w:rsidRDefault="00830F3A" w:rsidP="00830F3A">
      <w:pPr>
        <w:pStyle w:val="HTMLPreformatted"/>
        <w:shd w:val="clear" w:color="auto" w:fill="F6F6F6"/>
        <w:spacing w:line="360" w:lineRule="atLeast"/>
        <w:textAlignment w:val="baseline"/>
        <w:rPr>
          <w:ins w:id="884" w:author="Unknown"/>
          <w:rStyle w:val="HTMLCode"/>
          <w:rFonts w:ascii="Consolas" w:hAnsi="Consolas"/>
          <w:color w:val="C0C5CE"/>
          <w:sz w:val="23"/>
          <w:szCs w:val="23"/>
          <w:bdr w:val="none" w:sz="0" w:space="0" w:color="auto" w:frame="1"/>
          <w:shd w:val="clear" w:color="auto" w:fill="2B303B"/>
        </w:rPr>
      </w:pPr>
      <w:ins w:id="885" w:author="Unknown">
        <w:r>
          <w:rPr>
            <w:rStyle w:val="hljs-comment"/>
            <w:rFonts w:ascii="Consolas" w:eastAsiaTheme="majorEastAsia" w:hAnsi="Consolas"/>
            <w:color w:val="65737E"/>
            <w:sz w:val="23"/>
            <w:szCs w:val="23"/>
            <w:bdr w:val="none" w:sz="0" w:space="0" w:color="auto" w:frame="1"/>
            <w:shd w:val="clear" w:color="auto" w:fill="2B303B"/>
          </w:rPr>
          <w:t># Ket Qua: ['A', 'B', 'C']</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886" w:author="Unknown"/>
          <w:rFonts w:ascii="Open Sans" w:hAnsi="Open Sans"/>
          <w:b w:val="0"/>
          <w:bCs w:val="0"/>
          <w:color w:val="125692"/>
          <w:sz w:val="38"/>
          <w:szCs w:val="38"/>
        </w:rPr>
      </w:pPr>
      <w:ins w:id="887" w:author="Unknown">
        <w:r>
          <w:rPr>
            <w:rFonts w:ascii="Open Sans" w:hAnsi="Open Sans"/>
            <w:b w:val="0"/>
            <w:bCs w:val="0"/>
            <w:color w:val="125692"/>
            <w:sz w:val="38"/>
            <w:szCs w:val="38"/>
          </w:rPr>
          <w:t>2, len().</w:t>
        </w:r>
      </w:ins>
    </w:p>
    <w:p w:rsidR="00830F3A" w:rsidRDefault="00830F3A" w:rsidP="00830F3A">
      <w:pPr>
        <w:pStyle w:val="NormalWeb"/>
        <w:shd w:val="clear" w:color="auto" w:fill="FFFFFF"/>
        <w:spacing w:before="0" w:beforeAutospacing="0" w:after="105" w:afterAutospacing="0"/>
        <w:textAlignment w:val="baseline"/>
        <w:rPr>
          <w:ins w:id="888" w:author="Unknown"/>
          <w:rFonts w:ascii="Open Sans" w:hAnsi="Open Sans"/>
          <w:color w:val="444444"/>
          <w:sz w:val="21"/>
          <w:szCs w:val="21"/>
        </w:rPr>
      </w:pPr>
      <w:ins w:id="889" w:author="Unknown">
        <w:r>
          <w:rPr>
            <w:rFonts w:ascii="Open Sans" w:hAnsi="Open Sans"/>
            <w:color w:val="444444"/>
            <w:sz w:val="21"/>
            <w:szCs w:val="21"/>
          </w:rPr>
          <w:t>Hàm này trả về số lượng phần tử có trong list.</w:t>
        </w:r>
      </w:ins>
    </w:p>
    <w:p w:rsidR="00830F3A" w:rsidRDefault="00830F3A" w:rsidP="00830F3A">
      <w:pPr>
        <w:pStyle w:val="NormalWeb"/>
        <w:shd w:val="clear" w:color="auto" w:fill="FFFFFF"/>
        <w:spacing w:before="0" w:beforeAutospacing="0" w:after="0" w:afterAutospacing="0"/>
        <w:textAlignment w:val="baseline"/>
        <w:rPr>
          <w:ins w:id="890" w:author="Unknown"/>
          <w:rFonts w:ascii="Open Sans" w:hAnsi="Open Sans"/>
          <w:color w:val="444444"/>
          <w:sz w:val="21"/>
          <w:szCs w:val="21"/>
        </w:rPr>
      </w:pPr>
      <w:ins w:id="891"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892" w:author="Unknown"/>
          <w:rFonts w:ascii="Courier" w:hAnsi="Courier"/>
          <w:color w:val="444444"/>
          <w:sz w:val="21"/>
          <w:szCs w:val="21"/>
        </w:rPr>
      </w:pPr>
      <w:ins w:id="893" w:author="Unknown">
        <w:r>
          <w:rPr>
            <w:rStyle w:val="HTMLCode"/>
            <w:rFonts w:ascii="Consolas" w:hAnsi="Consolas"/>
            <w:color w:val="C0C5CE"/>
            <w:sz w:val="23"/>
            <w:szCs w:val="23"/>
            <w:bdr w:val="none" w:sz="0" w:space="0" w:color="auto" w:frame="1"/>
            <w:shd w:val="clear" w:color="auto" w:fill="2B303B"/>
          </w:rPr>
          <w:t>len(list)</w:t>
        </w:r>
      </w:ins>
    </w:p>
    <w:p w:rsidR="00830F3A" w:rsidRDefault="00830F3A" w:rsidP="00830F3A">
      <w:pPr>
        <w:pStyle w:val="NormalWeb"/>
        <w:shd w:val="clear" w:color="auto" w:fill="FFFFFF"/>
        <w:spacing w:before="0" w:beforeAutospacing="0" w:after="0" w:afterAutospacing="0"/>
        <w:textAlignment w:val="baseline"/>
        <w:rPr>
          <w:ins w:id="894" w:author="Unknown"/>
          <w:rFonts w:ascii="Open Sans" w:hAnsi="Open Sans"/>
          <w:color w:val="444444"/>
          <w:sz w:val="21"/>
          <w:szCs w:val="21"/>
        </w:rPr>
      </w:pPr>
      <w:ins w:id="895" w:author="Unknown">
        <w:r>
          <w:rPr>
            <w:rStyle w:val="Strong"/>
            <w:rFonts w:ascii="Open Sans" w:hAnsi="Open Sans"/>
            <w:color w:val="444444"/>
            <w:sz w:val="21"/>
            <w:szCs w:val="21"/>
            <w:bdr w:val="none" w:sz="0" w:space="0" w:color="auto" w:frame="1"/>
          </w:rPr>
          <w:t>Trong đó, </w:t>
        </w:r>
        <w:r>
          <w:rPr>
            <w:rStyle w:val="HTMLCode"/>
            <w:rFonts w:ascii="Consolas" w:hAnsi="Consolas"/>
            <w:color w:val="BB571A"/>
            <w:sz w:val="23"/>
            <w:szCs w:val="23"/>
            <w:bdr w:val="none" w:sz="0" w:space="0" w:color="auto" w:frame="1"/>
            <w:shd w:val="clear" w:color="auto" w:fill="F0F0F0"/>
          </w:rPr>
          <w:t>list</w:t>
        </w:r>
        <w:r>
          <w:rPr>
            <w:rFonts w:ascii="Open Sans" w:hAnsi="Open Sans"/>
            <w:color w:val="444444"/>
            <w:sz w:val="21"/>
            <w:szCs w:val="21"/>
          </w:rPr>
          <w:t> là list mà các bạn cần đếm.</w:t>
        </w:r>
      </w:ins>
    </w:p>
    <w:p w:rsidR="00830F3A" w:rsidRDefault="00830F3A" w:rsidP="00830F3A">
      <w:pPr>
        <w:pStyle w:val="NormalWeb"/>
        <w:shd w:val="clear" w:color="auto" w:fill="FFFFFF"/>
        <w:spacing w:before="0" w:beforeAutospacing="0" w:after="0" w:afterAutospacing="0"/>
        <w:textAlignment w:val="baseline"/>
        <w:rPr>
          <w:ins w:id="896" w:author="Unknown"/>
          <w:rFonts w:ascii="Open Sans" w:hAnsi="Open Sans"/>
          <w:color w:val="444444"/>
          <w:sz w:val="21"/>
          <w:szCs w:val="21"/>
        </w:rPr>
      </w:pPr>
      <w:ins w:id="897"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898" w:author="Unknown"/>
          <w:rStyle w:val="HTMLCode"/>
          <w:rFonts w:ascii="Consolas" w:hAnsi="Consolas"/>
          <w:color w:val="C0C5CE"/>
          <w:sz w:val="23"/>
          <w:szCs w:val="23"/>
          <w:bdr w:val="none" w:sz="0" w:space="0" w:color="auto" w:frame="1"/>
          <w:shd w:val="clear" w:color="auto" w:fill="2B303B"/>
        </w:rPr>
      </w:pPr>
      <w:ins w:id="899"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900"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901" w:author="Unknown"/>
          <w:rStyle w:val="HTMLCode"/>
          <w:rFonts w:ascii="Consolas" w:hAnsi="Consolas"/>
          <w:color w:val="C0C5CE"/>
          <w:sz w:val="23"/>
          <w:szCs w:val="23"/>
          <w:bdr w:val="none" w:sz="0" w:space="0" w:color="auto" w:frame="1"/>
          <w:shd w:val="clear" w:color="auto" w:fill="2B303B"/>
        </w:rPr>
      </w:pPr>
      <w:ins w:id="902" w:author="Unknown">
        <w:r>
          <w:rPr>
            <w:rStyle w:val="HTMLCode"/>
            <w:rFonts w:ascii="Consolas" w:hAnsi="Consolas"/>
            <w:color w:val="C0C5CE"/>
            <w:sz w:val="23"/>
            <w:szCs w:val="23"/>
            <w:bdr w:val="none" w:sz="0" w:space="0" w:color="auto" w:frame="1"/>
            <w:shd w:val="clear" w:color="auto" w:fill="2B303B"/>
          </w:rPr>
          <w:t>print(len(list))</w:t>
        </w:r>
      </w:ins>
    </w:p>
    <w:p w:rsidR="00830F3A" w:rsidRDefault="00830F3A" w:rsidP="00830F3A">
      <w:pPr>
        <w:pStyle w:val="HTMLPreformatted"/>
        <w:shd w:val="clear" w:color="auto" w:fill="F6F6F6"/>
        <w:spacing w:line="360" w:lineRule="atLeast"/>
        <w:textAlignment w:val="baseline"/>
        <w:rPr>
          <w:ins w:id="903" w:author="Unknown"/>
          <w:rStyle w:val="HTMLCode"/>
          <w:rFonts w:ascii="Consolas" w:hAnsi="Consolas"/>
          <w:color w:val="C0C5CE"/>
          <w:sz w:val="23"/>
          <w:szCs w:val="23"/>
          <w:bdr w:val="none" w:sz="0" w:space="0" w:color="auto" w:frame="1"/>
          <w:shd w:val="clear" w:color="auto" w:fill="2B303B"/>
        </w:rPr>
      </w:pPr>
      <w:ins w:id="904" w:author="Unknown">
        <w:r>
          <w:rPr>
            <w:rStyle w:val="hljs-comment"/>
            <w:rFonts w:ascii="Consolas" w:eastAsiaTheme="majorEastAsia" w:hAnsi="Consolas"/>
            <w:color w:val="65737E"/>
            <w:sz w:val="23"/>
            <w:szCs w:val="23"/>
            <w:bdr w:val="none" w:sz="0" w:space="0" w:color="auto" w:frame="1"/>
            <w:shd w:val="clear" w:color="auto" w:fill="2B303B"/>
          </w:rPr>
          <w:t>#Kết quả: 3</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905" w:author="Unknown"/>
          <w:rFonts w:ascii="Open Sans" w:hAnsi="Open Sans"/>
          <w:b w:val="0"/>
          <w:bCs w:val="0"/>
          <w:color w:val="125692"/>
          <w:sz w:val="38"/>
          <w:szCs w:val="38"/>
        </w:rPr>
      </w:pPr>
      <w:ins w:id="906" w:author="Unknown">
        <w:r>
          <w:rPr>
            <w:rFonts w:ascii="Open Sans" w:hAnsi="Open Sans"/>
            <w:b w:val="0"/>
            <w:bCs w:val="0"/>
            <w:color w:val="125692"/>
            <w:sz w:val="38"/>
            <w:szCs w:val="38"/>
          </w:rPr>
          <w:t>3, max().</w:t>
        </w:r>
      </w:ins>
    </w:p>
    <w:p w:rsidR="00830F3A" w:rsidRDefault="00830F3A" w:rsidP="00830F3A">
      <w:pPr>
        <w:pStyle w:val="NormalWeb"/>
        <w:shd w:val="clear" w:color="auto" w:fill="FFFFFF"/>
        <w:spacing w:before="0" w:beforeAutospacing="0" w:after="105" w:afterAutospacing="0"/>
        <w:textAlignment w:val="baseline"/>
        <w:rPr>
          <w:ins w:id="907" w:author="Unknown"/>
          <w:rFonts w:ascii="Open Sans" w:hAnsi="Open Sans"/>
          <w:color w:val="444444"/>
          <w:sz w:val="21"/>
          <w:szCs w:val="21"/>
        </w:rPr>
      </w:pPr>
      <w:ins w:id="908" w:author="Unknown">
        <w:r>
          <w:rPr>
            <w:rFonts w:ascii="Open Sans" w:hAnsi="Open Sans"/>
            <w:color w:val="444444"/>
            <w:sz w:val="21"/>
            <w:szCs w:val="21"/>
          </w:rPr>
          <w:t>Hàm này sẽ trả về phần tử có giá trị lớn nhất trong list. Nếu là chuỗi thì nó sẽ trả về phần tử có độ dài chuỗi dài nhất, nếu là số thì nó sẽ trả về phần tử có số lớn nhất.</w:t>
        </w:r>
      </w:ins>
    </w:p>
    <w:p w:rsidR="00830F3A" w:rsidRDefault="00830F3A" w:rsidP="00830F3A">
      <w:pPr>
        <w:pStyle w:val="NormalWeb"/>
        <w:shd w:val="clear" w:color="auto" w:fill="FFFFFF"/>
        <w:spacing w:before="0" w:beforeAutospacing="0" w:after="0" w:afterAutospacing="0"/>
        <w:textAlignment w:val="baseline"/>
        <w:rPr>
          <w:ins w:id="909" w:author="Unknown"/>
          <w:rFonts w:ascii="Open Sans" w:hAnsi="Open Sans"/>
          <w:color w:val="444444"/>
          <w:sz w:val="21"/>
          <w:szCs w:val="21"/>
        </w:rPr>
      </w:pPr>
      <w:ins w:id="910"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911" w:author="Unknown"/>
          <w:rFonts w:ascii="Courier" w:hAnsi="Courier"/>
          <w:color w:val="444444"/>
          <w:sz w:val="21"/>
          <w:szCs w:val="21"/>
        </w:rPr>
      </w:pPr>
      <w:ins w:id="912" w:author="Unknown">
        <w:r>
          <w:rPr>
            <w:rStyle w:val="HTMLCode"/>
            <w:rFonts w:ascii="Consolas" w:hAnsi="Consolas"/>
            <w:color w:val="C0C5CE"/>
            <w:sz w:val="23"/>
            <w:szCs w:val="23"/>
            <w:bdr w:val="none" w:sz="0" w:space="0" w:color="auto" w:frame="1"/>
            <w:shd w:val="clear" w:color="auto" w:fill="2B303B"/>
          </w:rPr>
          <w:t>max(list)</w:t>
        </w:r>
      </w:ins>
    </w:p>
    <w:p w:rsidR="00830F3A" w:rsidRDefault="00830F3A" w:rsidP="00830F3A">
      <w:pPr>
        <w:pStyle w:val="NormalWeb"/>
        <w:shd w:val="clear" w:color="auto" w:fill="FFFFFF"/>
        <w:spacing w:before="0" w:beforeAutospacing="0" w:after="0" w:afterAutospacing="0"/>
        <w:textAlignment w:val="baseline"/>
        <w:rPr>
          <w:ins w:id="913" w:author="Unknown"/>
          <w:rFonts w:ascii="Open Sans" w:hAnsi="Open Sans"/>
          <w:color w:val="444444"/>
          <w:sz w:val="21"/>
          <w:szCs w:val="21"/>
        </w:rPr>
      </w:pPr>
      <w:ins w:id="914" w:author="Unknown">
        <w:r>
          <w:rPr>
            <w:rStyle w:val="Strong"/>
            <w:rFonts w:ascii="Open Sans" w:hAnsi="Open Sans"/>
            <w:color w:val="444444"/>
            <w:sz w:val="21"/>
            <w:szCs w:val="21"/>
            <w:bdr w:val="none" w:sz="0" w:space="0" w:color="auto" w:frame="1"/>
          </w:rPr>
          <w:t>Trong đó, </w:t>
        </w:r>
        <w:r>
          <w:rPr>
            <w:rStyle w:val="HTMLCode"/>
            <w:rFonts w:ascii="Consolas" w:hAnsi="Consolas"/>
            <w:color w:val="BB571A"/>
            <w:sz w:val="23"/>
            <w:szCs w:val="23"/>
            <w:bdr w:val="none" w:sz="0" w:space="0" w:color="auto" w:frame="1"/>
            <w:shd w:val="clear" w:color="auto" w:fill="F0F0F0"/>
          </w:rPr>
          <w:t>list</w:t>
        </w:r>
        <w:r>
          <w:rPr>
            <w:rFonts w:ascii="Open Sans" w:hAnsi="Open Sans"/>
            <w:color w:val="444444"/>
            <w:sz w:val="21"/>
            <w:szCs w:val="21"/>
          </w:rPr>
          <w:t> là list mà các bạn cần kiểm tra.</w:t>
        </w:r>
      </w:ins>
    </w:p>
    <w:p w:rsidR="00830F3A" w:rsidRDefault="00830F3A" w:rsidP="00830F3A">
      <w:pPr>
        <w:pStyle w:val="NormalWeb"/>
        <w:shd w:val="clear" w:color="auto" w:fill="FFFFFF"/>
        <w:spacing w:before="0" w:beforeAutospacing="0" w:after="0" w:afterAutospacing="0"/>
        <w:textAlignment w:val="baseline"/>
        <w:rPr>
          <w:ins w:id="915" w:author="Unknown"/>
          <w:rFonts w:ascii="Open Sans" w:hAnsi="Open Sans"/>
          <w:color w:val="444444"/>
          <w:sz w:val="21"/>
          <w:szCs w:val="21"/>
        </w:rPr>
      </w:pPr>
      <w:ins w:id="916"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917" w:author="Unknown"/>
          <w:rStyle w:val="HTMLCode"/>
          <w:rFonts w:ascii="Consolas" w:hAnsi="Consolas"/>
          <w:color w:val="C0C5CE"/>
          <w:sz w:val="23"/>
          <w:szCs w:val="23"/>
          <w:bdr w:val="none" w:sz="0" w:space="0" w:color="auto" w:frame="1"/>
          <w:shd w:val="clear" w:color="auto" w:fill="2B303B"/>
        </w:rPr>
      </w:pPr>
      <w:ins w:id="918"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919" w:author="Unknown"/>
          <w:rStyle w:val="HTMLCode"/>
          <w:rFonts w:ascii="Consolas" w:hAnsi="Consolas"/>
          <w:color w:val="C0C5CE"/>
          <w:sz w:val="23"/>
          <w:szCs w:val="23"/>
          <w:bdr w:val="none" w:sz="0" w:space="0" w:color="auto" w:frame="1"/>
          <w:shd w:val="clear" w:color="auto" w:fill="2B303B"/>
        </w:rPr>
      </w:pPr>
      <w:ins w:id="920" w:author="Unknown">
        <w:r>
          <w:rPr>
            <w:rStyle w:val="HTMLCode"/>
            <w:rFonts w:ascii="Consolas" w:hAnsi="Consolas"/>
            <w:color w:val="C0C5CE"/>
            <w:sz w:val="23"/>
            <w:szCs w:val="23"/>
            <w:bdr w:val="none" w:sz="0" w:space="0" w:color="auto" w:frame="1"/>
            <w:shd w:val="clear" w:color="auto" w:fill="2B303B"/>
          </w:rPr>
          <w:t>print(max(list))</w:t>
        </w:r>
      </w:ins>
    </w:p>
    <w:p w:rsidR="00830F3A" w:rsidRDefault="00830F3A" w:rsidP="00830F3A">
      <w:pPr>
        <w:pStyle w:val="HTMLPreformatted"/>
        <w:shd w:val="clear" w:color="auto" w:fill="F6F6F6"/>
        <w:spacing w:line="360" w:lineRule="atLeast"/>
        <w:textAlignment w:val="baseline"/>
        <w:rPr>
          <w:ins w:id="921" w:author="Unknown"/>
          <w:rStyle w:val="HTMLCode"/>
          <w:rFonts w:ascii="Consolas" w:hAnsi="Consolas"/>
          <w:color w:val="C0C5CE"/>
          <w:sz w:val="23"/>
          <w:szCs w:val="23"/>
          <w:bdr w:val="none" w:sz="0" w:space="0" w:color="auto" w:frame="1"/>
          <w:shd w:val="clear" w:color="auto" w:fill="2B303B"/>
        </w:rPr>
      </w:pPr>
      <w:ins w:id="922" w:author="Unknown">
        <w:r>
          <w:rPr>
            <w:rStyle w:val="hljs-comment"/>
            <w:rFonts w:ascii="Consolas" w:eastAsiaTheme="majorEastAsia" w:hAnsi="Consolas"/>
            <w:color w:val="65737E"/>
            <w:sz w:val="23"/>
            <w:szCs w:val="23"/>
            <w:bdr w:val="none" w:sz="0" w:space="0" w:color="auto" w:frame="1"/>
            <w:shd w:val="clear" w:color="auto" w:fill="2B303B"/>
          </w:rPr>
          <w:t>#Kết quả: C</w:t>
        </w:r>
      </w:ins>
    </w:p>
    <w:p w:rsidR="00830F3A" w:rsidRDefault="00830F3A" w:rsidP="00830F3A">
      <w:pPr>
        <w:pStyle w:val="HTMLPreformatted"/>
        <w:shd w:val="clear" w:color="auto" w:fill="F6F6F6"/>
        <w:spacing w:line="360" w:lineRule="atLeast"/>
        <w:textAlignment w:val="baseline"/>
        <w:rPr>
          <w:ins w:id="923"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924" w:author="Unknown"/>
          <w:rStyle w:val="HTMLCode"/>
          <w:rFonts w:ascii="Consolas" w:hAnsi="Consolas"/>
          <w:color w:val="C0C5CE"/>
          <w:sz w:val="23"/>
          <w:szCs w:val="23"/>
          <w:bdr w:val="none" w:sz="0" w:space="0" w:color="auto" w:frame="1"/>
          <w:shd w:val="clear" w:color="auto" w:fill="2B303B"/>
        </w:rPr>
      </w:pPr>
      <w:ins w:id="925"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'1'</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'3'</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'2'</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926" w:author="Unknown"/>
          <w:rStyle w:val="HTMLCode"/>
          <w:rFonts w:ascii="Consolas" w:hAnsi="Consolas"/>
          <w:color w:val="C0C5CE"/>
          <w:sz w:val="23"/>
          <w:szCs w:val="23"/>
          <w:bdr w:val="none" w:sz="0" w:space="0" w:color="auto" w:frame="1"/>
          <w:shd w:val="clear" w:color="auto" w:fill="2B303B"/>
        </w:rPr>
      </w:pPr>
      <w:ins w:id="927" w:author="Unknown">
        <w:r>
          <w:rPr>
            <w:rStyle w:val="HTMLCode"/>
            <w:rFonts w:ascii="Consolas" w:hAnsi="Consolas"/>
            <w:color w:val="C0C5CE"/>
            <w:sz w:val="23"/>
            <w:szCs w:val="23"/>
            <w:bdr w:val="none" w:sz="0" w:space="0" w:color="auto" w:frame="1"/>
            <w:shd w:val="clear" w:color="auto" w:fill="2B303B"/>
          </w:rPr>
          <w:t>print(max(list))</w:t>
        </w:r>
      </w:ins>
    </w:p>
    <w:p w:rsidR="00830F3A" w:rsidRDefault="00830F3A" w:rsidP="00830F3A">
      <w:pPr>
        <w:pStyle w:val="HTMLPreformatted"/>
        <w:shd w:val="clear" w:color="auto" w:fill="F6F6F6"/>
        <w:spacing w:line="360" w:lineRule="atLeast"/>
        <w:textAlignment w:val="baseline"/>
        <w:rPr>
          <w:ins w:id="928" w:author="Unknown"/>
          <w:rStyle w:val="HTMLCode"/>
          <w:rFonts w:ascii="Consolas" w:hAnsi="Consolas"/>
          <w:color w:val="C0C5CE"/>
          <w:sz w:val="23"/>
          <w:szCs w:val="23"/>
          <w:bdr w:val="none" w:sz="0" w:space="0" w:color="auto" w:frame="1"/>
          <w:shd w:val="clear" w:color="auto" w:fill="2B303B"/>
        </w:rPr>
      </w:pPr>
      <w:ins w:id="929" w:author="Unknown">
        <w:r>
          <w:rPr>
            <w:rStyle w:val="hljs-comment"/>
            <w:rFonts w:ascii="Consolas" w:eastAsiaTheme="majorEastAsia" w:hAnsi="Consolas"/>
            <w:color w:val="65737E"/>
            <w:sz w:val="23"/>
            <w:szCs w:val="23"/>
            <w:bdr w:val="none" w:sz="0" w:space="0" w:color="auto" w:frame="1"/>
            <w:shd w:val="clear" w:color="auto" w:fill="2B303B"/>
          </w:rPr>
          <w:t>#Kết quả: 3</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930" w:author="Unknown"/>
          <w:rFonts w:ascii="Open Sans" w:hAnsi="Open Sans"/>
          <w:b w:val="0"/>
          <w:bCs w:val="0"/>
          <w:color w:val="125692"/>
          <w:sz w:val="38"/>
          <w:szCs w:val="38"/>
        </w:rPr>
      </w:pPr>
      <w:ins w:id="931" w:author="Unknown">
        <w:r>
          <w:rPr>
            <w:rFonts w:ascii="Open Sans" w:hAnsi="Open Sans"/>
            <w:b w:val="0"/>
            <w:bCs w:val="0"/>
            <w:color w:val="125692"/>
            <w:sz w:val="38"/>
            <w:szCs w:val="38"/>
          </w:rPr>
          <w:lastRenderedPageBreak/>
          <w:t>4, min().</w:t>
        </w:r>
      </w:ins>
    </w:p>
    <w:p w:rsidR="00830F3A" w:rsidRDefault="00830F3A" w:rsidP="00830F3A">
      <w:pPr>
        <w:pStyle w:val="NormalWeb"/>
        <w:shd w:val="clear" w:color="auto" w:fill="FFFFFF"/>
        <w:spacing w:before="0" w:beforeAutospacing="0" w:after="105" w:afterAutospacing="0"/>
        <w:textAlignment w:val="baseline"/>
        <w:rPr>
          <w:ins w:id="932" w:author="Unknown"/>
          <w:rFonts w:ascii="Open Sans" w:hAnsi="Open Sans"/>
          <w:color w:val="444444"/>
          <w:sz w:val="21"/>
          <w:szCs w:val="21"/>
        </w:rPr>
      </w:pPr>
      <w:ins w:id="933" w:author="Unknown">
        <w:r>
          <w:rPr>
            <w:rFonts w:ascii="Open Sans" w:hAnsi="Open Sans"/>
            <w:color w:val="444444"/>
            <w:sz w:val="21"/>
            <w:szCs w:val="21"/>
          </w:rPr>
          <w:t>Hàm này sẽ trả về phần tử có giá trị nhỏ nhất trong list. Nếu là chuỗi thì nó sẽ trả về phần tử có độ dài chuỗi ngắn nhất, nếu là số thì nó sẽ trả về phần tử có số nhỏ nhất.</w:t>
        </w:r>
      </w:ins>
    </w:p>
    <w:p w:rsidR="00830F3A" w:rsidRDefault="00830F3A" w:rsidP="00830F3A">
      <w:pPr>
        <w:pStyle w:val="NormalWeb"/>
        <w:shd w:val="clear" w:color="auto" w:fill="FFFFFF"/>
        <w:spacing w:before="0" w:beforeAutospacing="0" w:after="0" w:afterAutospacing="0"/>
        <w:textAlignment w:val="baseline"/>
        <w:rPr>
          <w:ins w:id="934" w:author="Unknown"/>
          <w:rFonts w:ascii="Open Sans" w:hAnsi="Open Sans"/>
          <w:color w:val="444444"/>
          <w:sz w:val="21"/>
          <w:szCs w:val="21"/>
        </w:rPr>
      </w:pPr>
      <w:ins w:id="935"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936" w:author="Unknown"/>
          <w:rFonts w:ascii="Courier" w:hAnsi="Courier"/>
          <w:color w:val="444444"/>
          <w:sz w:val="21"/>
          <w:szCs w:val="21"/>
        </w:rPr>
      </w:pPr>
      <w:ins w:id="937" w:author="Unknown">
        <w:r>
          <w:rPr>
            <w:rStyle w:val="HTMLCode"/>
            <w:rFonts w:ascii="Consolas" w:hAnsi="Consolas"/>
            <w:color w:val="C0C5CE"/>
            <w:sz w:val="23"/>
            <w:szCs w:val="23"/>
            <w:bdr w:val="none" w:sz="0" w:space="0" w:color="auto" w:frame="1"/>
            <w:shd w:val="clear" w:color="auto" w:fill="2B303B"/>
          </w:rPr>
          <w:t>min(list)</w:t>
        </w:r>
      </w:ins>
    </w:p>
    <w:p w:rsidR="00830F3A" w:rsidRDefault="00830F3A" w:rsidP="00830F3A">
      <w:pPr>
        <w:pStyle w:val="NormalWeb"/>
        <w:shd w:val="clear" w:color="auto" w:fill="FFFFFF"/>
        <w:spacing w:before="0" w:beforeAutospacing="0" w:after="0" w:afterAutospacing="0"/>
        <w:textAlignment w:val="baseline"/>
        <w:rPr>
          <w:ins w:id="938" w:author="Unknown"/>
          <w:rFonts w:ascii="Open Sans" w:hAnsi="Open Sans"/>
          <w:color w:val="444444"/>
          <w:sz w:val="21"/>
          <w:szCs w:val="21"/>
        </w:rPr>
      </w:pPr>
      <w:ins w:id="939" w:author="Unknown">
        <w:r>
          <w:rPr>
            <w:rStyle w:val="Strong"/>
            <w:rFonts w:ascii="Open Sans" w:hAnsi="Open Sans"/>
            <w:color w:val="444444"/>
            <w:sz w:val="21"/>
            <w:szCs w:val="21"/>
            <w:bdr w:val="none" w:sz="0" w:space="0" w:color="auto" w:frame="1"/>
          </w:rPr>
          <w:t>Trong đó, </w:t>
        </w:r>
        <w:r>
          <w:rPr>
            <w:rStyle w:val="HTMLCode"/>
            <w:rFonts w:ascii="Consolas" w:hAnsi="Consolas"/>
            <w:color w:val="BB571A"/>
            <w:sz w:val="23"/>
            <w:szCs w:val="23"/>
            <w:bdr w:val="none" w:sz="0" w:space="0" w:color="auto" w:frame="1"/>
            <w:shd w:val="clear" w:color="auto" w:fill="F0F0F0"/>
          </w:rPr>
          <w:t>list</w:t>
        </w:r>
        <w:r>
          <w:rPr>
            <w:rFonts w:ascii="Open Sans" w:hAnsi="Open Sans"/>
            <w:color w:val="444444"/>
            <w:sz w:val="21"/>
            <w:szCs w:val="21"/>
          </w:rPr>
          <w:t> là list mà các bạn cần kiểm tra.</w:t>
        </w:r>
      </w:ins>
    </w:p>
    <w:p w:rsidR="00830F3A" w:rsidRDefault="00830F3A" w:rsidP="00830F3A">
      <w:pPr>
        <w:pStyle w:val="NormalWeb"/>
        <w:shd w:val="clear" w:color="auto" w:fill="FFFFFF"/>
        <w:spacing w:before="0" w:beforeAutospacing="0" w:after="0" w:afterAutospacing="0"/>
        <w:textAlignment w:val="baseline"/>
        <w:rPr>
          <w:ins w:id="940" w:author="Unknown"/>
          <w:rFonts w:ascii="Open Sans" w:hAnsi="Open Sans"/>
          <w:color w:val="444444"/>
          <w:sz w:val="21"/>
          <w:szCs w:val="21"/>
        </w:rPr>
      </w:pPr>
      <w:ins w:id="941"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942" w:author="Unknown"/>
          <w:rStyle w:val="HTMLCode"/>
          <w:rFonts w:ascii="Consolas" w:hAnsi="Consolas"/>
          <w:color w:val="C0C5CE"/>
          <w:sz w:val="23"/>
          <w:szCs w:val="23"/>
          <w:bdr w:val="none" w:sz="0" w:space="0" w:color="auto" w:frame="1"/>
          <w:shd w:val="clear" w:color="auto" w:fill="2B303B"/>
        </w:rPr>
      </w:pPr>
      <w:ins w:id="943"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944" w:author="Unknown"/>
          <w:rStyle w:val="HTMLCode"/>
          <w:rFonts w:ascii="Consolas" w:hAnsi="Consolas"/>
          <w:color w:val="C0C5CE"/>
          <w:sz w:val="23"/>
          <w:szCs w:val="23"/>
          <w:bdr w:val="none" w:sz="0" w:space="0" w:color="auto" w:frame="1"/>
          <w:shd w:val="clear" w:color="auto" w:fill="2B303B"/>
        </w:rPr>
      </w:pPr>
      <w:ins w:id="945" w:author="Unknown">
        <w:r>
          <w:rPr>
            <w:rStyle w:val="HTMLCode"/>
            <w:rFonts w:ascii="Consolas" w:hAnsi="Consolas"/>
            <w:color w:val="C0C5CE"/>
            <w:sz w:val="23"/>
            <w:szCs w:val="23"/>
            <w:bdr w:val="none" w:sz="0" w:space="0" w:color="auto" w:frame="1"/>
            <w:shd w:val="clear" w:color="auto" w:fill="2B303B"/>
          </w:rPr>
          <w:t>print(min(list))</w:t>
        </w:r>
      </w:ins>
    </w:p>
    <w:p w:rsidR="00830F3A" w:rsidRDefault="00830F3A" w:rsidP="00830F3A">
      <w:pPr>
        <w:pStyle w:val="HTMLPreformatted"/>
        <w:shd w:val="clear" w:color="auto" w:fill="F6F6F6"/>
        <w:spacing w:line="360" w:lineRule="atLeast"/>
        <w:textAlignment w:val="baseline"/>
        <w:rPr>
          <w:ins w:id="946" w:author="Unknown"/>
          <w:rStyle w:val="HTMLCode"/>
          <w:rFonts w:ascii="Consolas" w:hAnsi="Consolas"/>
          <w:color w:val="C0C5CE"/>
          <w:sz w:val="23"/>
          <w:szCs w:val="23"/>
          <w:bdr w:val="none" w:sz="0" w:space="0" w:color="auto" w:frame="1"/>
          <w:shd w:val="clear" w:color="auto" w:fill="2B303B"/>
        </w:rPr>
      </w:pPr>
      <w:ins w:id="947" w:author="Unknown">
        <w:r>
          <w:rPr>
            <w:rStyle w:val="hljs-comment"/>
            <w:rFonts w:ascii="Consolas" w:eastAsiaTheme="majorEastAsia" w:hAnsi="Consolas"/>
            <w:color w:val="65737E"/>
            <w:sz w:val="23"/>
            <w:szCs w:val="23"/>
            <w:bdr w:val="none" w:sz="0" w:space="0" w:color="auto" w:frame="1"/>
            <w:shd w:val="clear" w:color="auto" w:fill="2B303B"/>
          </w:rPr>
          <w:t>#Kết quả: A</w:t>
        </w:r>
      </w:ins>
    </w:p>
    <w:p w:rsidR="00830F3A" w:rsidRDefault="00830F3A" w:rsidP="00830F3A">
      <w:pPr>
        <w:pStyle w:val="HTMLPreformatted"/>
        <w:shd w:val="clear" w:color="auto" w:fill="F6F6F6"/>
        <w:spacing w:line="360" w:lineRule="atLeast"/>
        <w:textAlignment w:val="baseline"/>
        <w:rPr>
          <w:ins w:id="948"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949" w:author="Unknown"/>
          <w:rStyle w:val="HTMLCode"/>
          <w:rFonts w:ascii="Consolas" w:hAnsi="Consolas"/>
          <w:color w:val="C0C5CE"/>
          <w:sz w:val="23"/>
          <w:szCs w:val="23"/>
          <w:bdr w:val="none" w:sz="0" w:space="0" w:color="auto" w:frame="1"/>
          <w:shd w:val="clear" w:color="auto" w:fill="2B303B"/>
        </w:rPr>
      </w:pPr>
      <w:ins w:id="950"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'1'</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'3'</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'2'</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951" w:author="Unknown"/>
          <w:rStyle w:val="HTMLCode"/>
          <w:rFonts w:ascii="Consolas" w:hAnsi="Consolas"/>
          <w:color w:val="C0C5CE"/>
          <w:sz w:val="23"/>
          <w:szCs w:val="23"/>
          <w:bdr w:val="none" w:sz="0" w:space="0" w:color="auto" w:frame="1"/>
          <w:shd w:val="clear" w:color="auto" w:fill="2B303B"/>
        </w:rPr>
      </w:pPr>
      <w:ins w:id="952" w:author="Unknown">
        <w:r>
          <w:rPr>
            <w:rStyle w:val="HTMLCode"/>
            <w:rFonts w:ascii="Consolas" w:hAnsi="Consolas"/>
            <w:color w:val="C0C5CE"/>
            <w:sz w:val="23"/>
            <w:szCs w:val="23"/>
            <w:bdr w:val="none" w:sz="0" w:space="0" w:color="auto" w:frame="1"/>
            <w:shd w:val="clear" w:color="auto" w:fill="2B303B"/>
          </w:rPr>
          <w:t>print(max(list))</w:t>
        </w:r>
      </w:ins>
    </w:p>
    <w:p w:rsidR="00830F3A" w:rsidRDefault="00830F3A" w:rsidP="00830F3A">
      <w:pPr>
        <w:pStyle w:val="HTMLPreformatted"/>
        <w:shd w:val="clear" w:color="auto" w:fill="F6F6F6"/>
        <w:spacing w:line="360" w:lineRule="atLeast"/>
        <w:textAlignment w:val="baseline"/>
        <w:rPr>
          <w:ins w:id="953" w:author="Unknown"/>
          <w:rStyle w:val="HTMLCode"/>
          <w:rFonts w:ascii="Consolas" w:hAnsi="Consolas"/>
          <w:color w:val="C0C5CE"/>
          <w:sz w:val="23"/>
          <w:szCs w:val="23"/>
          <w:bdr w:val="none" w:sz="0" w:space="0" w:color="auto" w:frame="1"/>
          <w:shd w:val="clear" w:color="auto" w:fill="2B303B"/>
        </w:rPr>
      </w:pPr>
      <w:ins w:id="954" w:author="Unknown">
        <w:r>
          <w:rPr>
            <w:rStyle w:val="hljs-comment"/>
            <w:rFonts w:ascii="Consolas" w:eastAsiaTheme="majorEastAsia" w:hAnsi="Consolas"/>
            <w:color w:val="65737E"/>
            <w:sz w:val="23"/>
            <w:szCs w:val="23"/>
            <w:bdr w:val="none" w:sz="0" w:space="0" w:color="auto" w:frame="1"/>
            <w:shd w:val="clear" w:color="auto" w:fill="2B303B"/>
          </w:rPr>
          <w:t>#Kết quả: 1</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955" w:author="Unknown"/>
          <w:rFonts w:ascii="Open Sans" w:hAnsi="Open Sans"/>
          <w:b w:val="0"/>
          <w:bCs w:val="0"/>
          <w:color w:val="125692"/>
          <w:sz w:val="38"/>
          <w:szCs w:val="38"/>
        </w:rPr>
      </w:pPr>
      <w:ins w:id="956" w:author="Unknown">
        <w:r>
          <w:rPr>
            <w:rFonts w:ascii="Open Sans" w:hAnsi="Open Sans"/>
            <w:b w:val="0"/>
            <w:bCs w:val="0"/>
            <w:color w:val="125692"/>
            <w:sz w:val="38"/>
            <w:szCs w:val="38"/>
          </w:rPr>
          <w:t>5, append().</w:t>
        </w:r>
      </w:ins>
    </w:p>
    <w:p w:rsidR="00830F3A" w:rsidRDefault="00830F3A" w:rsidP="00830F3A">
      <w:pPr>
        <w:pStyle w:val="NormalWeb"/>
        <w:shd w:val="clear" w:color="auto" w:fill="FFFFFF"/>
        <w:spacing w:before="0" w:beforeAutospacing="0" w:after="0" w:afterAutospacing="0"/>
        <w:textAlignment w:val="baseline"/>
        <w:rPr>
          <w:ins w:id="957" w:author="Unknown"/>
          <w:rFonts w:ascii="Open Sans" w:hAnsi="Open Sans"/>
          <w:color w:val="444444"/>
          <w:sz w:val="21"/>
          <w:szCs w:val="21"/>
        </w:rPr>
      </w:pPr>
      <w:ins w:id="958" w:author="Unknown">
        <w:r>
          <w:rPr>
            <w:rFonts w:ascii="Open Sans" w:hAnsi="Open Sans"/>
            <w:color w:val="444444"/>
            <w:sz w:val="21"/>
            <w:szCs w:val="21"/>
          </w:rPr>
          <w:t>Phương thức này có tác dụng thêm phần vào cuối của một </w:t>
        </w:r>
        <w:r>
          <w:rPr>
            <w:rStyle w:val="HTMLCode"/>
            <w:rFonts w:ascii="Consolas" w:hAnsi="Consolas"/>
            <w:color w:val="BB571A"/>
            <w:sz w:val="23"/>
            <w:szCs w:val="23"/>
            <w:bdr w:val="none" w:sz="0" w:space="0" w:color="auto" w:frame="1"/>
            <w:shd w:val="clear" w:color="auto" w:fill="F0F0F0"/>
          </w:rPr>
          <w:t>list</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959" w:author="Unknown"/>
          <w:rFonts w:ascii="Open Sans" w:hAnsi="Open Sans"/>
          <w:color w:val="444444"/>
          <w:sz w:val="21"/>
          <w:szCs w:val="21"/>
        </w:rPr>
      </w:pPr>
      <w:ins w:id="960"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961" w:author="Unknown"/>
          <w:rFonts w:ascii="Courier" w:hAnsi="Courier"/>
          <w:color w:val="444444"/>
          <w:sz w:val="21"/>
          <w:szCs w:val="21"/>
        </w:rPr>
      </w:pPr>
      <w:ins w:id="962" w:author="Unknown">
        <w:r>
          <w:rPr>
            <w:rStyle w:val="HTMLCode"/>
            <w:rFonts w:ascii="Consolas" w:hAnsi="Consolas"/>
            <w:color w:val="C0C5CE"/>
            <w:sz w:val="23"/>
            <w:szCs w:val="23"/>
            <w:bdr w:val="none" w:sz="0" w:space="0" w:color="auto" w:frame="1"/>
            <w:shd w:val="clear" w:color="auto" w:fill="2B303B"/>
          </w:rPr>
          <w:t>mylist.append(obj)</w:t>
        </w:r>
      </w:ins>
    </w:p>
    <w:p w:rsidR="00830F3A" w:rsidRDefault="00830F3A" w:rsidP="00830F3A">
      <w:pPr>
        <w:pStyle w:val="NormalWeb"/>
        <w:shd w:val="clear" w:color="auto" w:fill="FFFFFF"/>
        <w:spacing w:before="0" w:beforeAutospacing="0" w:after="0" w:afterAutospacing="0"/>
        <w:textAlignment w:val="baseline"/>
        <w:rPr>
          <w:ins w:id="963" w:author="Unknown"/>
          <w:rFonts w:ascii="Open Sans" w:hAnsi="Open Sans"/>
          <w:color w:val="444444"/>
          <w:sz w:val="21"/>
          <w:szCs w:val="21"/>
        </w:rPr>
      </w:pPr>
      <w:ins w:id="964"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830F3A" w:rsidRDefault="00830F3A" w:rsidP="00830F3A">
      <w:pPr>
        <w:numPr>
          <w:ilvl w:val="0"/>
          <w:numId w:val="24"/>
        </w:numPr>
        <w:shd w:val="clear" w:color="auto" w:fill="FFFFFF"/>
        <w:spacing w:after="0" w:line="240" w:lineRule="auto"/>
        <w:ind w:left="450"/>
        <w:textAlignment w:val="baseline"/>
        <w:rPr>
          <w:ins w:id="965" w:author="Unknown"/>
          <w:rFonts w:ascii="Open Sans" w:hAnsi="Open Sans"/>
          <w:color w:val="444444"/>
          <w:sz w:val="21"/>
          <w:szCs w:val="21"/>
        </w:rPr>
      </w:pPr>
      <w:ins w:id="966" w:author="Unknown">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 là list mà các bạn cần thêm phần tử.</w:t>
        </w:r>
      </w:ins>
    </w:p>
    <w:p w:rsidR="00830F3A" w:rsidRDefault="00830F3A" w:rsidP="00830F3A">
      <w:pPr>
        <w:numPr>
          <w:ilvl w:val="0"/>
          <w:numId w:val="24"/>
        </w:numPr>
        <w:shd w:val="clear" w:color="auto" w:fill="FFFFFF"/>
        <w:spacing w:after="0" w:line="240" w:lineRule="auto"/>
        <w:ind w:left="450"/>
        <w:textAlignment w:val="baseline"/>
        <w:rPr>
          <w:ins w:id="967" w:author="Unknown"/>
          <w:rFonts w:ascii="Open Sans" w:hAnsi="Open Sans"/>
          <w:color w:val="444444"/>
          <w:sz w:val="21"/>
          <w:szCs w:val="21"/>
        </w:rPr>
      </w:pPr>
      <w:ins w:id="968" w:author="Unknown">
        <w:r>
          <w:rPr>
            <w:rStyle w:val="HTMLCode"/>
            <w:rFonts w:ascii="Consolas" w:eastAsiaTheme="minorHAnsi" w:hAnsi="Consolas"/>
            <w:color w:val="BB571A"/>
            <w:sz w:val="23"/>
            <w:szCs w:val="23"/>
            <w:bdr w:val="none" w:sz="0" w:space="0" w:color="auto" w:frame="1"/>
            <w:shd w:val="clear" w:color="auto" w:fill="F0F0F0"/>
          </w:rPr>
          <w:t>obj</w:t>
        </w:r>
        <w:r>
          <w:rPr>
            <w:rFonts w:ascii="Open Sans" w:hAnsi="Open Sans"/>
            <w:color w:val="444444"/>
            <w:sz w:val="21"/>
            <w:szCs w:val="21"/>
          </w:rPr>
          <w:t> là phần tử mà bạn muốn thêm vào </w:t>
        </w:r>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969" w:author="Unknown"/>
          <w:rFonts w:ascii="Open Sans" w:hAnsi="Open Sans"/>
          <w:color w:val="444444"/>
          <w:sz w:val="21"/>
          <w:szCs w:val="21"/>
        </w:rPr>
      </w:pPr>
      <w:ins w:id="970"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 </w:t>
        </w:r>
      </w:ins>
    </w:p>
    <w:p w:rsidR="00830F3A" w:rsidRDefault="00830F3A" w:rsidP="00830F3A">
      <w:pPr>
        <w:pStyle w:val="HTMLPreformatted"/>
        <w:shd w:val="clear" w:color="auto" w:fill="F6F6F6"/>
        <w:spacing w:line="360" w:lineRule="atLeast"/>
        <w:textAlignment w:val="baseline"/>
        <w:rPr>
          <w:ins w:id="971" w:author="Unknown"/>
          <w:rStyle w:val="HTMLCode"/>
          <w:rFonts w:ascii="Consolas" w:hAnsi="Consolas"/>
          <w:color w:val="C0C5CE"/>
          <w:sz w:val="23"/>
          <w:szCs w:val="23"/>
          <w:bdr w:val="none" w:sz="0" w:space="0" w:color="auto" w:frame="1"/>
          <w:shd w:val="clear" w:color="auto" w:fill="2B303B"/>
        </w:rPr>
      </w:pPr>
      <w:ins w:id="972"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973"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974" w:author="Unknown"/>
          <w:rStyle w:val="HTMLCode"/>
          <w:rFonts w:ascii="Consolas" w:hAnsi="Consolas"/>
          <w:color w:val="C0C5CE"/>
          <w:sz w:val="23"/>
          <w:szCs w:val="23"/>
          <w:bdr w:val="none" w:sz="0" w:space="0" w:color="auto" w:frame="1"/>
          <w:shd w:val="clear" w:color="auto" w:fill="2B303B"/>
        </w:rPr>
      </w:pPr>
      <w:ins w:id="975" w:author="Unknown">
        <w:r>
          <w:rPr>
            <w:rStyle w:val="HTMLCode"/>
            <w:rFonts w:ascii="Consolas" w:hAnsi="Consolas"/>
            <w:color w:val="C0C5CE"/>
            <w:sz w:val="23"/>
            <w:szCs w:val="23"/>
            <w:bdr w:val="none" w:sz="0" w:space="0" w:color="auto" w:frame="1"/>
            <w:shd w:val="clear" w:color="auto" w:fill="2B303B"/>
          </w:rPr>
          <w:t>list.append(</w:t>
        </w:r>
        <w:r>
          <w:rPr>
            <w:rStyle w:val="hljs-string"/>
            <w:rFonts w:ascii="Consolas" w:hAnsi="Consolas"/>
            <w:color w:val="A3BE8C"/>
            <w:sz w:val="23"/>
            <w:szCs w:val="23"/>
            <w:bdr w:val="none" w:sz="0" w:space="0" w:color="auto" w:frame="1"/>
            <w:shd w:val="clear" w:color="auto" w:fill="2B303B"/>
          </w:rPr>
          <w:t>'D'</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976" w:author="Unknown"/>
          <w:rStyle w:val="HTMLCode"/>
          <w:rFonts w:ascii="Consolas" w:hAnsi="Consolas"/>
          <w:color w:val="C0C5CE"/>
          <w:sz w:val="23"/>
          <w:szCs w:val="23"/>
          <w:bdr w:val="none" w:sz="0" w:space="0" w:color="auto" w:frame="1"/>
          <w:shd w:val="clear" w:color="auto" w:fill="2B303B"/>
        </w:rPr>
      </w:pPr>
      <w:ins w:id="977"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978" w:author="Unknown"/>
          <w:rStyle w:val="HTMLCode"/>
          <w:rFonts w:ascii="Consolas" w:hAnsi="Consolas"/>
          <w:color w:val="C0C5CE"/>
          <w:sz w:val="23"/>
          <w:szCs w:val="23"/>
          <w:bdr w:val="none" w:sz="0" w:space="0" w:color="auto" w:frame="1"/>
          <w:shd w:val="clear" w:color="auto" w:fill="2B303B"/>
        </w:rPr>
      </w:pPr>
      <w:ins w:id="979" w:author="Unknown">
        <w:r>
          <w:rPr>
            <w:rStyle w:val="hljs-comment"/>
            <w:rFonts w:ascii="Consolas" w:eastAsiaTheme="majorEastAsia" w:hAnsi="Consolas"/>
            <w:color w:val="65737E"/>
            <w:sz w:val="23"/>
            <w:szCs w:val="23"/>
            <w:bdr w:val="none" w:sz="0" w:space="0" w:color="auto" w:frame="1"/>
            <w:shd w:val="clear" w:color="auto" w:fill="2B303B"/>
          </w:rPr>
          <w:t># Kết quả: ['A', 'B', 'C', 'D']</w:t>
        </w:r>
      </w:ins>
    </w:p>
    <w:p w:rsidR="00830F3A" w:rsidRDefault="00830F3A" w:rsidP="00830F3A">
      <w:pPr>
        <w:pStyle w:val="HTMLPreformatted"/>
        <w:shd w:val="clear" w:color="auto" w:fill="F6F6F6"/>
        <w:spacing w:line="360" w:lineRule="atLeast"/>
        <w:textAlignment w:val="baseline"/>
        <w:rPr>
          <w:ins w:id="980"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981" w:author="Unknown"/>
          <w:rStyle w:val="HTMLCode"/>
          <w:rFonts w:ascii="Consolas" w:hAnsi="Consolas"/>
          <w:color w:val="C0C5CE"/>
          <w:sz w:val="23"/>
          <w:szCs w:val="23"/>
          <w:bdr w:val="none" w:sz="0" w:space="0" w:color="auto" w:frame="1"/>
          <w:shd w:val="clear" w:color="auto" w:fill="2B303B"/>
        </w:rPr>
      </w:pPr>
      <w:ins w:id="982" w:author="Unknown">
        <w:r>
          <w:rPr>
            <w:rStyle w:val="HTMLCode"/>
            <w:rFonts w:ascii="Consolas" w:hAnsi="Consolas"/>
            <w:color w:val="C0C5CE"/>
            <w:sz w:val="23"/>
            <w:szCs w:val="23"/>
            <w:bdr w:val="none" w:sz="0" w:space="0" w:color="auto" w:frame="1"/>
            <w:shd w:val="clear" w:color="auto" w:fill="2B303B"/>
          </w:rPr>
          <w:t>list.append((</w:t>
        </w:r>
        <w:r>
          <w:rPr>
            <w:rStyle w:val="hljs-string"/>
            <w:rFonts w:ascii="Consolas" w:hAnsi="Consolas"/>
            <w:color w:val="A3BE8C"/>
            <w:sz w:val="23"/>
            <w:szCs w:val="23"/>
            <w:bdr w:val="none" w:sz="0" w:space="0" w:color="auto" w:frame="1"/>
            <w:shd w:val="clear" w:color="auto" w:fill="2B303B"/>
          </w:rPr>
          <w:t>'E'</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'F'</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983" w:author="Unknown"/>
          <w:rStyle w:val="HTMLCode"/>
          <w:rFonts w:ascii="Consolas" w:hAnsi="Consolas"/>
          <w:color w:val="C0C5CE"/>
          <w:sz w:val="23"/>
          <w:szCs w:val="23"/>
          <w:bdr w:val="none" w:sz="0" w:space="0" w:color="auto" w:frame="1"/>
          <w:shd w:val="clear" w:color="auto" w:fill="2B303B"/>
        </w:rPr>
      </w:pPr>
      <w:ins w:id="984"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985" w:author="Unknown"/>
          <w:rFonts w:ascii="Courier" w:hAnsi="Courier"/>
          <w:color w:val="444444"/>
          <w:sz w:val="21"/>
          <w:szCs w:val="21"/>
        </w:rPr>
      </w:pPr>
      <w:ins w:id="986" w:author="Unknown">
        <w:r>
          <w:rPr>
            <w:rStyle w:val="hljs-comment"/>
            <w:rFonts w:ascii="Consolas" w:eastAsiaTheme="majorEastAsia" w:hAnsi="Consolas"/>
            <w:color w:val="65737E"/>
            <w:sz w:val="23"/>
            <w:szCs w:val="23"/>
            <w:bdr w:val="none" w:sz="0" w:space="0" w:color="auto" w:frame="1"/>
            <w:shd w:val="clear" w:color="auto" w:fill="2B303B"/>
          </w:rPr>
          <w:t># Kết quả: ['A', 'B', 'C', 'D', ('E', 'F')]</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987" w:author="Unknown"/>
          <w:rFonts w:ascii="Open Sans" w:hAnsi="Open Sans"/>
          <w:b w:val="0"/>
          <w:bCs w:val="0"/>
          <w:color w:val="125692"/>
          <w:sz w:val="38"/>
          <w:szCs w:val="38"/>
        </w:rPr>
      </w:pPr>
      <w:ins w:id="988" w:author="Unknown">
        <w:r>
          <w:rPr>
            <w:rFonts w:ascii="Open Sans" w:hAnsi="Open Sans"/>
            <w:b w:val="0"/>
            <w:bCs w:val="0"/>
            <w:color w:val="125692"/>
            <w:sz w:val="38"/>
            <w:szCs w:val="38"/>
          </w:rPr>
          <w:t>6, extend().</w:t>
        </w:r>
      </w:ins>
    </w:p>
    <w:p w:rsidR="00830F3A" w:rsidRDefault="00830F3A" w:rsidP="00830F3A">
      <w:pPr>
        <w:pStyle w:val="NormalWeb"/>
        <w:shd w:val="clear" w:color="auto" w:fill="FFFFFF"/>
        <w:spacing w:before="0" w:beforeAutospacing="0" w:after="0" w:afterAutospacing="0"/>
        <w:textAlignment w:val="baseline"/>
        <w:rPr>
          <w:ins w:id="989" w:author="Unknown"/>
          <w:rFonts w:ascii="Open Sans" w:hAnsi="Open Sans"/>
          <w:color w:val="444444"/>
          <w:sz w:val="21"/>
          <w:szCs w:val="21"/>
        </w:rPr>
      </w:pPr>
      <w:ins w:id="990" w:author="Unknown">
        <w:r>
          <w:rPr>
            <w:rFonts w:ascii="Open Sans" w:hAnsi="Open Sans"/>
            <w:color w:val="444444"/>
            <w:sz w:val="21"/>
            <w:szCs w:val="21"/>
          </w:rPr>
          <w:t>Hàm này có tác dụng kế thừa lại các phần tử của </w:t>
        </w:r>
        <w:r>
          <w:rPr>
            <w:rStyle w:val="HTMLCode"/>
            <w:rFonts w:ascii="Consolas" w:hAnsi="Consolas"/>
            <w:color w:val="BB571A"/>
            <w:sz w:val="23"/>
            <w:szCs w:val="23"/>
            <w:bdr w:val="none" w:sz="0" w:space="0" w:color="auto" w:frame="1"/>
            <w:shd w:val="clear" w:color="auto" w:fill="F0F0F0"/>
          </w:rPr>
          <w:t>list2</w:t>
        </w:r>
        <w:r>
          <w:rPr>
            <w:rFonts w:ascii="Open Sans" w:hAnsi="Open Sans"/>
            <w:color w:val="444444"/>
            <w:sz w:val="21"/>
            <w:szCs w:val="21"/>
          </w:rPr>
          <w:t> và thêm vào trong </w:t>
        </w:r>
        <w:r>
          <w:rPr>
            <w:rStyle w:val="HTMLCode"/>
            <w:rFonts w:ascii="Consolas" w:hAnsi="Consolas"/>
            <w:color w:val="BB571A"/>
            <w:sz w:val="23"/>
            <w:szCs w:val="23"/>
            <w:bdr w:val="none" w:sz="0" w:space="0" w:color="auto" w:frame="1"/>
            <w:shd w:val="clear" w:color="auto" w:fill="F0F0F0"/>
          </w:rPr>
          <w:t>list1</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991" w:author="Unknown"/>
          <w:rFonts w:ascii="Open Sans" w:hAnsi="Open Sans"/>
          <w:color w:val="444444"/>
          <w:sz w:val="21"/>
          <w:szCs w:val="21"/>
        </w:rPr>
      </w:pPr>
      <w:ins w:id="992"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993" w:author="Unknown"/>
          <w:rFonts w:ascii="Courier" w:hAnsi="Courier"/>
          <w:color w:val="444444"/>
          <w:sz w:val="21"/>
          <w:szCs w:val="21"/>
        </w:rPr>
      </w:pPr>
      <w:ins w:id="994" w:author="Unknown">
        <w:r>
          <w:rPr>
            <w:rStyle w:val="HTMLCode"/>
            <w:rFonts w:ascii="Consolas" w:hAnsi="Consolas"/>
            <w:color w:val="C0C5CE"/>
            <w:sz w:val="23"/>
            <w:szCs w:val="23"/>
            <w:bdr w:val="none" w:sz="0" w:space="0" w:color="auto" w:frame="1"/>
            <w:shd w:val="clear" w:color="auto" w:fill="2B303B"/>
          </w:rPr>
          <w:t>list1.extend(list2)</w:t>
        </w:r>
      </w:ins>
    </w:p>
    <w:p w:rsidR="00830F3A" w:rsidRDefault="00830F3A" w:rsidP="00830F3A">
      <w:pPr>
        <w:pStyle w:val="NormalWeb"/>
        <w:shd w:val="clear" w:color="auto" w:fill="FFFFFF"/>
        <w:spacing w:before="0" w:beforeAutospacing="0" w:after="0" w:afterAutospacing="0"/>
        <w:textAlignment w:val="baseline"/>
        <w:rPr>
          <w:ins w:id="995" w:author="Unknown"/>
          <w:rFonts w:ascii="Open Sans" w:hAnsi="Open Sans"/>
          <w:color w:val="444444"/>
          <w:sz w:val="21"/>
          <w:szCs w:val="21"/>
        </w:rPr>
      </w:pPr>
      <w:ins w:id="996" w:author="Unknown">
        <w:r>
          <w:rPr>
            <w:rStyle w:val="Strong"/>
            <w:rFonts w:ascii="Open Sans" w:hAnsi="Open Sans"/>
            <w:color w:val="444444"/>
            <w:sz w:val="21"/>
            <w:szCs w:val="21"/>
            <w:bdr w:val="none" w:sz="0" w:space="0" w:color="auto" w:frame="1"/>
          </w:rPr>
          <w:lastRenderedPageBreak/>
          <w:t>Trong đó</w:t>
        </w:r>
        <w:r>
          <w:rPr>
            <w:rFonts w:ascii="Open Sans" w:hAnsi="Open Sans"/>
            <w:color w:val="444444"/>
            <w:sz w:val="21"/>
            <w:szCs w:val="21"/>
          </w:rPr>
          <w:t>: </w:t>
        </w:r>
      </w:ins>
    </w:p>
    <w:p w:rsidR="00830F3A" w:rsidRDefault="00830F3A" w:rsidP="00830F3A">
      <w:pPr>
        <w:numPr>
          <w:ilvl w:val="0"/>
          <w:numId w:val="25"/>
        </w:numPr>
        <w:shd w:val="clear" w:color="auto" w:fill="FFFFFF"/>
        <w:spacing w:after="0" w:line="240" w:lineRule="auto"/>
        <w:ind w:left="450"/>
        <w:textAlignment w:val="baseline"/>
        <w:rPr>
          <w:ins w:id="997" w:author="Unknown"/>
          <w:rFonts w:ascii="Open Sans" w:hAnsi="Open Sans"/>
          <w:color w:val="444444"/>
          <w:sz w:val="21"/>
          <w:szCs w:val="21"/>
        </w:rPr>
      </w:pPr>
      <w:ins w:id="998" w:author="Unknown">
        <w:r>
          <w:rPr>
            <w:rStyle w:val="HTMLCode"/>
            <w:rFonts w:ascii="Consolas" w:eastAsiaTheme="minorHAnsi" w:hAnsi="Consolas"/>
            <w:color w:val="BB571A"/>
            <w:sz w:val="23"/>
            <w:szCs w:val="23"/>
            <w:bdr w:val="none" w:sz="0" w:space="0" w:color="auto" w:frame="1"/>
            <w:shd w:val="clear" w:color="auto" w:fill="F0F0F0"/>
          </w:rPr>
          <w:t>list1</w:t>
        </w:r>
        <w:r>
          <w:rPr>
            <w:rFonts w:ascii="Open Sans" w:hAnsi="Open Sans"/>
            <w:color w:val="444444"/>
            <w:sz w:val="21"/>
            <w:szCs w:val="21"/>
          </w:rPr>
          <w:t> là list mà bạn muốn kế thừa từ một list khác (ở đây là </w:t>
        </w:r>
        <w:r>
          <w:rPr>
            <w:rStyle w:val="HTMLCode"/>
            <w:rFonts w:ascii="Consolas" w:eastAsiaTheme="minorHAnsi" w:hAnsi="Consolas"/>
            <w:color w:val="BB571A"/>
            <w:sz w:val="23"/>
            <w:szCs w:val="23"/>
            <w:bdr w:val="none" w:sz="0" w:space="0" w:color="auto" w:frame="1"/>
            <w:shd w:val="clear" w:color="auto" w:fill="F0F0F0"/>
          </w:rPr>
          <w:t>list2</w:t>
        </w:r>
        <w:r>
          <w:rPr>
            <w:rFonts w:ascii="Open Sans" w:hAnsi="Open Sans"/>
            <w:color w:val="444444"/>
            <w:sz w:val="21"/>
            <w:szCs w:val="21"/>
          </w:rPr>
          <w:t>).</w:t>
        </w:r>
      </w:ins>
    </w:p>
    <w:p w:rsidR="00830F3A" w:rsidRDefault="00830F3A" w:rsidP="00830F3A">
      <w:pPr>
        <w:numPr>
          <w:ilvl w:val="0"/>
          <w:numId w:val="25"/>
        </w:numPr>
        <w:shd w:val="clear" w:color="auto" w:fill="FFFFFF"/>
        <w:spacing w:after="0" w:line="240" w:lineRule="auto"/>
        <w:ind w:left="450"/>
        <w:textAlignment w:val="baseline"/>
        <w:rPr>
          <w:ins w:id="999" w:author="Unknown"/>
          <w:rFonts w:ascii="Open Sans" w:hAnsi="Open Sans"/>
          <w:color w:val="444444"/>
          <w:sz w:val="21"/>
          <w:szCs w:val="21"/>
        </w:rPr>
      </w:pPr>
      <w:ins w:id="1000" w:author="Unknown">
        <w:r>
          <w:rPr>
            <w:rStyle w:val="HTMLCode"/>
            <w:rFonts w:ascii="Consolas" w:eastAsiaTheme="minorHAnsi" w:hAnsi="Consolas"/>
            <w:color w:val="BB571A"/>
            <w:sz w:val="23"/>
            <w:szCs w:val="23"/>
            <w:bdr w:val="none" w:sz="0" w:space="0" w:color="auto" w:frame="1"/>
            <w:shd w:val="clear" w:color="auto" w:fill="F0F0F0"/>
          </w:rPr>
          <w:t>list2</w:t>
        </w:r>
        <w:r>
          <w:rPr>
            <w:rFonts w:ascii="Open Sans" w:hAnsi="Open Sans"/>
            <w:color w:val="444444"/>
            <w:sz w:val="21"/>
            <w:szCs w:val="21"/>
          </w:rPr>
          <w:t> là list được sử dụng để cho list khác kết thừa (ở đây là </w:t>
        </w:r>
        <w:r>
          <w:rPr>
            <w:rStyle w:val="HTMLCode"/>
            <w:rFonts w:ascii="Consolas" w:eastAsiaTheme="minorHAnsi" w:hAnsi="Consolas"/>
            <w:color w:val="BB571A"/>
            <w:sz w:val="23"/>
            <w:szCs w:val="23"/>
            <w:bdr w:val="none" w:sz="0" w:space="0" w:color="auto" w:frame="1"/>
            <w:shd w:val="clear" w:color="auto" w:fill="F0F0F0"/>
          </w:rPr>
          <w:t>list1</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1001" w:author="Unknown"/>
          <w:rFonts w:ascii="Open Sans" w:hAnsi="Open Sans"/>
          <w:color w:val="444444"/>
          <w:sz w:val="21"/>
          <w:szCs w:val="21"/>
        </w:rPr>
      </w:pPr>
      <w:ins w:id="1002"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003" w:author="Unknown"/>
          <w:rStyle w:val="HTMLCode"/>
          <w:rFonts w:ascii="Consolas" w:hAnsi="Consolas"/>
          <w:color w:val="C0C5CE"/>
          <w:sz w:val="23"/>
          <w:szCs w:val="23"/>
          <w:bdr w:val="none" w:sz="0" w:space="0" w:color="auto" w:frame="1"/>
          <w:shd w:val="clear" w:color="auto" w:fill="2B303B"/>
        </w:rPr>
      </w:pPr>
      <w:ins w:id="1004"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05"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006" w:author="Unknown"/>
          <w:rStyle w:val="HTMLCode"/>
          <w:rFonts w:ascii="Consolas" w:hAnsi="Consolas"/>
          <w:color w:val="C0C5CE"/>
          <w:sz w:val="23"/>
          <w:szCs w:val="23"/>
          <w:bdr w:val="none" w:sz="0" w:space="0" w:color="auto" w:frame="1"/>
          <w:shd w:val="clear" w:color="auto" w:fill="2B303B"/>
        </w:rPr>
      </w:pPr>
      <w:ins w:id="1007" w:author="Unknown">
        <w:r>
          <w:rPr>
            <w:rStyle w:val="HTMLCode"/>
            <w:rFonts w:ascii="Consolas" w:hAnsi="Consolas"/>
            <w:color w:val="C0C5CE"/>
            <w:sz w:val="23"/>
            <w:szCs w:val="23"/>
            <w:bdr w:val="none" w:sz="0" w:space="0" w:color="auto" w:frame="1"/>
            <w:shd w:val="clear" w:color="auto" w:fill="2B303B"/>
          </w:rPr>
          <w:t>list.extend(</w:t>
        </w:r>
        <w:r>
          <w:rPr>
            <w:rStyle w:val="hljs-string"/>
            <w:rFonts w:ascii="Consolas" w:hAnsi="Consolas"/>
            <w:color w:val="A3BE8C"/>
            <w:sz w:val="23"/>
            <w:szCs w:val="23"/>
            <w:bdr w:val="none" w:sz="0" w:space="0" w:color="auto" w:frame="1"/>
            <w:shd w:val="clear" w:color="auto" w:fill="2B303B"/>
          </w:rPr>
          <w:t>'D'</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08" w:author="Unknown"/>
          <w:rStyle w:val="HTMLCode"/>
          <w:rFonts w:ascii="Consolas" w:hAnsi="Consolas"/>
          <w:color w:val="C0C5CE"/>
          <w:sz w:val="23"/>
          <w:szCs w:val="23"/>
          <w:bdr w:val="none" w:sz="0" w:space="0" w:color="auto" w:frame="1"/>
          <w:shd w:val="clear" w:color="auto" w:fill="2B303B"/>
        </w:rPr>
      </w:pPr>
      <w:ins w:id="1009"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010" w:author="Unknown"/>
          <w:rStyle w:val="HTMLCode"/>
          <w:rFonts w:ascii="Consolas" w:hAnsi="Consolas"/>
          <w:color w:val="C0C5CE"/>
          <w:sz w:val="23"/>
          <w:szCs w:val="23"/>
          <w:bdr w:val="none" w:sz="0" w:space="0" w:color="auto" w:frame="1"/>
          <w:shd w:val="clear" w:color="auto" w:fill="2B303B"/>
        </w:rPr>
      </w:pPr>
      <w:ins w:id="1011" w:author="Unknown">
        <w:r>
          <w:rPr>
            <w:rStyle w:val="hljs-comment"/>
            <w:rFonts w:ascii="Consolas" w:eastAsiaTheme="majorEastAsia" w:hAnsi="Consolas"/>
            <w:color w:val="65737E"/>
            <w:sz w:val="23"/>
            <w:szCs w:val="23"/>
            <w:bdr w:val="none" w:sz="0" w:space="0" w:color="auto" w:frame="1"/>
            <w:shd w:val="clear" w:color="auto" w:fill="2B303B"/>
          </w:rPr>
          <w:t># Kết quả: ['A', 'B', 'C', 'D']</w:t>
        </w:r>
      </w:ins>
    </w:p>
    <w:p w:rsidR="00830F3A" w:rsidRDefault="00830F3A" w:rsidP="00830F3A">
      <w:pPr>
        <w:pStyle w:val="HTMLPreformatted"/>
        <w:shd w:val="clear" w:color="auto" w:fill="F6F6F6"/>
        <w:spacing w:line="360" w:lineRule="atLeast"/>
        <w:textAlignment w:val="baseline"/>
        <w:rPr>
          <w:ins w:id="1012"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013" w:author="Unknown"/>
          <w:rStyle w:val="HTMLCode"/>
          <w:rFonts w:ascii="Consolas" w:hAnsi="Consolas"/>
          <w:color w:val="C0C5CE"/>
          <w:sz w:val="23"/>
          <w:szCs w:val="23"/>
          <w:bdr w:val="none" w:sz="0" w:space="0" w:color="auto" w:frame="1"/>
          <w:shd w:val="clear" w:color="auto" w:fill="2B303B"/>
        </w:rPr>
      </w:pPr>
      <w:ins w:id="1014" w:author="Unknown">
        <w:r>
          <w:rPr>
            <w:rStyle w:val="HTMLCode"/>
            <w:rFonts w:ascii="Consolas" w:hAnsi="Consolas"/>
            <w:color w:val="C0C5CE"/>
            <w:sz w:val="23"/>
            <w:szCs w:val="23"/>
            <w:bdr w:val="none" w:sz="0" w:space="0" w:color="auto" w:frame="1"/>
            <w:shd w:val="clear" w:color="auto" w:fill="2B303B"/>
          </w:rPr>
          <w:t>list.extend((</w:t>
        </w:r>
        <w:r>
          <w:rPr>
            <w:rStyle w:val="hljs-string"/>
            <w:rFonts w:ascii="Consolas" w:hAnsi="Consolas"/>
            <w:color w:val="A3BE8C"/>
            <w:sz w:val="23"/>
            <w:szCs w:val="23"/>
            <w:bdr w:val="none" w:sz="0" w:space="0" w:color="auto" w:frame="1"/>
            <w:shd w:val="clear" w:color="auto" w:fill="2B303B"/>
          </w:rPr>
          <w:t>'E'</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'F'</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15" w:author="Unknown"/>
          <w:rStyle w:val="HTMLCode"/>
          <w:rFonts w:ascii="Consolas" w:hAnsi="Consolas"/>
          <w:color w:val="C0C5CE"/>
          <w:sz w:val="23"/>
          <w:szCs w:val="23"/>
          <w:bdr w:val="none" w:sz="0" w:space="0" w:color="auto" w:frame="1"/>
          <w:shd w:val="clear" w:color="auto" w:fill="2B303B"/>
        </w:rPr>
      </w:pPr>
      <w:ins w:id="1016"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017" w:author="Unknown"/>
          <w:rFonts w:ascii="Courier" w:hAnsi="Courier"/>
          <w:color w:val="444444"/>
          <w:sz w:val="21"/>
          <w:szCs w:val="21"/>
        </w:rPr>
      </w:pPr>
      <w:ins w:id="1018" w:author="Unknown">
        <w:r>
          <w:rPr>
            <w:rStyle w:val="hljs-comment"/>
            <w:rFonts w:ascii="Consolas" w:eastAsiaTheme="majorEastAsia" w:hAnsi="Consolas"/>
            <w:color w:val="65737E"/>
            <w:sz w:val="23"/>
            <w:szCs w:val="23"/>
            <w:bdr w:val="none" w:sz="0" w:space="0" w:color="auto" w:frame="1"/>
            <w:shd w:val="clear" w:color="auto" w:fill="2B303B"/>
          </w:rPr>
          <w:t># Kết quả: ['A', 'B', 'C', 'D', 'E', 'F']</w:t>
        </w:r>
      </w:ins>
    </w:p>
    <w:p w:rsidR="00830F3A" w:rsidRDefault="00830F3A" w:rsidP="00830F3A">
      <w:pPr>
        <w:pStyle w:val="NormalWeb"/>
        <w:shd w:val="clear" w:color="auto" w:fill="FFFFFF"/>
        <w:spacing w:before="0" w:beforeAutospacing="0" w:after="0" w:afterAutospacing="0"/>
        <w:textAlignment w:val="baseline"/>
        <w:rPr>
          <w:ins w:id="1019" w:author="Unknown"/>
          <w:rFonts w:ascii="Open Sans" w:hAnsi="Open Sans"/>
          <w:color w:val="444444"/>
          <w:sz w:val="21"/>
          <w:szCs w:val="21"/>
        </w:rPr>
      </w:pPr>
      <w:ins w:id="1020" w:author="Unknown">
        <w:r>
          <w:rPr>
            <w:rFonts w:ascii="Open Sans" w:hAnsi="Open Sans"/>
            <w:color w:val="FF0000"/>
            <w:sz w:val="21"/>
            <w:szCs w:val="21"/>
            <w:bdr w:val="none" w:sz="0" w:space="0" w:color="auto" w:frame="1"/>
          </w:rPr>
          <w:t>Lưu ý</w:t>
        </w:r>
        <w:r>
          <w:rPr>
            <w:rFonts w:ascii="Open Sans" w:hAnsi="Open Sans"/>
            <w:color w:val="444444"/>
            <w:sz w:val="21"/>
            <w:szCs w:val="21"/>
          </w:rPr>
          <w:t>: Ở đây mình đã cố tình để ví dụ của phương thức </w:t>
        </w:r>
        <w:r>
          <w:rPr>
            <w:rStyle w:val="HTMLCode"/>
            <w:rFonts w:ascii="Consolas" w:hAnsi="Consolas"/>
            <w:color w:val="BB571A"/>
            <w:sz w:val="23"/>
            <w:szCs w:val="23"/>
            <w:bdr w:val="none" w:sz="0" w:space="0" w:color="auto" w:frame="1"/>
            <w:shd w:val="clear" w:color="auto" w:fill="F0F0F0"/>
          </w:rPr>
          <w:t>append()</w:t>
        </w:r>
        <w:r>
          <w:rPr>
            <w:rFonts w:ascii="Open Sans" w:hAnsi="Open Sans"/>
            <w:color w:val="444444"/>
            <w:sz w:val="21"/>
            <w:szCs w:val="21"/>
          </w:rPr>
          <w:t> và </w:t>
        </w:r>
        <w:r>
          <w:rPr>
            <w:rStyle w:val="HTMLCode"/>
            <w:rFonts w:ascii="Consolas" w:hAnsi="Consolas"/>
            <w:color w:val="BB571A"/>
            <w:sz w:val="23"/>
            <w:szCs w:val="23"/>
            <w:bdr w:val="none" w:sz="0" w:space="0" w:color="auto" w:frame="1"/>
            <w:shd w:val="clear" w:color="auto" w:fill="F0F0F0"/>
          </w:rPr>
          <w:t>extend()</w:t>
        </w:r>
        <w:r>
          <w:rPr>
            <w:rFonts w:ascii="Open Sans" w:hAnsi="Open Sans"/>
            <w:color w:val="444444"/>
            <w:sz w:val="21"/>
            <w:szCs w:val="21"/>
          </w:rPr>
          <w:t> là giống nhau để cho các bạn thấy được sự khác biệt giữa 2 phương thức này (xem kỹ nhé! không nhận ra được thì comment mình sẽ trả lời :D).</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1021" w:author="Unknown"/>
          <w:rFonts w:ascii="Open Sans" w:hAnsi="Open Sans"/>
          <w:b w:val="0"/>
          <w:bCs w:val="0"/>
          <w:color w:val="125692"/>
          <w:sz w:val="38"/>
          <w:szCs w:val="38"/>
        </w:rPr>
      </w:pPr>
      <w:ins w:id="1022" w:author="Unknown">
        <w:r>
          <w:rPr>
            <w:rFonts w:ascii="Open Sans" w:hAnsi="Open Sans"/>
            <w:b w:val="0"/>
            <w:bCs w:val="0"/>
            <w:color w:val="125692"/>
            <w:sz w:val="38"/>
            <w:szCs w:val="38"/>
          </w:rPr>
          <w:t>7, count().</w:t>
        </w:r>
      </w:ins>
    </w:p>
    <w:p w:rsidR="00830F3A" w:rsidRDefault="00830F3A" w:rsidP="00830F3A">
      <w:pPr>
        <w:pStyle w:val="NormalWeb"/>
        <w:shd w:val="clear" w:color="auto" w:fill="FFFFFF"/>
        <w:spacing w:before="0" w:beforeAutospacing="0" w:after="105" w:afterAutospacing="0"/>
        <w:textAlignment w:val="baseline"/>
        <w:rPr>
          <w:ins w:id="1023" w:author="Unknown"/>
          <w:rFonts w:ascii="Open Sans" w:hAnsi="Open Sans"/>
          <w:color w:val="444444"/>
          <w:sz w:val="21"/>
          <w:szCs w:val="21"/>
        </w:rPr>
      </w:pPr>
      <w:ins w:id="1024" w:author="Unknown">
        <w:r>
          <w:rPr>
            <w:rFonts w:ascii="Open Sans" w:hAnsi="Open Sans"/>
            <w:color w:val="444444"/>
            <w:sz w:val="21"/>
            <w:szCs w:val="21"/>
          </w:rPr>
          <w:t>Phương thức này có tác dụng đếm số lần xuất hiện của một thành phần trong list!</w:t>
        </w:r>
      </w:ins>
    </w:p>
    <w:p w:rsidR="00830F3A" w:rsidRDefault="00830F3A" w:rsidP="00830F3A">
      <w:pPr>
        <w:pStyle w:val="NormalWeb"/>
        <w:shd w:val="clear" w:color="auto" w:fill="FFFFFF"/>
        <w:spacing w:before="0" w:beforeAutospacing="0" w:after="0" w:afterAutospacing="0"/>
        <w:textAlignment w:val="baseline"/>
        <w:rPr>
          <w:ins w:id="1025" w:author="Unknown"/>
          <w:rFonts w:ascii="Open Sans" w:hAnsi="Open Sans"/>
          <w:color w:val="444444"/>
          <w:sz w:val="21"/>
          <w:szCs w:val="21"/>
        </w:rPr>
      </w:pPr>
      <w:ins w:id="1026"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027" w:author="Unknown"/>
          <w:rFonts w:ascii="Courier" w:hAnsi="Courier"/>
          <w:color w:val="444444"/>
          <w:sz w:val="21"/>
          <w:szCs w:val="21"/>
        </w:rPr>
      </w:pPr>
      <w:ins w:id="1028" w:author="Unknown">
        <w:r>
          <w:rPr>
            <w:rStyle w:val="HTMLCode"/>
            <w:rFonts w:ascii="Consolas" w:hAnsi="Consolas"/>
            <w:color w:val="C0C5CE"/>
            <w:sz w:val="23"/>
            <w:szCs w:val="23"/>
            <w:bdr w:val="none" w:sz="0" w:space="0" w:color="auto" w:frame="1"/>
            <w:shd w:val="clear" w:color="auto" w:fill="2B303B"/>
          </w:rPr>
          <w:t>mylist.count(val)</w:t>
        </w:r>
      </w:ins>
    </w:p>
    <w:p w:rsidR="00830F3A" w:rsidRDefault="00830F3A" w:rsidP="00830F3A">
      <w:pPr>
        <w:pStyle w:val="NormalWeb"/>
        <w:shd w:val="clear" w:color="auto" w:fill="FFFFFF"/>
        <w:spacing w:before="0" w:beforeAutospacing="0" w:after="0" w:afterAutospacing="0"/>
        <w:textAlignment w:val="baseline"/>
        <w:rPr>
          <w:ins w:id="1029" w:author="Unknown"/>
          <w:rFonts w:ascii="Open Sans" w:hAnsi="Open Sans"/>
          <w:color w:val="444444"/>
          <w:sz w:val="21"/>
          <w:szCs w:val="21"/>
        </w:rPr>
      </w:pPr>
      <w:ins w:id="1030"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830F3A" w:rsidRDefault="00830F3A" w:rsidP="00830F3A">
      <w:pPr>
        <w:numPr>
          <w:ilvl w:val="0"/>
          <w:numId w:val="26"/>
        </w:numPr>
        <w:shd w:val="clear" w:color="auto" w:fill="FFFFFF"/>
        <w:spacing w:after="0" w:line="240" w:lineRule="auto"/>
        <w:ind w:left="450"/>
        <w:textAlignment w:val="baseline"/>
        <w:rPr>
          <w:ins w:id="1031" w:author="Unknown"/>
          <w:rFonts w:ascii="Open Sans" w:hAnsi="Open Sans"/>
          <w:color w:val="444444"/>
          <w:sz w:val="21"/>
          <w:szCs w:val="21"/>
        </w:rPr>
      </w:pPr>
      <w:ins w:id="1032" w:author="Unknown">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 là list mà các bạn cần kiểm tra.</w:t>
        </w:r>
      </w:ins>
    </w:p>
    <w:p w:rsidR="00830F3A" w:rsidRDefault="00830F3A" w:rsidP="00830F3A">
      <w:pPr>
        <w:numPr>
          <w:ilvl w:val="0"/>
          <w:numId w:val="26"/>
        </w:numPr>
        <w:shd w:val="clear" w:color="auto" w:fill="FFFFFF"/>
        <w:spacing w:after="0" w:line="240" w:lineRule="auto"/>
        <w:ind w:left="450"/>
        <w:textAlignment w:val="baseline"/>
        <w:rPr>
          <w:ins w:id="1033" w:author="Unknown"/>
          <w:rFonts w:ascii="Open Sans" w:hAnsi="Open Sans"/>
          <w:color w:val="444444"/>
          <w:sz w:val="21"/>
          <w:szCs w:val="21"/>
        </w:rPr>
      </w:pPr>
      <w:ins w:id="1034" w:author="Unknown">
        <w:r>
          <w:rPr>
            <w:rStyle w:val="HTMLCode"/>
            <w:rFonts w:ascii="Consolas" w:eastAsiaTheme="minorHAnsi" w:hAnsi="Consolas"/>
            <w:color w:val="BB571A"/>
            <w:sz w:val="23"/>
            <w:szCs w:val="23"/>
            <w:bdr w:val="none" w:sz="0" w:space="0" w:color="auto" w:frame="1"/>
            <w:shd w:val="clear" w:color="auto" w:fill="F0F0F0"/>
          </w:rPr>
          <w:t>val</w:t>
        </w:r>
        <w:r>
          <w:rPr>
            <w:rFonts w:ascii="Open Sans" w:hAnsi="Open Sans"/>
            <w:color w:val="444444"/>
            <w:sz w:val="21"/>
            <w:szCs w:val="21"/>
          </w:rPr>
          <w:t> là phần tử mà bạn muốn tìm và đếm trong list </w:t>
        </w:r>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1035" w:author="Unknown"/>
          <w:rFonts w:ascii="Open Sans" w:hAnsi="Open Sans"/>
          <w:color w:val="444444"/>
          <w:sz w:val="21"/>
          <w:szCs w:val="21"/>
        </w:rPr>
      </w:pPr>
      <w:ins w:id="1036"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037" w:author="Unknown"/>
          <w:rStyle w:val="HTMLCode"/>
          <w:rFonts w:ascii="Consolas" w:hAnsi="Consolas"/>
          <w:color w:val="C0C5CE"/>
          <w:sz w:val="23"/>
          <w:szCs w:val="23"/>
          <w:bdr w:val="none" w:sz="0" w:space="0" w:color="auto" w:frame="1"/>
          <w:shd w:val="clear" w:color="auto" w:fill="2B303B"/>
        </w:rPr>
      </w:pPr>
      <w:ins w:id="1038"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39"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040" w:author="Unknown"/>
          <w:rStyle w:val="HTMLCode"/>
          <w:rFonts w:ascii="Consolas" w:hAnsi="Consolas"/>
          <w:color w:val="C0C5CE"/>
          <w:sz w:val="23"/>
          <w:szCs w:val="23"/>
          <w:bdr w:val="none" w:sz="0" w:space="0" w:color="auto" w:frame="1"/>
          <w:shd w:val="clear" w:color="auto" w:fill="2B303B"/>
        </w:rPr>
      </w:pPr>
      <w:ins w:id="1041" w:author="Unknown">
        <w:r>
          <w:rPr>
            <w:rStyle w:val="HTMLCode"/>
            <w:rFonts w:ascii="Consolas" w:hAnsi="Consolas"/>
            <w:color w:val="C0C5CE"/>
            <w:sz w:val="23"/>
            <w:szCs w:val="23"/>
            <w:bdr w:val="none" w:sz="0" w:space="0" w:color="auto" w:frame="1"/>
            <w:shd w:val="clear" w:color="auto" w:fill="2B303B"/>
          </w:rPr>
          <w:t>print(list.count(</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42" w:author="Unknown"/>
          <w:rFonts w:ascii="Courier" w:hAnsi="Courier"/>
          <w:color w:val="444444"/>
          <w:sz w:val="21"/>
          <w:szCs w:val="21"/>
        </w:rPr>
      </w:pPr>
      <w:ins w:id="1043" w:author="Unknown">
        <w:r>
          <w:rPr>
            <w:rStyle w:val="hljs-comment"/>
            <w:rFonts w:ascii="Consolas" w:eastAsiaTheme="majorEastAsia" w:hAnsi="Consolas"/>
            <w:color w:val="65737E"/>
            <w:sz w:val="23"/>
            <w:szCs w:val="23"/>
            <w:bdr w:val="none" w:sz="0" w:space="0" w:color="auto" w:frame="1"/>
            <w:shd w:val="clear" w:color="auto" w:fill="2B303B"/>
          </w:rPr>
          <w:t># Kết quả: 1</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1044" w:author="Unknown"/>
          <w:rFonts w:ascii="Open Sans" w:hAnsi="Open Sans"/>
          <w:b w:val="0"/>
          <w:bCs w:val="0"/>
          <w:color w:val="125692"/>
          <w:sz w:val="38"/>
          <w:szCs w:val="38"/>
        </w:rPr>
      </w:pPr>
      <w:ins w:id="1045" w:author="Unknown">
        <w:r>
          <w:rPr>
            <w:rFonts w:ascii="Open Sans" w:hAnsi="Open Sans"/>
            <w:b w:val="0"/>
            <w:bCs w:val="0"/>
            <w:color w:val="125692"/>
            <w:sz w:val="38"/>
            <w:szCs w:val="38"/>
          </w:rPr>
          <w:t>8, index().</w:t>
        </w:r>
      </w:ins>
    </w:p>
    <w:p w:rsidR="00830F3A" w:rsidRDefault="00830F3A" w:rsidP="00830F3A">
      <w:pPr>
        <w:pStyle w:val="NormalWeb"/>
        <w:shd w:val="clear" w:color="auto" w:fill="FFFFFF"/>
        <w:spacing w:before="0" w:beforeAutospacing="0" w:after="0" w:afterAutospacing="0"/>
        <w:textAlignment w:val="baseline"/>
        <w:rPr>
          <w:ins w:id="1046" w:author="Unknown"/>
          <w:rFonts w:ascii="Open Sans" w:hAnsi="Open Sans"/>
          <w:color w:val="444444"/>
          <w:sz w:val="21"/>
          <w:szCs w:val="21"/>
        </w:rPr>
      </w:pPr>
      <w:ins w:id="1047" w:author="Unknown">
        <w:r>
          <w:rPr>
            <w:rFonts w:ascii="Open Sans" w:hAnsi="Open Sans"/>
            <w:color w:val="444444"/>
            <w:sz w:val="21"/>
            <w:szCs w:val="21"/>
          </w:rPr>
          <w:t>Phương thức này có tác dụng trả về index xuất hiện đầu tiên của phần tử mà bạn muốn tìm và nếu như không tìm thấy thì nó sẽ gọi </w:t>
        </w:r>
        <w:r>
          <w:rPr>
            <w:rFonts w:ascii="Open Sans" w:hAnsi="Open Sans"/>
            <w:color w:val="444444"/>
            <w:sz w:val="21"/>
            <w:szCs w:val="21"/>
          </w:rPr>
          <w:fldChar w:fldCharType="begin"/>
        </w:r>
        <w:r>
          <w:rPr>
            <w:rFonts w:ascii="Open Sans" w:hAnsi="Open Sans"/>
            <w:color w:val="444444"/>
            <w:sz w:val="21"/>
            <w:szCs w:val="21"/>
          </w:rPr>
          <w:instrText xml:space="preserve"> HYPERLINK "https://toidicode.com/exception-trong-python-356.html" </w:instrText>
        </w:r>
        <w:r>
          <w:rPr>
            <w:rFonts w:ascii="Open Sans" w:hAnsi="Open Sans"/>
            <w:color w:val="444444"/>
            <w:sz w:val="21"/>
            <w:szCs w:val="21"/>
          </w:rPr>
          <w:fldChar w:fldCharType="separate"/>
        </w:r>
        <w:r>
          <w:rPr>
            <w:rStyle w:val="Hyperlink"/>
            <w:rFonts w:ascii="Open Sans" w:hAnsi="Open Sans"/>
            <w:color w:val="F09217"/>
            <w:sz w:val="21"/>
            <w:szCs w:val="21"/>
            <w:bdr w:val="none" w:sz="0" w:space="0" w:color="auto" w:frame="1"/>
          </w:rPr>
          <w:t>exception</w:t>
        </w:r>
        <w:r>
          <w:rPr>
            <w:rFonts w:ascii="Open Sans" w:hAnsi="Open Sans"/>
            <w:color w:val="444444"/>
            <w:sz w:val="21"/>
            <w:szCs w:val="21"/>
          </w:rPr>
          <w:fldChar w:fldCharType="end"/>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1048" w:author="Unknown"/>
          <w:rFonts w:ascii="Open Sans" w:hAnsi="Open Sans"/>
          <w:color w:val="444444"/>
          <w:sz w:val="21"/>
          <w:szCs w:val="21"/>
        </w:rPr>
      </w:pPr>
      <w:ins w:id="1049"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050" w:author="Unknown"/>
          <w:rFonts w:ascii="Courier" w:hAnsi="Courier"/>
          <w:color w:val="444444"/>
          <w:sz w:val="21"/>
          <w:szCs w:val="21"/>
        </w:rPr>
      </w:pPr>
      <w:ins w:id="1051" w:author="Unknown">
        <w:r>
          <w:rPr>
            <w:rStyle w:val="HTMLCode"/>
            <w:rFonts w:ascii="Consolas" w:hAnsi="Consolas"/>
            <w:color w:val="C0C5CE"/>
            <w:sz w:val="23"/>
            <w:szCs w:val="23"/>
            <w:bdr w:val="none" w:sz="0" w:space="0" w:color="auto" w:frame="1"/>
            <w:shd w:val="clear" w:color="auto" w:fill="2B303B"/>
          </w:rPr>
          <w:t>mylist.index(val)</w:t>
        </w:r>
      </w:ins>
    </w:p>
    <w:p w:rsidR="00830F3A" w:rsidRDefault="00830F3A" w:rsidP="00830F3A">
      <w:pPr>
        <w:pStyle w:val="NormalWeb"/>
        <w:shd w:val="clear" w:color="auto" w:fill="FFFFFF"/>
        <w:spacing w:before="0" w:beforeAutospacing="0" w:after="0" w:afterAutospacing="0"/>
        <w:textAlignment w:val="baseline"/>
        <w:rPr>
          <w:ins w:id="1052" w:author="Unknown"/>
          <w:rFonts w:ascii="Open Sans" w:hAnsi="Open Sans"/>
          <w:color w:val="444444"/>
          <w:sz w:val="21"/>
          <w:szCs w:val="21"/>
        </w:rPr>
      </w:pPr>
      <w:ins w:id="1053"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830F3A" w:rsidRDefault="00830F3A" w:rsidP="00830F3A">
      <w:pPr>
        <w:numPr>
          <w:ilvl w:val="0"/>
          <w:numId w:val="27"/>
        </w:numPr>
        <w:shd w:val="clear" w:color="auto" w:fill="FFFFFF"/>
        <w:spacing w:after="0" w:line="240" w:lineRule="auto"/>
        <w:ind w:left="450"/>
        <w:textAlignment w:val="baseline"/>
        <w:rPr>
          <w:ins w:id="1054" w:author="Unknown"/>
          <w:rFonts w:ascii="Open Sans" w:hAnsi="Open Sans"/>
          <w:color w:val="444444"/>
          <w:sz w:val="21"/>
          <w:szCs w:val="21"/>
        </w:rPr>
      </w:pPr>
      <w:ins w:id="1055" w:author="Unknown">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 là list mà các bạn cần kiểm tra.</w:t>
        </w:r>
      </w:ins>
    </w:p>
    <w:p w:rsidR="00830F3A" w:rsidRDefault="00830F3A" w:rsidP="00830F3A">
      <w:pPr>
        <w:numPr>
          <w:ilvl w:val="0"/>
          <w:numId w:val="27"/>
        </w:numPr>
        <w:shd w:val="clear" w:color="auto" w:fill="FFFFFF"/>
        <w:spacing w:after="0" w:line="240" w:lineRule="auto"/>
        <w:ind w:left="450"/>
        <w:textAlignment w:val="baseline"/>
        <w:rPr>
          <w:ins w:id="1056" w:author="Unknown"/>
          <w:rFonts w:ascii="Open Sans" w:hAnsi="Open Sans"/>
          <w:color w:val="444444"/>
          <w:sz w:val="21"/>
          <w:szCs w:val="21"/>
        </w:rPr>
      </w:pPr>
      <w:ins w:id="1057" w:author="Unknown">
        <w:r>
          <w:rPr>
            <w:rStyle w:val="HTMLCode"/>
            <w:rFonts w:ascii="Consolas" w:eastAsiaTheme="minorHAnsi" w:hAnsi="Consolas"/>
            <w:color w:val="BB571A"/>
            <w:sz w:val="23"/>
            <w:szCs w:val="23"/>
            <w:bdr w:val="none" w:sz="0" w:space="0" w:color="auto" w:frame="1"/>
            <w:shd w:val="clear" w:color="auto" w:fill="F0F0F0"/>
          </w:rPr>
          <w:t>val</w:t>
        </w:r>
        <w:r>
          <w:rPr>
            <w:rFonts w:ascii="Open Sans" w:hAnsi="Open Sans"/>
            <w:color w:val="444444"/>
            <w:sz w:val="21"/>
            <w:szCs w:val="21"/>
          </w:rPr>
          <w:t> là phần tử mà bạn muốn tìm trong list </w:t>
        </w:r>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1058" w:author="Unknown"/>
          <w:rFonts w:ascii="Open Sans" w:hAnsi="Open Sans"/>
          <w:color w:val="444444"/>
          <w:sz w:val="21"/>
          <w:szCs w:val="21"/>
        </w:rPr>
      </w:pPr>
      <w:ins w:id="1059"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 </w:t>
        </w:r>
      </w:ins>
    </w:p>
    <w:p w:rsidR="00830F3A" w:rsidRDefault="00830F3A" w:rsidP="00830F3A">
      <w:pPr>
        <w:pStyle w:val="HTMLPreformatted"/>
        <w:shd w:val="clear" w:color="auto" w:fill="F6F6F6"/>
        <w:spacing w:line="360" w:lineRule="atLeast"/>
        <w:textAlignment w:val="baseline"/>
        <w:rPr>
          <w:ins w:id="1060" w:author="Unknown"/>
          <w:rStyle w:val="HTMLCode"/>
          <w:rFonts w:ascii="Consolas" w:hAnsi="Consolas"/>
          <w:color w:val="C0C5CE"/>
          <w:sz w:val="23"/>
          <w:szCs w:val="23"/>
          <w:bdr w:val="none" w:sz="0" w:space="0" w:color="auto" w:frame="1"/>
          <w:shd w:val="clear" w:color="auto" w:fill="2B303B"/>
        </w:rPr>
      </w:pPr>
      <w:ins w:id="1061"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62"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063" w:author="Unknown"/>
          <w:rStyle w:val="HTMLCode"/>
          <w:rFonts w:ascii="Consolas" w:hAnsi="Consolas"/>
          <w:color w:val="C0C5CE"/>
          <w:sz w:val="23"/>
          <w:szCs w:val="23"/>
          <w:bdr w:val="none" w:sz="0" w:space="0" w:color="auto" w:frame="1"/>
          <w:shd w:val="clear" w:color="auto" w:fill="2B303B"/>
        </w:rPr>
      </w:pPr>
      <w:ins w:id="1064" w:author="Unknown">
        <w:r>
          <w:rPr>
            <w:rStyle w:val="HTMLCode"/>
            <w:rFonts w:ascii="Consolas" w:hAnsi="Consolas"/>
            <w:color w:val="C0C5CE"/>
            <w:sz w:val="23"/>
            <w:szCs w:val="23"/>
            <w:bdr w:val="none" w:sz="0" w:space="0" w:color="auto" w:frame="1"/>
            <w:shd w:val="clear" w:color="auto" w:fill="2B303B"/>
          </w:rPr>
          <w:lastRenderedPageBreak/>
          <w:t>print(list.index(</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65" w:author="Unknown"/>
          <w:rStyle w:val="HTMLCode"/>
          <w:rFonts w:ascii="Consolas" w:hAnsi="Consolas"/>
          <w:color w:val="C0C5CE"/>
          <w:sz w:val="23"/>
          <w:szCs w:val="23"/>
          <w:bdr w:val="none" w:sz="0" w:space="0" w:color="auto" w:frame="1"/>
          <w:shd w:val="clear" w:color="auto" w:fill="2B303B"/>
        </w:rPr>
      </w:pPr>
      <w:ins w:id="1066" w:author="Unknown">
        <w:r>
          <w:rPr>
            <w:rStyle w:val="hljs-comment"/>
            <w:rFonts w:ascii="Consolas" w:eastAsiaTheme="majorEastAsia" w:hAnsi="Consolas"/>
            <w:color w:val="65737E"/>
            <w:sz w:val="23"/>
            <w:szCs w:val="23"/>
            <w:bdr w:val="none" w:sz="0" w:space="0" w:color="auto" w:frame="1"/>
            <w:shd w:val="clear" w:color="auto" w:fill="2B303B"/>
          </w:rPr>
          <w:t># Kết quả: 1</w:t>
        </w:r>
      </w:ins>
    </w:p>
    <w:p w:rsidR="00830F3A" w:rsidRDefault="00830F3A" w:rsidP="00830F3A">
      <w:pPr>
        <w:pStyle w:val="HTMLPreformatted"/>
        <w:shd w:val="clear" w:color="auto" w:fill="F6F6F6"/>
        <w:spacing w:line="360" w:lineRule="atLeast"/>
        <w:textAlignment w:val="baseline"/>
        <w:rPr>
          <w:ins w:id="1067"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068" w:author="Unknown"/>
          <w:rStyle w:val="HTMLCode"/>
          <w:rFonts w:ascii="Consolas" w:hAnsi="Consolas"/>
          <w:color w:val="C0C5CE"/>
          <w:sz w:val="23"/>
          <w:szCs w:val="23"/>
          <w:bdr w:val="none" w:sz="0" w:space="0" w:color="auto" w:frame="1"/>
          <w:shd w:val="clear" w:color="auto" w:fill="2B303B"/>
        </w:rPr>
      </w:pPr>
      <w:ins w:id="1069" w:author="Unknown">
        <w:r>
          <w:rPr>
            <w:rStyle w:val="HTMLCode"/>
            <w:rFonts w:ascii="Consolas" w:hAnsi="Consolas"/>
            <w:color w:val="C0C5CE"/>
            <w:sz w:val="23"/>
            <w:szCs w:val="23"/>
            <w:bdr w:val="none" w:sz="0" w:space="0" w:color="auto" w:frame="1"/>
            <w:shd w:val="clear" w:color="auto" w:fill="2B303B"/>
          </w:rPr>
          <w:t>print(list.index(</w:t>
        </w:r>
        <w:r>
          <w:rPr>
            <w:rStyle w:val="hljs-string"/>
            <w:rFonts w:ascii="Consolas" w:hAnsi="Consolas"/>
            <w:color w:val="A3BE8C"/>
            <w:sz w:val="23"/>
            <w:szCs w:val="23"/>
            <w:bdr w:val="none" w:sz="0" w:space="0" w:color="auto" w:frame="1"/>
            <w:shd w:val="clear" w:color="auto" w:fill="2B303B"/>
          </w:rPr>
          <w:t>'D'</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70" w:author="Unknown"/>
          <w:rFonts w:ascii="Courier" w:hAnsi="Courier"/>
          <w:color w:val="444444"/>
          <w:sz w:val="21"/>
          <w:szCs w:val="21"/>
        </w:rPr>
      </w:pPr>
      <w:ins w:id="1071" w:author="Unknown">
        <w:r>
          <w:rPr>
            <w:rStyle w:val="hljs-comment"/>
            <w:rFonts w:ascii="Consolas" w:eastAsiaTheme="majorEastAsia" w:hAnsi="Consolas"/>
            <w:color w:val="65737E"/>
            <w:sz w:val="23"/>
            <w:szCs w:val="23"/>
            <w:bdr w:val="none" w:sz="0" w:space="0" w:color="auto" w:frame="1"/>
            <w:shd w:val="clear" w:color="auto" w:fill="2B303B"/>
          </w:rPr>
          <w:t># Kết quả: ValueError: 'D' is not in list</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1072" w:author="Unknown"/>
          <w:rFonts w:ascii="Open Sans" w:hAnsi="Open Sans"/>
          <w:b w:val="0"/>
          <w:bCs w:val="0"/>
          <w:color w:val="125692"/>
          <w:sz w:val="38"/>
          <w:szCs w:val="38"/>
        </w:rPr>
      </w:pPr>
      <w:ins w:id="1073" w:author="Unknown">
        <w:r>
          <w:rPr>
            <w:rFonts w:ascii="Open Sans" w:hAnsi="Open Sans"/>
            <w:b w:val="0"/>
            <w:bCs w:val="0"/>
            <w:color w:val="125692"/>
            <w:sz w:val="38"/>
            <w:szCs w:val="38"/>
          </w:rPr>
          <w:t>9, insert().</w:t>
        </w:r>
      </w:ins>
    </w:p>
    <w:p w:rsidR="00830F3A" w:rsidRDefault="00830F3A" w:rsidP="00830F3A">
      <w:pPr>
        <w:pStyle w:val="NormalWeb"/>
        <w:shd w:val="clear" w:color="auto" w:fill="FFFFFF"/>
        <w:spacing w:before="0" w:beforeAutospacing="0" w:after="105" w:afterAutospacing="0"/>
        <w:textAlignment w:val="baseline"/>
        <w:rPr>
          <w:ins w:id="1074" w:author="Unknown"/>
          <w:rFonts w:ascii="Open Sans" w:hAnsi="Open Sans"/>
          <w:color w:val="444444"/>
          <w:sz w:val="21"/>
          <w:szCs w:val="21"/>
        </w:rPr>
      </w:pPr>
      <w:ins w:id="1075" w:author="Unknown">
        <w:r>
          <w:rPr>
            <w:rFonts w:ascii="Open Sans" w:hAnsi="Open Sans"/>
            <w:color w:val="444444"/>
            <w:sz w:val="21"/>
            <w:szCs w:val="21"/>
          </w:rPr>
          <w:t>Phương thức có tác dụng thêm phần tử vào vị trí index của list, và các phần tử sau index đó sẽ được đẩy về phía sau.</w:t>
        </w:r>
      </w:ins>
    </w:p>
    <w:p w:rsidR="00830F3A" w:rsidRDefault="00830F3A" w:rsidP="00830F3A">
      <w:pPr>
        <w:pStyle w:val="NormalWeb"/>
        <w:shd w:val="clear" w:color="auto" w:fill="FFFFFF"/>
        <w:spacing w:before="0" w:beforeAutospacing="0" w:after="0" w:afterAutospacing="0"/>
        <w:textAlignment w:val="baseline"/>
        <w:rPr>
          <w:ins w:id="1076" w:author="Unknown"/>
          <w:rFonts w:ascii="Open Sans" w:hAnsi="Open Sans"/>
          <w:color w:val="444444"/>
          <w:sz w:val="21"/>
          <w:szCs w:val="21"/>
        </w:rPr>
      </w:pPr>
      <w:ins w:id="1077"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078" w:author="Unknown"/>
          <w:rFonts w:ascii="Courier" w:hAnsi="Courier"/>
          <w:color w:val="444444"/>
          <w:sz w:val="21"/>
          <w:szCs w:val="21"/>
        </w:rPr>
      </w:pPr>
      <w:ins w:id="1079" w:author="Unknown">
        <w:r>
          <w:rPr>
            <w:rStyle w:val="HTMLCode"/>
            <w:rFonts w:ascii="Consolas" w:hAnsi="Consolas"/>
            <w:color w:val="C0C5CE"/>
            <w:sz w:val="23"/>
            <w:szCs w:val="23"/>
            <w:bdr w:val="none" w:sz="0" w:space="0" w:color="auto" w:frame="1"/>
            <w:shd w:val="clear" w:color="auto" w:fill="2B303B"/>
          </w:rPr>
          <w:t>mylist.insert(index, val)</w:t>
        </w:r>
      </w:ins>
    </w:p>
    <w:p w:rsidR="00830F3A" w:rsidRDefault="00830F3A" w:rsidP="00830F3A">
      <w:pPr>
        <w:pStyle w:val="NormalWeb"/>
        <w:shd w:val="clear" w:color="auto" w:fill="FFFFFF"/>
        <w:spacing w:before="0" w:beforeAutospacing="0" w:after="0" w:afterAutospacing="0"/>
        <w:textAlignment w:val="baseline"/>
        <w:rPr>
          <w:ins w:id="1080" w:author="Unknown"/>
          <w:rFonts w:ascii="Open Sans" w:hAnsi="Open Sans"/>
          <w:color w:val="444444"/>
          <w:sz w:val="21"/>
          <w:szCs w:val="21"/>
        </w:rPr>
      </w:pPr>
      <w:ins w:id="1081"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830F3A" w:rsidRDefault="00830F3A" w:rsidP="00830F3A">
      <w:pPr>
        <w:numPr>
          <w:ilvl w:val="0"/>
          <w:numId w:val="28"/>
        </w:numPr>
        <w:shd w:val="clear" w:color="auto" w:fill="FFFFFF"/>
        <w:spacing w:after="0" w:line="240" w:lineRule="auto"/>
        <w:ind w:left="450"/>
        <w:textAlignment w:val="baseline"/>
        <w:rPr>
          <w:ins w:id="1082" w:author="Unknown"/>
          <w:rFonts w:ascii="Open Sans" w:hAnsi="Open Sans"/>
          <w:color w:val="444444"/>
          <w:sz w:val="21"/>
          <w:szCs w:val="21"/>
        </w:rPr>
      </w:pPr>
      <w:ins w:id="1083" w:author="Unknown">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 là list mà các bạn cần thêm.</w:t>
        </w:r>
      </w:ins>
    </w:p>
    <w:p w:rsidR="00830F3A" w:rsidRDefault="00830F3A" w:rsidP="00830F3A">
      <w:pPr>
        <w:numPr>
          <w:ilvl w:val="0"/>
          <w:numId w:val="28"/>
        </w:numPr>
        <w:shd w:val="clear" w:color="auto" w:fill="FFFFFF"/>
        <w:spacing w:after="0" w:line="240" w:lineRule="auto"/>
        <w:ind w:left="450"/>
        <w:textAlignment w:val="baseline"/>
        <w:rPr>
          <w:ins w:id="1084" w:author="Unknown"/>
          <w:rFonts w:ascii="Open Sans" w:hAnsi="Open Sans"/>
          <w:color w:val="444444"/>
          <w:sz w:val="21"/>
          <w:szCs w:val="21"/>
        </w:rPr>
      </w:pPr>
      <w:ins w:id="1085" w:author="Unknown">
        <w:r>
          <w:rPr>
            <w:rStyle w:val="HTMLCode"/>
            <w:rFonts w:ascii="Consolas" w:eastAsiaTheme="minorHAnsi" w:hAnsi="Consolas"/>
            <w:color w:val="BB571A"/>
            <w:sz w:val="23"/>
            <w:szCs w:val="23"/>
            <w:bdr w:val="none" w:sz="0" w:space="0" w:color="auto" w:frame="1"/>
            <w:shd w:val="clear" w:color="auto" w:fill="F0F0F0"/>
          </w:rPr>
          <w:t>index</w:t>
        </w:r>
        <w:r>
          <w:rPr>
            <w:rFonts w:ascii="Open Sans" w:hAnsi="Open Sans"/>
            <w:color w:val="444444"/>
            <w:sz w:val="21"/>
            <w:szCs w:val="21"/>
          </w:rPr>
          <w:t> là vị trí mà bạn muốn thêm phần tử </w:t>
        </w:r>
        <w:r>
          <w:rPr>
            <w:rStyle w:val="HTMLCode"/>
            <w:rFonts w:ascii="Consolas" w:eastAsiaTheme="minorHAnsi" w:hAnsi="Consolas"/>
            <w:color w:val="BB571A"/>
            <w:sz w:val="23"/>
            <w:szCs w:val="23"/>
            <w:bdr w:val="none" w:sz="0" w:space="0" w:color="auto" w:frame="1"/>
            <w:shd w:val="clear" w:color="auto" w:fill="F0F0F0"/>
          </w:rPr>
          <w:t>val</w:t>
        </w:r>
        <w:r>
          <w:rPr>
            <w:rFonts w:ascii="Open Sans" w:hAnsi="Open Sans"/>
            <w:color w:val="444444"/>
            <w:sz w:val="21"/>
            <w:szCs w:val="21"/>
          </w:rPr>
          <w:t> vào.</w:t>
        </w:r>
      </w:ins>
    </w:p>
    <w:p w:rsidR="00830F3A" w:rsidRDefault="00830F3A" w:rsidP="00830F3A">
      <w:pPr>
        <w:numPr>
          <w:ilvl w:val="0"/>
          <w:numId w:val="28"/>
        </w:numPr>
        <w:shd w:val="clear" w:color="auto" w:fill="FFFFFF"/>
        <w:spacing w:after="0" w:line="240" w:lineRule="auto"/>
        <w:ind w:left="450"/>
        <w:textAlignment w:val="baseline"/>
        <w:rPr>
          <w:ins w:id="1086" w:author="Unknown"/>
          <w:rFonts w:ascii="Open Sans" w:hAnsi="Open Sans"/>
          <w:color w:val="444444"/>
          <w:sz w:val="21"/>
          <w:szCs w:val="21"/>
        </w:rPr>
      </w:pPr>
      <w:ins w:id="1087" w:author="Unknown">
        <w:r>
          <w:rPr>
            <w:rStyle w:val="HTMLCode"/>
            <w:rFonts w:ascii="Consolas" w:eastAsiaTheme="minorHAnsi" w:hAnsi="Consolas"/>
            <w:color w:val="BB571A"/>
            <w:sz w:val="23"/>
            <w:szCs w:val="23"/>
            <w:bdr w:val="none" w:sz="0" w:space="0" w:color="auto" w:frame="1"/>
            <w:shd w:val="clear" w:color="auto" w:fill="F0F0F0"/>
          </w:rPr>
          <w:t>val</w:t>
        </w:r>
        <w:r>
          <w:rPr>
            <w:rFonts w:ascii="Open Sans" w:hAnsi="Open Sans"/>
            <w:color w:val="444444"/>
            <w:sz w:val="21"/>
            <w:szCs w:val="21"/>
          </w:rPr>
          <w:t> là phần tử mà bạn muốn thêm vào trong list </w:t>
        </w:r>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1088" w:author="Unknown"/>
          <w:rFonts w:ascii="Open Sans" w:hAnsi="Open Sans"/>
          <w:color w:val="444444"/>
          <w:sz w:val="21"/>
          <w:szCs w:val="21"/>
        </w:rPr>
      </w:pPr>
      <w:ins w:id="1089"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 </w:t>
        </w:r>
      </w:ins>
    </w:p>
    <w:p w:rsidR="00830F3A" w:rsidRDefault="00830F3A" w:rsidP="00830F3A">
      <w:pPr>
        <w:pStyle w:val="HTMLPreformatted"/>
        <w:shd w:val="clear" w:color="auto" w:fill="F6F6F6"/>
        <w:spacing w:line="360" w:lineRule="atLeast"/>
        <w:textAlignment w:val="baseline"/>
        <w:rPr>
          <w:ins w:id="1090" w:author="Unknown"/>
          <w:rStyle w:val="HTMLCode"/>
          <w:rFonts w:ascii="Consolas" w:hAnsi="Consolas"/>
          <w:color w:val="C0C5CE"/>
          <w:sz w:val="23"/>
          <w:szCs w:val="23"/>
          <w:bdr w:val="none" w:sz="0" w:space="0" w:color="auto" w:frame="1"/>
          <w:shd w:val="clear" w:color="auto" w:fill="2B303B"/>
        </w:rPr>
      </w:pPr>
      <w:ins w:id="1091"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92"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093" w:author="Unknown"/>
          <w:rStyle w:val="HTMLCode"/>
          <w:rFonts w:ascii="Consolas" w:hAnsi="Consolas"/>
          <w:color w:val="C0C5CE"/>
          <w:sz w:val="23"/>
          <w:szCs w:val="23"/>
          <w:bdr w:val="none" w:sz="0" w:space="0" w:color="auto" w:frame="1"/>
          <w:shd w:val="clear" w:color="auto" w:fill="2B303B"/>
        </w:rPr>
      </w:pPr>
      <w:ins w:id="1094" w:author="Unknown">
        <w:r>
          <w:rPr>
            <w:rStyle w:val="HTMLCode"/>
            <w:rFonts w:ascii="Consolas" w:hAnsi="Consolas"/>
            <w:color w:val="C0C5CE"/>
            <w:sz w:val="23"/>
            <w:szCs w:val="23"/>
            <w:bdr w:val="none" w:sz="0" w:space="0" w:color="auto" w:frame="1"/>
            <w:shd w:val="clear" w:color="auto" w:fill="2B303B"/>
          </w:rPr>
          <w:t>list.insert(</w:t>
        </w:r>
        <w:r>
          <w:rPr>
            <w:rStyle w:val="hljs-number"/>
            <w:rFonts w:ascii="Consolas" w:hAnsi="Consolas"/>
            <w:color w:val="D08770"/>
            <w:sz w:val="23"/>
            <w:szCs w:val="23"/>
            <w:bdr w:val="none" w:sz="0" w:space="0" w:color="auto" w:frame="1"/>
            <w:shd w:val="clear" w:color="auto" w:fill="2B303B"/>
          </w:rPr>
          <w:t>0</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'Z'</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095" w:author="Unknown"/>
          <w:rStyle w:val="HTMLCode"/>
          <w:rFonts w:ascii="Consolas" w:hAnsi="Consolas"/>
          <w:color w:val="C0C5CE"/>
          <w:sz w:val="23"/>
          <w:szCs w:val="23"/>
          <w:bdr w:val="none" w:sz="0" w:space="0" w:color="auto" w:frame="1"/>
          <w:shd w:val="clear" w:color="auto" w:fill="2B303B"/>
        </w:rPr>
      </w:pPr>
      <w:ins w:id="1096"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097" w:author="Unknown"/>
          <w:rStyle w:val="HTMLCode"/>
          <w:rFonts w:ascii="Consolas" w:hAnsi="Consolas"/>
          <w:color w:val="C0C5CE"/>
          <w:sz w:val="23"/>
          <w:szCs w:val="23"/>
          <w:bdr w:val="none" w:sz="0" w:space="0" w:color="auto" w:frame="1"/>
          <w:shd w:val="clear" w:color="auto" w:fill="2B303B"/>
        </w:rPr>
      </w:pPr>
      <w:ins w:id="1098" w:author="Unknown">
        <w:r>
          <w:rPr>
            <w:rStyle w:val="hljs-comment"/>
            <w:rFonts w:ascii="Consolas" w:eastAsiaTheme="majorEastAsia" w:hAnsi="Consolas"/>
            <w:color w:val="65737E"/>
            <w:sz w:val="23"/>
            <w:szCs w:val="23"/>
            <w:bdr w:val="none" w:sz="0" w:space="0" w:color="auto" w:frame="1"/>
            <w:shd w:val="clear" w:color="auto" w:fill="2B303B"/>
          </w:rPr>
          <w:t># Kết quả: ['Z', 'A', 'B', 'C']</w:t>
        </w:r>
      </w:ins>
    </w:p>
    <w:p w:rsidR="00830F3A" w:rsidRDefault="00830F3A" w:rsidP="00830F3A">
      <w:pPr>
        <w:pStyle w:val="HTMLPreformatted"/>
        <w:shd w:val="clear" w:color="auto" w:fill="F6F6F6"/>
        <w:spacing w:line="360" w:lineRule="atLeast"/>
        <w:textAlignment w:val="baseline"/>
        <w:rPr>
          <w:ins w:id="1099"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100" w:author="Unknown"/>
          <w:rStyle w:val="HTMLCode"/>
          <w:rFonts w:ascii="Consolas" w:hAnsi="Consolas"/>
          <w:color w:val="C0C5CE"/>
          <w:sz w:val="23"/>
          <w:szCs w:val="23"/>
          <w:bdr w:val="none" w:sz="0" w:space="0" w:color="auto" w:frame="1"/>
          <w:shd w:val="clear" w:color="auto" w:fill="2B303B"/>
        </w:rPr>
      </w:pPr>
      <w:ins w:id="1101" w:author="Unknown">
        <w:r>
          <w:rPr>
            <w:rStyle w:val="HTMLCode"/>
            <w:rFonts w:ascii="Consolas" w:hAnsi="Consolas"/>
            <w:color w:val="C0C5CE"/>
            <w:sz w:val="23"/>
            <w:szCs w:val="23"/>
            <w:bdr w:val="none" w:sz="0" w:space="0" w:color="auto" w:frame="1"/>
            <w:shd w:val="clear" w:color="auto" w:fill="2B303B"/>
          </w:rPr>
          <w:t>list.insert(</w:t>
        </w:r>
        <w:r>
          <w:rPr>
            <w:rStyle w:val="hljs-number"/>
            <w:rFonts w:ascii="Consolas" w:hAnsi="Consolas"/>
            <w:color w:val="D08770"/>
            <w:sz w:val="23"/>
            <w:szCs w:val="23"/>
            <w:bdr w:val="none" w:sz="0" w:space="0" w:color="auto" w:frame="1"/>
            <w:shd w:val="clear" w:color="auto" w:fill="2B303B"/>
          </w:rPr>
          <w:t>2</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'D'</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102" w:author="Unknown"/>
          <w:rStyle w:val="HTMLCode"/>
          <w:rFonts w:ascii="Consolas" w:hAnsi="Consolas"/>
          <w:color w:val="C0C5CE"/>
          <w:sz w:val="23"/>
          <w:szCs w:val="23"/>
          <w:bdr w:val="none" w:sz="0" w:space="0" w:color="auto" w:frame="1"/>
          <w:shd w:val="clear" w:color="auto" w:fill="2B303B"/>
        </w:rPr>
      </w:pPr>
      <w:ins w:id="1103"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104" w:author="Unknown"/>
          <w:rFonts w:ascii="Courier" w:hAnsi="Courier"/>
          <w:color w:val="444444"/>
          <w:sz w:val="21"/>
          <w:szCs w:val="21"/>
        </w:rPr>
      </w:pPr>
      <w:ins w:id="1105" w:author="Unknown">
        <w:r>
          <w:rPr>
            <w:rStyle w:val="hljs-comment"/>
            <w:rFonts w:ascii="Consolas" w:eastAsiaTheme="majorEastAsia" w:hAnsi="Consolas"/>
            <w:color w:val="65737E"/>
            <w:sz w:val="23"/>
            <w:szCs w:val="23"/>
            <w:bdr w:val="none" w:sz="0" w:space="0" w:color="auto" w:frame="1"/>
            <w:shd w:val="clear" w:color="auto" w:fill="2B303B"/>
          </w:rPr>
          <w:t># Kết quả: ['Z', 'A', 'D', 'B', 'C']</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1106" w:author="Unknown"/>
          <w:rFonts w:ascii="Open Sans" w:hAnsi="Open Sans"/>
          <w:b w:val="0"/>
          <w:bCs w:val="0"/>
          <w:color w:val="125692"/>
          <w:sz w:val="38"/>
          <w:szCs w:val="38"/>
        </w:rPr>
      </w:pPr>
      <w:ins w:id="1107" w:author="Unknown">
        <w:r>
          <w:rPr>
            <w:rFonts w:ascii="Open Sans" w:hAnsi="Open Sans"/>
            <w:b w:val="0"/>
            <w:bCs w:val="0"/>
            <w:color w:val="125692"/>
            <w:sz w:val="38"/>
            <w:szCs w:val="38"/>
          </w:rPr>
          <w:t>10, reverse().</w:t>
        </w:r>
      </w:ins>
    </w:p>
    <w:p w:rsidR="00830F3A" w:rsidRDefault="00830F3A" w:rsidP="00830F3A">
      <w:pPr>
        <w:pStyle w:val="NormalWeb"/>
        <w:shd w:val="clear" w:color="auto" w:fill="FFFFFF"/>
        <w:spacing w:before="0" w:beforeAutospacing="0" w:after="105" w:afterAutospacing="0"/>
        <w:textAlignment w:val="baseline"/>
        <w:rPr>
          <w:ins w:id="1108" w:author="Unknown"/>
          <w:rFonts w:ascii="Open Sans" w:hAnsi="Open Sans"/>
          <w:color w:val="444444"/>
          <w:sz w:val="21"/>
          <w:szCs w:val="21"/>
        </w:rPr>
      </w:pPr>
      <w:ins w:id="1109" w:author="Unknown">
        <w:r>
          <w:rPr>
            <w:rFonts w:ascii="Open Sans" w:hAnsi="Open Sans"/>
            <w:color w:val="444444"/>
            <w:sz w:val="21"/>
            <w:szCs w:val="21"/>
          </w:rPr>
          <w:t>Phương thức này có tác dụng đảo ngược vị trí của các phần tử trong list.</w:t>
        </w:r>
      </w:ins>
    </w:p>
    <w:p w:rsidR="00830F3A" w:rsidRDefault="00830F3A" w:rsidP="00830F3A">
      <w:pPr>
        <w:pStyle w:val="NormalWeb"/>
        <w:shd w:val="clear" w:color="auto" w:fill="FFFFFF"/>
        <w:spacing w:before="0" w:beforeAutospacing="0" w:after="0" w:afterAutospacing="0"/>
        <w:textAlignment w:val="baseline"/>
        <w:rPr>
          <w:ins w:id="1110" w:author="Unknown"/>
          <w:rFonts w:ascii="Open Sans" w:hAnsi="Open Sans"/>
          <w:color w:val="444444"/>
          <w:sz w:val="21"/>
          <w:szCs w:val="21"/>
        </w:rPr>
      </w:pPr>
      <w:ins w:id="1111"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112" w:author="Unknown"/>
          <w:rFonts w:ascii="Courier" w:hAnsi="Courier"/>
          <w:color w:val="444444"/>
          <w:sz w:val="21"/>
          <w:szCs w:val="21"/>
        </w:rPr>
      </w:pPr>
      <w:ins w:id="1113" w:author="Unknown">
        <w:r>
          <w:rPr>
            <w:rStyle w:val="HTMLCode"/>
            <w:rFonts w:ascii="Consolas" w:hAnsi="Consolas"/>
            <w:color w:val="C0C5CE"/>
            <w:sz w:val="23"/>
            <w:szCs w:val="23"/>
            <w:bdr w:val="none" w:sz="0" w:space="0" w:color="auto" w:frame="1"/>
            <w:shd w:val="clear" w:color="auto" w:fill="2B303B"/>
          </w:rPr>
          <w:t>mylist.reverse()</w:t>
        </w:r>
      </w:ins>
    </w:p>
    <w:p w:rsidR="00830F3A" w:rsidRDefault="00830F3A" w:rsidP="00830F3A">
      <w:pPr>
        <w:pStyle w:val="NormalWeb"/>
        <w:shd w:val="clear" w:color="auto" w:fill="FFFFFF"/>
        <w:spacing w:before="0" w:beforeAutospacing="0" w:after="0" w:afterAutospacing="0"/>
        <w:textAlignment w:val="baseline"/>
        <w:rPr>
          <w:ins w:id="1114" w:author="Unknown"/>
          <w:rFonts w:ascii="Open Sans" w:hAnsi="Open Sans"/>
          <w:color w:val="444444"/>
          <w:sz w:val="21"/>
          <w:szCs w:val="21"/>
        </w:rPr>
      </w:pPr>
      <w:ins w:id="1115"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 </w:t>
        </w:r>
        <w:r>
          <w:rPr>
            <w:rStyle w:val="HTMLCode"/>
            <w:rFonts w:ascii="Consolas" w:hAnsi="Consolas"/>
            <w:color w:val="BB571A"/>
            <w:sz w:val="23"/>
            <w:szCs w:val="23"/>
            <w:bdr w:val="none" w:sz="0" w:space="0" w:color="auto" w:frame="1"/>
            <w:shd w:val="clear" w:color="auto" w:fill="F0F0F0"/>
          </w:rPr>
          <w:t>mylist</w:t>
        </w:r>
        <w:r>
          <w:rPr>
            <w:rFonts w:ascii="Open Sans" w:hAnsi="Open Sans"/>
            <w:color w:val="444444"/>
            <w:sz w:val="21"/>
            <w:szCs w:val="21"/>
          </w:rPr>
          <w:t> là list mà các bạn muốn đảo ngược.</w:t>
        </w:r>
      </w:ins>
    </w:p>
    <w:p w:rsidR="00830F3A" w:rsidRDefault="00830F3A" w:rsidP="00830F3A">
      <w:pPr>
        <w:pStyle w:val="NormalWeb"/>
        <w:shd w:val="clear" w:color="auto" w:fill="FFFFFF"/>
        <w:spacing w:before="0" w:beforeAutospacing="0" w:after="0" w:afterAutospacing="0"/>
        <w:textAlignment w:val="baseline"/>
        <w:rPr>
          <w:ins w:id="1116" w:author="Unknown"/>
          <w:rFonts w:ascii="Open Sans" w:hAnsi="Open Sans"/>
          <w:color w:val="444444"/>
          <w:sz w:val="21"/>
          <w:szCs w:val="21"/>
        </w:rPr>
      </w:pPr>
      <w:ins w:id="1117"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118" w:author="Unknown"/>
          <w:rStyle w:val="HTMLCode"/>
          <w:rFonts w:ascii="Consolas" w:hAnsi="Consolas"/>
          <w:color w:val="C0C5CE"/>
          <w:sz w:val="23"/>
          <w:szCs w:val="23"/>
          <w:bdr w:val="none" w:sz="0" w:space="0" w:color="auto" w:frame="1"/>
          <w:shd w:val="clear" w:color="auto" w:fill="2B303B"/>
        </w:rPr>
      </w:pPr>
      <w:ins w:id="1119"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120"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121" w:author="Unknown"/>
          <w:rStyle w:val="HTMLCode"/>
          <w:rFonts w:ascii="Consolas" w:hAnsi="Consolas"/>
          <w:color w:val="C0C5CE"/>
          <w:sz w:val="23"/>
          <w:szCs w:val="23"/>
          <w:bdr w:val="none" w:sz="0" w:space="0" w:color="auto" w:frame="1"/>
          <w:shd w:val="clear" w:color="auto" w:fill="2B303B"/>
        </w:rPr>
      </w:pPr>
      <w:ins w:id="1122" w:author="Unknown">
        <w:r>
          <w:rPr>
            <w:rStyle w:val="HTMLCode"/>
            <w:rFonts w:ascii="Consolas" w:hAnsi="Consolas"/>
            <w:color w:val="C0C5CE"/>
            <w:sz w:val="23"/>
            <w:szCs w:val="23"/>
            <w:bdr w:val="none" w:sz="0" w:space="0" w:color="auto" w:frame="1"/>
            <w:shd w:val="clear" w:color="auto" w:fill="2B303B"/>
          </w:rPr>
          <w:t>list.reverse()</w:t>
        </w:r>
      </w:ins>
    </w:p>
    <w:p w:rsidR="00830F3A" w:rsidRDefault="00830F3A" w:rsidP="00830F3A">
      <w:pPr>
        <w:pStyle w:val="HTMLPreformatted"/>
        <w:shd w:val="clear" w:color="auto" w:fill="F6F6F6"/>
        <w:spacing w:line="360" w:lineRule="atLeast"/>
        <w:textAlignment w:val="baseline"/>
        <w:rPr>
          <w:ins w:id="1123" w:author="Unknown"/>
          <w:rStyle w:val="HTMLCode"/>
          <w:rFonts w:ascii="Consolas" w:hAnsi="Consolas"/>
          <w:color w:val="C0C5CE"/>
          <w:sz w:val="23"/>
          <w:szCs w:val="23"/>
          <w:bdr w:val="none" w:sz="0" w:space="0" w:color="auto" w:frame="1"/>
          <w:shd w:val="clear" w:color="auto" w:fill="2B303B"/>
        </w:rPr>
      </w:pPr>
      <w:ins w:id="1124"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125" w:author="Unknown"/>
          <w:rFonts w:ascii="Courier" w:hAnsi="Courier"/>
          <w:color w:val="444444"/>
          <w:sz w:val="21"/>
          <w:szCs w:val="21"/>
        </w:rPr>
      </w:pPr>
      <w:ins w:id="1126" w:author="Unknown">
        <w:r>
          <w:rPr>
            <w:rStyle w:val="hljs-comment"/>
            <w:rFonts w:ascii="Consolas" w:eastAsiaTheme="majorEastAsia" w:hAnsi="Consolas"/>
            <w:color w:val="65737E"/>
            <w:sz w:val="23"/>
            <w:szCs w:val="23"/>
            <w:bdr w:val="none" w:sz="0" w:space="0" w:color="auto" w:frame="1"/>
            <w:shd w:val="clear" w:color="auto" w:fill="2B303B"/>
          </w:rPr>
          <w:t># Kết quả: ['C', 'B', 'A']</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1127" w:author="Unknown"/>
          <w:rFonts w:ascii="Open Sans" w:hAnsi="Open Sans"/>
          <w:b w:val="0"/>
          <w:bCs w:val="0"/>
          <w:color w:val="125692"/>
          <w:sz w:val="38"/>
          <w:szCs w:val="38"/>
        </w:rPr>
      </w:pPr>
      <w:ins w:id="1128" w:author="Unknown">
        <w:r>
          <w:rPr>
            <w:rFonts w:ascii="Open Sans" w:hAnsi="Open Sans"/>
            <w:b w:val="0"/>
            <w:bCs w:val="0"/>
            <w:color w:val="125692"/>
            <w:sz w:val="38"/>
            <w:szCs w:val="38"/>
          </w:rPr>
          <w:lastRenderedPageBreak/>
          <w:t>11, remove().</w:t>
        </w:r>
      </w:ins>
    </w:p>
    <w:p w:rsidR="00830F3A" w:rsidRDefault="00830F3A" w:rsidP="00830F3A">
      <w:pPr>
        <w:pStyle w:val="NormalWeb"/>
        <w:shd w:val="clear" w:color="auto" w:fill="FFFFFF"/>
        <w:spacing w:before="0" w:beforeAutospacing="0" w:after="105" w:afterAutospacing="0"/>
        <w:textAlignment w:val="baseline"/>
        <w:rPr>
          <w:ins w:id="1129" w:author="Unknown"/>
          <w:rFonts w:ascii="Open Sans" w:hAnsi="Open Sans"/>
          <w:color w:val="444444"/>
          <w:sz w:val="21"/>
          <w:szCs w:val="21"/>
        </w:rPr>
      </w:pPr>
      <w:ins w:id="1130" w:author="Unknown">
        <w:r>
          <w:rPr>
            <w:rFonts w:ascii="Open Sans" w:hAnsi="Open Sans"/>
            <w:color w:val="444444"/>
            <w:sz w:val="21"/>
            <w:szCs w:val="21"/>
          </w:rPr>
          <w:t>Phương thức này có tác dụng xóa phần tử khỏi list.</w:t>
        </w:r>
      </w:ins>
    </w:p>
    <w:p w:rsidR="00830F3A" w:rsidRDefault="00830F3A" w:rsidP="00830F3A">
      <w:pPr>
        <w:pStyle w:val="NormalWeb"/>
        <w:shd w:val="clear" w:color="auto" w:fill="FFFFFF"/>
        <w:spacing w:before="0" w:beforeAutospacing="0" w:after="0" w:afterAutospacing="0"/>
        <w:textAlignment w:val="baseline"/>
        <w:rPr>
          <w:ins w:id="1131" w:author="Unknown"/>
          <w:rFonts w:ascii="Open Sans" w:hAnsi="Open Sans"/>
          <w:color w:val="444444"/>
          <w:sz w:val="21"/>
          <w:szCs w:val="21"/>
        </w:rPr>
      </w:pPr>
      <w:ins w:id="1132"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133" w:author="Unknown"/>
          <w:rFonts w:ascii="Courier" w:hAnsi="Courier"/>
          <w:color w:val="444444"/>
          <w:sz w:val="21"/>
          <w:szCs w:val="21"/>
        </w:rPr>
      </w:pPr>
      <w:ins w:id="1134" w:author="Unknown">
        <w:r>
          <w:rPr>
            <w:rStyle w:val="HTMLCode"/>
            <w:rFonts w:ascii="Consolas" w:hAnsi="Consolas"/>
            <w:color w:val="C0C5CE"/>
            <w:sz w:val="23"/>
            <w:szCs w:val="23"/>
            <w:bdr w:val="none" w:sz="0" w:space="0" w:color="auto" w:frame="1"/>
            <w:shd w:val="clear" w:color="auto" w:fill="2B303B"/>
          </w:rPr>
          <w:t>mylist.remove(val)</w:t>
        </w:r>
      </w:ins>
    </w:p>
    <w:p w:rsidR="00830F3A" w:rsidRDefault="00830F3A" w:rsidP="00830F3A">
      <w:pPr>
        <w:pStyle w:val="NormalWeb"/>
        <w:shd w:val="clear" w:color="auto" w:fill="FFFFFF"/>
        <w:spacing w:before="0" w:beforeAutospacing="0" w:after="0" w:afterAutospacing="0"/>
        <w:textAlignment w:val="baseline"/>
        <w:rPr>
          <w:ins w:id="1135" w:author="Unknown"/>
          <w:rFonts w:ascii="Open Sans" w:hAnsi="Open Sans"/>
          <w:color w:val="444444"/>
          <w:sz w:val="21"/>
          <w:szCs w:val="21"/>
        </w:rPr>
      </w:pPr>
      <w:ins w:id="1136"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830F3A" w:rsidRDefault="00830F3A" w:rsidP="00830F3A">
      <w:pPr>
        <w:numPr>
          <w:ilvl w:val="0"/>
          <w:numId w:val="29"/>
        </w:numPr>
        <w:shd w:val="clear" w:color="auto" w:fill="FFFFFF"/>
        <w:spacing w:after="0" w:line="240" w:lineRule="auto"/>
        <w:ind w:left="450"/>
        <w:textAlignment w:val="baseline"/>
        <w:rPr>
          <w:ins w:id="1137" w:author="Unknown"/>
          <w:rFonts w:ascii="Open Sans" w:hAnsi="Open Sans"/>
          <w:color w:val="444444"/>
          <w:sz w:val="21"/>
          <w:szCs w:val="21"/>
        </w:rPr>
      </w:pPr>
      <w:ins w:id="1138" w:author="Unknown">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 là list mà các bạn cần xóa phần tử.</w:t>
        </w:r>
      </w:ins>
    </w:p>
    <w:p w:rsidR="00830F3A" w:rsidRDefault="00830F3A" w:rsidP="00830F3A">
      <w:pPr>
        <w:numPr>
          <w:ilvl w:val="0"/>
          <w:numId w:val="29"/>
        </w:numPr>
        <w:shd w:val="clear" w:color="auto" w:fill="FFFFFF"/>
        <w:spacing w:after="0" w:line="240" w:lineRule="auto"/>
        <w:ind w:left="450"/>
        <w:textAlignment w:val="baseline"/>
        <w:rPr>
          <w:ins w:id="1139" w:author="Unknown"/>
          <w:rFonts w:ascii="Open Sans" w:hAnsi="Open Sans"/>
          <w:color w:val="444444"/>
          <w:sz w:val="21"/>
          <w:szCs w:val="21"/>
        </w:rPr>
      </w:pPr>
      <w:ins w:id="1140" w:author="Unknown">
        <w:r>
          <w:rPr>
            <w:rStyle w:val="HTMLCode"/>
            <w:rFonts w:ascii="Consolas" w:eastAsiaTheme="minorHAnsi" w:hAnsi="Consolas"/>
            <w:color w:val="BB571A"/>
            <w:sz w:val="23"/>
            <w:szCs w:val="23"/>
            <w:bdr w:val="none" w:sz="0" w:space="0" w:color="auto" w:frame="1"/>
            <w:shd w:val="clear" w:color="auto" w:fill="F0F0F0"/>
          </w:rPr>
          <w:t>val</w:t>
        </w:r>
        <w:r>
          <w:rPr>
            <w:rFonts w:ascii="Open Sans" w:hAnsi="Open Sans"/>
            <w:color w:val="444444"/>
            <w:sz w:val="21"/>
            <w:szCs w:val="21"/>
          </w:rPr>
          <w:t> là phần tử mà bạn muốn muốn xóa trong list </w:t>
        </w:r>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1141" w:author="Unknown"/>
          <w:rFonts w:ascii="Open Sans" w:hAnsi="Open Sans"/>
          <w:color w:val="444444"/>
          <w:sz w:val="21"/>
          <w:szCs w:val="21"/>
        </w:rPr>
      </w:pPr>
      <w:ins w:id="1142"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 </w:t>
        </w:r>
      </w:ins>
    </w:p>
    <w:p w:rsidR="00830F3A" w:rsidRDefault="00830F3A" w:rsidP="00830F3A">
      <w:pPr>
        <w:pStyle w:val="HTMLPreformatted"/>
        <w:shd w:val="clear" w:color="auto" w:fill="F6F6F6"/>
        <w:spacing w:line="360" w:lineRule="atLeast"/>
        <w:textAlignment w:val="baseline"/>
        <w:rPr>
          <w:ins w:id="1143" w:author="Unknown"/>
          <w:rStyle w:val="HTMLCode"/>
          <w:rFonts w:ascii="Consolas" w:hAnsi="Consolas"/>
          <w:color w:val="C0C5CE"/>
          <w:sz w:val="23"/>
          <w:szCs w:val="23"/>
          <w:bdr w:val="none" w:sz="0" w:space="0" w:color="auto" w:frame="1"/>
          <w:shd w:val="clear" w:color="auto" w:fill="2B303B"/>
        </w:rPr>
      </w:pPr>
      <w:ins w:id="1144"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145"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146" w:author="Unknown"/>
          <w:rStyle w:val="HTMLCode"/>
          <w:rFonts w:ascii="Consolas" w:hAnsi="Consolas"/>
          <w:color w:val="C0C5CE"/>
          <w:sz w:val="23"/>
          <w:szCs w:val="23"/>
          <w:bdr w:val="none" w:sz="0" w:space="0" w:color="auto" w:frame="1"/>
          <w:shd w:val="clear" w:color="auto" w:fill="2B303B"/>
        </w:rPr>
      </w:pPr>
      <w:ins w:id="1147" w:author="Unknown">
        <w:r>
          <w:rPr>
            <w:rStyle w:val="HTMLCode"/>
            <w:rFonts w:ascii="Consolas" w:hAnsi="Consolas"/>
            <w:color w:val="C0C5CE"/>
            <w:sz w:val="23"/>
            <w:szCs w:val="23"/>
            <w:bdr w:val="none" w:sz="0" w:space="0" w:color="auto" w:frame="1"/>
            <w:shd w:val="clear" w:color="auto" w:fill="2B303B"/>
          </w:rPr>
          <w:t>list.remove(</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148" w:author="Unknown"/>
          <w:rStyle w:val="HTMLCode"/>
          <w:rFonts w:ascii="Consolas" w:hAnsi="Consolas"/>
          <w:color w:val="C0C5CE"/>
          <w:sz w:val="23"/>
          <w:szCs w:val="23"/>
          <w:bdr w:val="none" w:sz="0" w:space="0" w:color="auto" w:frame="1"/>
          <w:shd w:val="clear" w:color="auto" w:fill="2B303B"/>
        </w:rPr>
      </w:pPr>
      <w:ins w:id="1149"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150" w:author="Unknown"/>
          <w:rFonts w:ascii="Courier" w:hAnsi="Courier"/>
          <w:color w:val="444444"/>
          <w:sz w:val="21"/>
          <w:szCs w:val="21"/>
        </w:rPr>
      </w:pPr>
      <w:ins w:id="1151" w:author="Unknown">
        <w:r>
          <w:rPr>
            <w:rStyle w:val="hljs-comment"/>
            <w:rFonts w:ascii="Consolas" w:eastAsiaTheme="majorEastAsia" w:hAnsi="Consolas"/>
            <w:color w:val="65737E"/>
            <w:sz w:val="23"/>
            <w:szCs w:val="23"/>
            <w:bdr w:val="none" w:sz="0" w:space="0" w:color="auto" w:frame="1"/>
            <w:shd w:val="clear" w:color="auto" w:fill="2B303B"/>
          </w:rPr>
          <w:t># Kết quả: ['A', 'B']</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1152" w:author="Unknown"/>
          <w:rFonts w:ascii="Open Sans" w:hAnsi="Open Sans"/>
          <w:b w:val="0"/>
          <w:bCs w:val="0"/>
          <w:color w:val="125692"/>
          <w:sz w:val="38"/>
          <w:szCs w:val="38"/>
        </w:rPr>
      </w:pPr>
      <w:ins w:id="1153" w:author="Unknown">
        <w:r>
          <w:rPr>
            <w:rFonts w:ascii="Open Sans" w:hAnsi="Open Sans"/>
            <w:b w:val="0"/>
            <w:bCs w:val="0"/>
            <w:color w:val="125692"/>
            <w:sz w:val="38"/>
            <w:szCs w:val="38"/>
          </w:rPr>
          <w:t>12, pop().</w:t>
        </w:r>
      </w:ins>
    </w:p>
    <w:p w:rsidR="00830F3A" w:rsidRDefault="00830F3A" w:rsidP="00830F3A">
      <w:pPr>
        <w:pStyle w:val="NormalWeb"/>
        <w:shd w:val="clear" w:color="auto" w:fill="FFFFFF"/>
        <w:spacing w:before="0" w:beforeAutospacing="0" w:after="105" w:afterAutospacing="0"/>
        <w:textAlignment w:val="baseline"/>
        <w:rPr>
          <w:ins w:id="1154" w:author="Unknown"/>
          <w:rFonts w:ascii="Open Sans" w:hAnsi="Open Sans"/>
          <w:color w:val="444444"/>
          <w:sz w:val="21"/>
          <w:szCs w:val="21"/>
        </w:rPr>
      </w:pPr>
      <w:ins w:id="1155" w:author="Unknown">
        <w:r>
          <w:rPr>
            <w:rFonts w:ascii="Open Sans" w:hAnsi="Open Sans"/>
            <w:color w:val="444444"/>
            <w:sz w:val="21"/>
            <w:szCs w:val="21"/>
          </w:rPr>
          <w:t>Phương thức này có tác dụng xóa bỏ phần tử trong list dựa trên index của nó.</w:t>
        </w:r>
      </w:ins>
    </w:p>
    <w:p w:rsidR="00830F3A" w:rsidRDefault="00830F3A" w:rsidP="00830F3A">
      <w:pPr>
        <w:pStyle w:val="NormalWeb"/>
        <w:shd w:val="clear" w:color="auto" w:fill="FFFFFF"/>
        <w:spacing w:before="0" w:beforeAutospacing="0" w:after="0" w:afterAutospacing="0"/>
        <w:textAlignment w:val="baseline"/>
        <w:rPr>
          <w:ins w:id="1156" w:author="Unknown"/>
          <w:rFonts w:ascii="Open Sans" w:hAnsi="Open Sans"/>
          <w:color w:val="444444"/>
          <w:sz w:val="21"/>
          <w:szCs w:val="21"/>
        </w:rPr>
      </w:pPr>
      <w:ins w:id="1157"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158" w:author="Unknown"/>
          <w:rFonts w:ascii="Courier" w:hAnsi="Courier"/>
          <w:color w:val="444444"/>
          <w:sz w:val="21"/>
          <w:szCs w:val="21"/>
        </w:rPr>
      </w:pPr>
      <w:ins w:id="1159" w:author="Unknown">
        <w:r>
          <w:rPr>
            <w:rStyle w:val="HTMLCode"/>
            <w:rFonts w:ascii="Consolas" w:hAnsi="Consolas"/>
            <w:color w:val="C0C5CE"/>
            <w:sz w:val="23"/>
            <w:szCs w:val="23"/>
            <w:bdr w:val="none" w:sz="0" w:space="0" w:color="auto" w:frame="1"/>
            <w:shd w:val="clear" w:color="auto" w:fill="2B303B"/>
          </w:rPr>
          <w:t>mylist.pop(index)</w:t>
        </w:r>
      </w:ins>
    </w:p>
    <w:p w:rsidR="00830F3A" w:rsidRDefault="00830F3A" w:rsidP="00830F3A">
      <w:pPr>
        <w:pStyle w:val="NormalWeb"/>
        <w:shd w:val="clear" w:color="auto" w:fill="FFFFFF"/>
        <w:spacing w:before="0" w:beforeAutospacing="0" w:after="0" w:afterAutospacing="0"/>
        <w:textAlignment w:val="baseline"/>
        <w:rPr>
          <w:ins w:id="1160" w:author="Unknown"/>
          <w:rFonts w:ascii="Open Sans" w:hAnsi="Open Sans"/>
          <w:color w:val="444444"/>
          <w:sz w:val="21"/>
          <w:szCs w:val="21"/>
        </w:rPr>
      </w:pPr>
      <w:ins w:id="1161"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ins>
    </w:p>
    <w:p w:rsidR="00830F3A" w:rsidRDefault="00830F3A" w:rsidP="00830F3A">
      <w:pPr>
        <w:numPr>
          <w:ilvl w:val="0"/>
          <w:numId w:val="30"/>
        </w:numPr>
        <w:shd w:val="clear" w:color="auto" w:fill="FFFFFF"/>
        <w:spacing w:after="0" w:line="240" w:lineRule="auto"/>
        <w:ind w:left="450"/>
        <w:textAlignment w:val="baseline"/>
        <w:rPr>
          <w:ins w:id="1162" w:author="Unknown"/>
          <w:rFonts w:ascii="Open Sans" w:hAnsi="Open Sans"/>
          <w:color w:val="444444"/>
          <w:sz w:val="21"/>
          <w:szCs w:val="21"/>
        </w:rPr>
      </w:pPr>
      <w:ins w:id="1163" w:author="Unknown">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 là list mà các bạn cần xóa phần tử.</w:t>
        </w:r>
      </w:ins>
    </w:p>
    <w:p w:rsidR="00830F3A" w:rsidRDefault="00830F3A" w:rsidP="00830F3A">
      <w:pPr>
        <w:numPr>
          <w:ilvl w:val="0"/>
          <w:numId w:val="30"/>
        </w:numPr>
        <w:shd w:val="clear" w:color="auto" w:fill="FFFFFF"/>
        <w:spacing w:after="0" w:line="240" w:lineRule="auto"/>
        <w:ind w:left="450"/>
        <w:textAlignment w:val="baseline"/>
        <w:rPr>
          <w:ins w:id="1164" w:author="Unknown"/>
          <w:rFonts w:ascii="Open Sans" w:hAnsi="Open Sans"/>
          <w:color w:val="444444"/>
          <w:sz w:val="21"/>
          <w:szCs w:val="21"/>
        </w:rPr>
      </w:pPr>
      <w:ins w:id="1165" w:author="Unknown">
        <w:r>
          <w:rPr>
            <w:rStyle w:val="HTMLCode"/>
            <w:rFonts w:ascii="Consolas" w:eastAsiaTheme="minorHAnsi" w:hAnsi="Consolas"/>
            <w:color w:val="BB571A"/>
            <w:sz w:val="23"/>
            <w:szCs w:val="23"/>
            <w:bdr w:val="none" w:sz="0" w:space="0" w:color="auto" w:frame="1"/>
            <w:shd w:val="clear" w:color="auto" w:fill="F0F0F0"/>
          </w:rPr>
          <w:t>index</w:t>
        </w:r>
        <w:r>
          <w:rPr>
            <w:rFonts w:ascii="Open Sans" w:hAnsi="Open Sans"/>
            <w:color w:val="444444"/>
            <w:sz w:val="21"/>
            <w:szCs w:val="21"/>
          </w:rPr>
          <w:t> là index của phần tử mà bạn muốn muốn xóa trong list </w:t>
        </w:r>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 Mặc định thì </w:t>
        </w:r>
        <w:r>
          <w:rPr>
            <w:rStyle w:val="HTMLCode"/>
            <w:rFonts w:ascii="Consolas" w:eastAsiaTheme="minorHAnsi" w:hAnsi="Consolas"/>
            <w:color w:val="BB571A"/>
            <w:sz w:val="23"/>
            <w:szCs w:val="23"/>
            <w:bdr w:val="none" w:sz="0" w:space="0" w:color="auto" w:frame="1"/>
            <w:shd w:val="clear" w:color="auto" w:fill="F0F0F0"/>
          </w:rPr>
          <w:t>index = mylist[-1]</w:t>
        </w:r>
        <w:r>
          <w:rPr>
            <w:rFonts w:ascii="Open Sans" w:hAnsi="Open Sans"/>
            <w:color w:val="444444"/>
            <w:sz w:val="21"/>
            <w:szCs w:val="21"/>
          </w:rPr>
          <w:t> (phần tử cuối cùng trong list).</w:t>
        </w:r>
      </w:ins>
    </w:p>
    <w:p w:rsidR="00830F3A" w:rsidRDefault="00830F3A" w:rsidP="00830F3A">
      <w:pPr>
        <w:pStyle w:val="NormalWeb"/>
        <w:shd w:val="clear" w:color="auto" w:fill="FFFFFF"/>
        <w:spacing w:before="0" w:beforeAutospacing="0" w:after="0" w:afterAutospacing="0"/>
        <w:textAlignment w:val="baseline"/>
        <w:rPr>
          <w:ins w:id="1166" w:author="Unknown"/>
          <w:rFonts w:ascii="Open Sans" w:hAnsi="Open Sans"/>
          <w:color w:val="444444"/>
          <w:sz w:val="21"/>
          <w:szCs w:val="21"/>
        </w:rPr>
      </w:pPr>
      <w:ins w:id="1167"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168" w:author="Unknown"/>
          <w:rStyle w:val="HTMLCode"/>
          <w:rFonts w:ascii="Consolas" w:hAnsi="Consolas"/>
          <w:color w:val="C0C5CE"/>
          <w:sz w:val="23"/>
          <w:szCs w:val="23"/>
          <w:bdr w:val="none" w:sz="0" w:space="0" w:color="auto" w:frame="1"/>
          <w:shd w:val="clear" w:color="auto" w:fill="2B303B"/>
        </w:rPr>
      </w:pPr>
      <w:ins w:id="1169"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'D'</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'E'</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170"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171" w:author="Unknown"/>
          <w:rStyle w:val="HTMLCode"/>
          <w:rFonts w:ascii="Consolas" w:hAnsi="Consolas"/>
          <w:color w:val="C0C5CE"/>
          <w:sz w:val="23"/>
          <w:szCs w:val="23"/>
          <w:bdr w:val="none" w:sz="0" w:space="0" w:color="auto" w:frame="1"/>
          <w:shd w:val="clear" w:color="auto" w:fill="2B303B"/>
        </w:rPr>
      </w:pPr>
      <w:ins w:id="1172" w:author="Unknown">
        <w:r>
          <w:rPr>
            <w:rStyle w:val="HTMLCode"/>
            <w:rFonts w:ascii="Consolas" w:hAnsi="Consolas"/>
            <w:color w:val="C0C5CE"/>
            <w:sz w:val="23"/>
            <w:szCs w:val="23"/>
            <w:bdr w:val="none" w:sz="0" w:space="0" w:color="auto" w:frame="1"/>
            <w:shd w:val="clear" w:color="auto" w:fill="2B303B"/>
          </w:rPr>
          <w:t>list.pop()</w:t>
        </w:r>
      </w:ins>
    </w:p>
    <w:p w:rsidR="00830F3A" w:rsidRDefault="00830F3A" w:rsidP="00830F3A">
      <w:pPr>
        <w:pStyle w:val="HTMLPreformatted"/>
        <w:shd w:val="clear" w:color="auto" w:fill="F6F6F6"/>
        <w:spacing w:line="360" w:lineRule="atLeast"/>
        <w:textAlignment w:val="baseline"/>
        <w:rPr>
          <w:ins w:id="1173" w:author="Unknown"/>
          <w:rStyle w:val="HTMLCode"/>
          <w:rFonts w:ascii="Consolas" w:hAnsi="Consolas"/>
          <w:color w:val="C0C5CE"/>
          <w:sz w:val="23"/>
          <w:szCs w:val="23"/>
          <w:bdr w:val="none" w:sz="0" w:space="0" w:color="auto" w:frame="1"/>
          <w:shd w:val="clear" w:color="auto" w:fill="2B303B"/>
        </w:rPr>
      </w:pPr>
      <w:ins w:id="1174"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175" w:author="Unknown"/>
          <w:rStyle w:val="HTMLCode"/>
          <w:rFonts w:ascii="Consolas" w:hAnsi="Consolas"/>
          <w:color w:val="C0C5CE"/>
          <w:sz w:val="23"/>
          <w:szCs w:val="23"/>
          <w:bdr w:val="none" w:sz="0" w:space="0" w:color="auto" w:frame="1"/>
          <w:shd w:val="clear" w:color="auto" w:fill="2B303B"/>
        </w:rPr>
      </w:pPr>
      <w:ins w:id="1176" w:author="Unknown">
        <w:r>
          <w:rPr>
            <w:rStyle w:val="hljs-comment"/>
            <w:rFonts w:ascii="Consolas" w:eastAsiaTheme="majorEastAsia" w:hAnsi="Consolas"/>
            <w:color w:val="65737E"/>
            <w:sz w:val="23"/>
            <w:szCs w:val="23"/>
            <w:bdr w:val="none" w:sz="0" w:space="0" w:color="auto" w:frame="1"/>
            <w:shd w:val="clear" w:color="auto" w:fill="2B303B"/>
          </w:rPr>
          <w:t># Kết quả: ['A', 'B', 'C', 'D']</w:t>
        </w:r>
      </w:ins>
    </w:p>
    <w:p w:rsidR="00830F3A" w:rsidRDefault="00830F3A" w:rsidP="00830F3A">
      <w:pPr>
        <w:pStyle w:val="HTMLPreformatted"/>
        <w:shd w:val="clear" w:color="auto" w:fill="F6F6F6"/>
        <w:spacing w:line="360" w:lineRule="atLeast"/>
        <w:textAlignment w:val="baseline"/>
        <w:rPr>
          <w:ins w:id="1177"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178" w:author="Unknown"/>
          <w:rStyle w:val="HTMLCode"/>
          <w:rFonts w:ascii="Consolas" w:hAnsi="Consolas"/>
          <w:color w:val="C0C5CE"/>
          <w:sz w:val="23"/>
          <w:szCs w:val="23"/>
          <w:bdr w:val="none" w:sz="0" w:space="0" w:color="auto" w:frame="1"/>
          <w:shd w:val="clear" w:color="auto" w:fill="2B303B"/>
        </w:rPr>
      </w:pPr>
      <w:ins w:id="1179" w:author="Unknown">
        <w:r>
          <w:rPr>
            <w:rStyle w:val="HTMLCode"/>
            <w:rFonts w:ascii="Consolas" w:hAnsi="Consolas"/>
            <w:color w:val="C0C5CE"/>
            <w:sz w:val="23"/>
            <w:szCs w:val="23"/>
            <w:bdr w:val="none" w:sz="0" w:space="0" w:color="auto" w:frame="1"/>
            <w:shd w:val="clear" w:color="auto" w:fill="2B303B"/>
          </w:rPr>
          <w:t>list.pop(</w:t>
        </w:r>
        <w:r>
          <w:rPr>
            <w:rStyle w:val="hljs-number"/>
            <w:rFonts w:ascii="Consolas" w:hAnsi="Consolas"/>
            <w:color w:val="D08770"/>
            <w:sz w:val="23"/>
            <w:szCs w:val="23"/>
            <w:bdr w:val="none" w:sz="0" w:space="0" w:color="auto" w:frame="1"/>
            <w:shd w:val="clear" w:color="auto" w:fill="2B303B"/>
          </w:rPr>
          <w:t>2</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180" w:author="Unknown"/>
          <w:rStyle w:val="HTMLCode"/>
          <w:rFonts w:ascii="Consolas" w:hAnsi="Consolas"/>
          <w:color w:val="C0C5CE"/>
          <w:sz w:val="23"/>
          <w:szCs w:val="23"/>
          <w:bdr w:val="none" w:sz="0" w:space="0" w:color="auto" w:frame="1"/>
          <w:shd w:val="clear" w:color="auto" w:fill="2B303B"/>
        </w:rPr>
      </w:pPr>
      <w:ins w:id="1181"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182" w:author="Unknown"/>
          <w:rFonts w:ascii="Courier" w:hAnsi="Courier"/>
          <w:color w:val="444444"/>
          <w:sz w:val="21"/>
          <w:szCs w:val="21"/>
        </w:rPr>
      </w:pPr>
      <w:ins w:id="1183" w:author="Unknown">
        <w:r>
          <w:rPr>
            <w:rStyle w:val="hljs-comment"/>
            <w:rFonts w:ascii="Consolas" w:eastAsiaTheme="majorEastAsia" w:hAnsi="Consolas"/>
            <w:color w:val="65737E"/>
            <w:sz w:val="23"/>
            <w:szCs w:val="23"/>
            <w:bdr w:val="none" w:sz="0" w:space="0" w:color="auto" w:frame="1"/>
            <w:shd w:val="clear" w:color="auto" w:fill="2B303B"/>
          </w:rPr>
          <w:t># Kết quả: ['A', 'B', 'D']</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1184" w:author="Unknown"/>
          <w:rFonts w:ascii="Open Sans" w:hAnsi="Open Sans"/>
          <w:b w:val="0"/>
          <w:bCs w:val="0"/>
          <w:color w:val="125692"/>
          <w:sz w:val="38"/>
          <w:szCs w:val="38"/>
        </w:rPr>
      </w:pPr>
      <w:ins w:id="1185" w:author="Unknown">
        <w:r>
          <w:rPr>
            <w:rFonts w:ascii="Open Sans" w:hAnsi="Open Sans"/>
            <w:b w:val="0"/>
            <w:bCs w:val="0"/>
            <w:color w:val="125692"/>
            <w:sz w:val="38"/>
            <w:szCs w:val="38"/>
          </w:rPr>
          <w:t>13, sort().</w:t>
        </w:r>
      </w:ins>
    </w:p>
    <w:p w:rsidR="00830F3A" w:rsidRDefault="00830F3A" w:rsidP="00830F3A">
      <w:pPr>
        <w:pStyle w:val="NormalWeb"/>
        <w:shd w:val="clear" w:color="auto" w:fill="FFFFFF"/>
        <w:spacing w:before="0" w:beforeAutospacing="0" w:after="105" w:afterAutospacing="0"/>
        <w:textAlignment w:val="baseline"/>
        <w:rPr>
          <w:ins w:id="1186" w:author="Unknown"/>
          <w:rFonts w:ascii="Open Sans" w:hAnsi="Open Sans"/>
          <w:color w:val="444444"/>
          <w:sz w:val="21"/>
          <w:szCs w:val="21"/>
        </w:rPr>
      </w:pPr>
      <w:ins w:id="1187" w:author="Unknown">
        <w:r>
          <w:rPr>
            <w:rFonts w:ascii="Open Sans" w:hAnsi="Open Sans"/>
            <w:color w:val="444444"/>
            <w:sz w:val="21"/>
            <w:szCs w:val="21"/>
          </w:rPr>
          <w:t>Phương thức này có tác dụng sắp xếp lại các phần tử trong list theo một thứ tự xác định.</w:t>
        </w:r>
      </w:ins>
    </w:p>
    <w:p w:rsidR="00830F3A" w:rsidRDefault="00830F3A" w:rsidP="00830F3A">
      <w:pPr>
        <w:pStyle w:val="NormalWeb"/>
        <w:shd w:val="clear" w:color="auto" w:fill="FFFFFF"/>
        <w:spacing w:before="0" w:beforeAutospacing="0" w:after="0" w:afterAutospacing="0"/>
        <w:textAlignment w:val="baseline"/>
        <w:rPr>
          <w:ins w:id="1188" w:author="Unknown"/>
          <w:rFonts w:ascii="Open Sans" w:hAnsi="Open Sans"/>
          <w:color w:val="444444"/>
          <w:sz w:val="21"/>
          <w:szCs w:val="21"/>
        </w:rPr>
      </w:pPr>
      <w:ins w:id="1189"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190" w:author="Unknown"/>
          <w:rFonts w:ascii="Courier" w:hAnsi="Courier"/>
          <w:color w:val="444444"/>
          <w:sz w:val="21"/>
          <w:szCs w:val="21"/>
        </w:rPr>
      </w:pPr>
      <w:ins w:id="1191" w:author="Unknown">
        <w:r>
          <w:rPr>
            <w:rStyle w:val="HTMLCode"/>
            <w:rFonts w:ascii="Consolas" w:hAnsi="Consolas"/>
            <w:color w:val="C0C5CE"/>
            <w:sz w:val="23"/>
            <w:szCs w:val="23"/>
            <w:bdr w:val="none" w:sz="0" w:space="0" w:color="auto" w:frame="1"/>
            <w:shd w:val="clear" w:color="auto" w:fill="2B303B"/>
          </w:rPr>
          <w:t>mylist.sort(reverse, key)</w:t>
        </w:r>
      </w:ins>
    </w:p>
    <w:p w:rsidR="00830F3A" w:rsidRDefault="00830F3A" w:rsidP="00830F3A">
      <w:pPr>
        <w:pStyle w:val="NormalWeb"/>
        <w:shd w:val="clear" w:color="auto" w:fill="FFFFFF"/>
        <w:spacing w:before="0" w:beforeAutospacing="0" w:after="0" w:afterAutospacing="0"/>
        <w:textAlignment w:val="baseline"/>
        <w:rPr>
          <w:ins w:id="1192" w:author="Unknown"/>
          <w:rFonts w:ascii="Open Sans" w:hAnsi="Open Sans"/>
          <w:color w:val="444444"/>
          <w:sz w:val="21"/>
          <w:szCs w:val="21"/>
        </w:rPr>
      </w:pPr>
      <w:ins w:id="1193" w:author="Unknown">
        <w:r>
          <w:rPr>
            <w:rStyle w:val="Strong"/>
            <w:rFonts w:ascii="Open Sans" w:hAnsi="Open Sans"/>
            <w:color w:val="444444"/>
            <w:sz w:val="21"/>
            <w:szCs w:val="21"/>
            <w:bdr w:val="none" w:sz="0" w:space="0" w:color="auto" w:frame="1"/>
          </w:rPr>
          <w:lastRenderedPageBreak/>
          <w:t>Trong đó</w:t>
        </w:r>
        <w:r>
          <w:rPr>
            <w:rFonts w:ascii="Open Sans" w:hAnsi="Open Sans"/>
            <w:color w:val="444444"/>
            <w:sz w:val="21"/>
            <w:szCs w:val="21"/>
          </w:rPr>
          <w:t>:</w:t>
        </w:r>
      </w:ins>
    </w:p>
    <w:p w:rsidR="00830F3A" w:rsidRDefault="00830F3A" w:rsidP="00830F3A">
      <w:pPr>
        <w:numPr>
          <w:ilvl w:val="0"/>
          <w:numId w:val="31"/>
        </w:numPr>
        <w:shd w:val="clear" w:color="auto" w:fill="FFFFFF"/>
        <w:spacing w:after="0" w:line="240" w:lineRule="auto"/>
        <w:ind w:left="450"/>
        <w:textAlignment w:val="baseline"/>
        <w:rPr>
          <w:ins w:id="1194" w:author="Unknown"/>
          <w:rFonts w:ascii="Open Sans" w:hAnsi="Open Sans"/>
          <w:color w:val="444444"/>
          <w:sz w:val="21"/>
          <w:szCs w:val="21"/>
        </w:rPr>
      </w:pPr>
      <w:ins w:id="1195" w:author="Unknown">
        <w:r>
          <w:rPr>
            <w:rStyle w:val="HTMLCode"/>
            <w:rFonts w:ascii="Consolas" w:eastAsiaTheme="minorHAnsi" w:hAnsi="Consolas"/>
            <w:color w:val="BB571A"/>
            <w:sz w:val="23"/>
            <w:szCs w:val="23"/>
            <w:bdr w:val="none" w:sz="0" w:space="0" w:color="auto" w:frame="1"/>
            <w:shd w:val="clear" w:color="auto" w:fill="F0F0F0"/>
          </w:rPr>
          <w:t>mylist</w:t>
        </w:r>
        <w:r>
          <w:rPr>
            <w:rFonts w:ascii="Open Sans" w:hAnsi="Open Sans"/>
            <w:color w:val="444444"/>
            <w:sz w:val="21"/>
            <w:szCs w:val="21"/>
          </w:rPr>
          <w:t> là list mà các bạn muốn sắp xếp.</w:t>
        </w:r>
      </w:ins>
    </w:p>
    <w:p w:rsidR="00830F3A" w:rsidRDefault="00830F3A" w:rsidP="00830F3A">
      <w:pPr>
        <w:numPr>
          <w:ilvl w:val="0"/>
          <w:numId w:val="31"/>
        </w:numPr>
        <w:shd w:val="clear" w:color="auto" w:fill="FFFFFF"/>
        <w:spacing w:after="0" w:line="240" w:lineRule="auto"/>
        <w:ind w:left="450"/>
        <w:textAlignment w:val="baseline"/>
        <w:rPr>
          <w:ins w:id="1196" w:author="Unknown"/>
          <w:rFonts w:ascii="Open Sans" w:hAnsi="Open Sans"/>
          <w:color w:val="444444"/>
          <w:sz w:val="21"/>
          <w:szCs w:val="21"/>
        </w:rPr>
      </w:pPr>
      <w:ins w:id="1197" w:author="Unknown">
        <w:r>
          <w:rPr>
            <w:rStyle w:val="HTMLCode"/>
            <w:rFonts w:ascii="Consolas" w:eastAsiaTheme="minorHAnsi" w:hAnsi="Consolas"/>
            <w:color w:val="BB571A"/>
            <w:sz w:val="23"/>
            <w:szCs w:val="23"/>
            <w:bdr w:val="none" w:sz="0" w:space="0" w:color="auto" w:frame="1"/>
            <w:shd w:val="clear" w:color="auto" w:fill="F0F0F0"/>
          </w:rPr>
          <w:t>reverse</w:t>
        </w:r>
        <w:r>
          <w:rPr>
            <w:rFonts w:ascii="Open Sans" w:hAnsi="Open Sans"/>
            <w:color w:val="444444"/>
            <w:sz w:val="21"/>
            <w:szCs w:val="21"/>
          </w:rPr>
          <w:t> là một boolean cấu hình kiểu sắp xếp. Nếu </w:t>
        </w:r>
        <w:r>
          <w:rPr>
            <w:rStyle w:val="HTMLCode"/>
            <w:rFonts w:ascii="Consolas" w:eastAsiaTheme="minorHAnsi" w:hAnsi="Consolas"/>
            <w:color w:val="BB571A"/>
            <w:sz w:val="23"/>
            <w:szCs w:val="23"/>
            <w:bdr w:val="none" w:sz="0" w:space="0" w:color="auto" w:frame="1"/>
            <w:shd w:val="clear" w:color="auto" w:fill="F0F0F0"/>
          </w:rPr>
          <w:t>reverse = True</w:t>
        </w:r>
        <w:r>
          <w:rPr>
            <w:rFonts w:ascii="Open Sans" w:hAnsi="Open Sans"/>
            <w:color w:val="444444"/>
            <w:sz w:val="21"/>
            <w:szCs w:val="21"/>
          </w:rPr>
          <w:t> thì list sẽ được sắp xếp từ lớn đến bé, nếu </w:t>
        </w:r>
        <w:r>
          <w:rPr>
            <w:rStyle w:val="HTMLCode"/>
            <w:rFonts w:ascii="Consolas" w:eastAsiaTheme="minorHAnsi" w:hAnsi="Consolas"/>
            <w:color w:val="BB571A"/>
            <w:sz w:val="23"/>
            <w:szCs w:val="23"/>
            <w:bdr w:val="none" w:sz="0" w:space="0" w:color="auto" w:frame="1"/>
            <w:shd w:val="clear" w:color="auto" w:fill="F0F0F0"/>
          </w:rPr>
          <w:t>reverse = False</w:t>
        </w:r>
        <w:r>
          <w:rPr>
            <w:rFonts w:ascii="Open Sans" w:hAnsi="Open Sans"/>
            <w:color w:val="444444"/>
            <w:sz w:val="21"/>
            <w:szCs w:val="21"/>
          </w:rPr>
          <w:t> thì list sẽ được sắp xếp theo thứ tự từ bé đến lớn. Mặc định thì reverse = False.</w:t>
        </w:r>
      </w:ins>
    </w:p>
    <w:p w:rsidR="00830F3A" w:rsidRDefault="00830F3A" w:rsidP="00830F3A">
      <w:pPr>
        <w:numPr>
          <w:ilvl w:val="0"/>
          <w:numId w:val="31"/>
        </w:numPr>
        <w:shd w:val="clear" w:color="auto" w:fill="FFFFFF"/>
        <w:spacing w:after="0" w:line="240" w:lineRule="auto"/>
        <w:ind w:left="450"/>
        <w:textAlignment w:val="baseline"/>
        <w:rPr>
          <w:ins w:id="1198" w:author="Unknown"/>
          <w:rFonts w:ascii="Open Sans" w:hAnsi="Open Sans"/>
          <w:color w:val="444444"/>
          <w:sz w:val="21"/>
          <w:szCs w:val="21"/>
        </w:rPr>
      </w:pPr>
      <w:ins w:id="1199" w:author="Unknown">
        <w:r>
          <w:rPr>
            <w:rFonts w:ascii="Courier New" w:hAnsi="Courier New" w:cs="Courier New"/>
            <w:color w:val="444444"/>
            <w:sz w:val="21"/>
            <w:szCs w:val="21"/>
            <w:bdr w:val="none" w:sz="0" w:space="0" w:color="auto" w:frame="1"/>
          </w:rPr>
          <w:t>key</w:t>
        </w:r>
        <w:r>
          <w:rPr>
            <w:rFonts w:ascii="Open Sans" w:hAnsi="Open Sans"/>
            <w:color w:val="444444"/>
            <w:sz w:val="21"/>
            <w:szCs w:val="21"/>
          </w:rPr>
          <w:t> là </w:t>
        </w:r>
        <w:r>
          <w:rPr>
            <w:rStyle w:val="HTMLCode"/>
            <w:rFonts w:ascii="Consolas" w:eastAsiaTheme="minorHAnsi" w:hAnsi="Consolas"/>
            <w:color w:val="BB571A"/>
            <w:sz w:val="23"/>
            <w:szCs w:val="23"/>
            <w:bdr w:val="none" w:sz="0" w:space="0" w:color="auto" w:frame="1"/>
            <w:shd w:val="clear" w:color="auto" w:fill="F0F0F0"/>
          </w:rPr>
          <w:t>callback def</w:t>
        </w:r>
        <w:r>
          <w:rPr>
            <w:rFonts w:ascii="Open Sans" w:hAnsi="Open Sans"/>
            <w:color w:val="444444"/>
            <w:sz w:val="21"/>
            <w:szCs w:val="21"/>
          </w:rPr>
          <w:t> để xử lý list hoặc là một </w:t>
        </w:r>
        <w:r>
          <w:rPr>
            <w:rStyle w:val="HTMLCode"/>
            <w:rFonts w:ascii="Consolas" w:eastAsiaTheme="minorHAnsi" w:hAnsi="Consolas"/>
            <w:color w:val="BB571A"/>
            <w:sz w:val="23"/>
            <w:szCs w:val="23"/>
            <w:bdr w:val="none" w:sz="0" w:space="0" w:color="auto" w:frame="1"/>
            <w:shd w:val="clear" w:color="auto" w:fill="F0F0F0"/>
          </w:rPr>
          <w:t>lamda function</w:t>
        </w:r>
        <w:r>
          <w:rPr>
            <w:rFonts w:ascii="Open Sans" w:hAnsi="Open Sans"/>
            <w:color w:val="444444"/>
            <w:sz w:val="21"/>
            <w:szCs w:val="21"/>
          </w:rPr>
          <w:t> (thường được dùng để sắp xếp các list </w:t>
        </w:r>
        <w:r>
          <w:rPr>
            <w:rStyle w:val="HTMLCode"/>
            <w:rFonts w:ascii="Consolas" w:eastAsiaTheme="minorHAnsi" w:hAnsi="Consolas"/>
            <w:color w:val="BB571A"/>
            <w:sz w:val="23"/>
            <w:szCs w:val="23"/>
            <w:bdr w:val="none" w:sz="0" w:space="0" w:color="auto" w:frame="1"/>
            <w:shd w:val="clear" w:color="auto" w:fill="F0F0F0"/>
          </w:rPr>
          <w:t>tuple</w:t>
        </w:r>
        <w:r>
          <w:rPr>
            <w:rFonts w:ascii="Open Sans" w:hAnsi="Open Sans"/>
            <w:color w:val="444444"/>
            <w:sz w:val="21"/>
            <w:szCs w:val="21"/>
          </w:rPr>
          <w:t> hoặc </w:t>
        </w:r>
        <w:r>
          <w:rPr>
            <w:rStyle w:val="HTMLCode"/>
            <w:rFonts w:ascii="Consolas" w:eastAsiaTheme="minorHAnsi" w:hAnsi="Consolas"/>
            <w:color w:val="BB571A"/>
            <w:sz w:val="23"/>
            <w:szCs w:val="23"/>
            <w:bdr w:val="none" w:sz="0" w:space="0" w:color="auto" w:frame="1"/>
            <w:shd w:val="clear" w:color="auto" w:fill="F0F0F0"/>
          </w:rPr>
          <w:t>dictionary</w:t>
        </w:r>
        <w:r>
          <w:rPr>
            <w:rFonts w:ascii="Open Sans" w:hAnsi="Open Sans"/>
            <w:color w:val="444444"/>
            <w:sz w:val="21"/>
            <w:szCs w:val="21"/>
          </w:rPr>
          <w:t>).</w:t>
        </w:r>
      </w:ins>
    </w:p>
    <w:p w:rsidR="00830F3A" w:rsidRDefault="00830F3A" w:rsidP="00830F3A">
      <w:pPr>
        <w:pStyle w:val="NormalWeb"/>
        <w:shd w:val="clear" w:color="auto" w:fill="FFFFFF"/>
        <w:spacing w:before="0" w:beforeAutospacing="0" w:after="0" w:afterAutospacing="0"/>
        <w:textAlignment w:val="baseline"/>
        <w:rPr>
          <w:ins w:id="1200" w:author="Unknown"/>
          <w:rFonts w:ascii="Open Sans" w:hAnsi="Open Sans"/>
          <w:color w:val="444444"/>
          <w:sz w:val="21"/>
          <w:szCs w:val="21"/>
        </w:rPr>
      </w:pPr>
      <w:ins w:id="1201"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 </w:t>
        </w:r>
      </w:ins>
    </w:p>
    <w:p w:rsidR="00830F3A" w:rsidRDefault="00830F3A" w:rsidP="00830F3A">
      <w:pPr>
        <w:pStyle w:val="HTMLPreformatted"/>
        <w:shd w:val="clear" w:color="auto" w:fill="F6F6F6"/>
        <w:spacing w:line="360" w:lineRule="atLeast"/>
        <w:textAlignment w:val="baseline"/>
        <w:rPr>
          <w:ins w:id="1202" w:author="Unknown"/>
          <w:rStyle w:val="HTMLCode"/>
          <w:rFonts w:ascii="Consolas" w:hAnsi="Consolas"/>
          <w:color w:val="C0C5CE"/>
          <w:sz w:val="23"/>
          <w:szCs w:val="23"/>
          <w:bdr w:val="none" w:sz="0" w:space="0" w:color="auto" w:frame="1"/>
          <w:shd w:val="clear" w:color="auto" w:fill="2B303B"/>
        </w:rPr>
      </w:pPr>
      <w:ins w:id="1203"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'E'</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'D'</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04"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205" w:author="Unknown"/>
          <w:rStyle w:val="HTMLCode"/>
          <w:rFonts w:ascii="Consolas" w:hAnsi="Consolas"/>
          <w:color w:val="C0C5CE"/>
          <w:sz w:val="23"/>
          <w:szCs w:val="23"/>
          <w:bdr w:val="none" w:sz="0" w:space="0" w:color="auto" w:frame="1"/>
          <w:shd w:val="clear" w:color="auto" w:fill="2B303B"/>
        </w:rPr>
      </w:pPr>
      <w:ins w:id="1206" w:author="Unknown">
        <w:r>
          <w:rPr>
            <w:rStyle w:val="HTMLCode"/>
            <w:rFonts w:ascii="Consolas" w:hAnsi="Consolas"/>
            <w:color w:val="C0C5CE"/>
            <w:sz w:val="23"/>
            <w:szCs w:val="23"/>
            <w:bdr w:val="none" w:sz="0" w:space="0" w:color="auto" w:frame="1"/>
            <w:shd w:val="clear" w:color="auto" w:fill="2B303B"/>
          </w:rPr>
          <w:t>list.sort()</w:t>
        </w:r>
      </w:ins>
    </w:p>
    <w:p w:rsidR="00830F3A" w:rsidRDefault="00830F3A" w:rsidP="00830F3A">
      <w:pPr>
        <w:pStyle w:val="HTMLPreformatted"/>
        <w:shd w:val="clear" w:color="auto" w:fill="F6F6F6"/>
        <w:spacing w:line="360" w:lineRule="atLeast"/>
        <w:textAlignment w:val="baseline"/>
        <w:rPr>
          <w:ins w:id="1207" w:author="Unknown"/>
          <w:rStyle w:val="HTMLCode"/>
          <w:rFonts w:ascii="Consolas" w:hAnsi="Consolas"/>
          <w:color w:val="C0C5CE"/>
          <w:sz w:val="23"/>
          <w:szCs w:val="23"/>
          <w:bdr w:val="none" w:sz="0" w:space="0" w:color="auto" w:frame="1"/>
          <w:shd w:val="clear" w:color="auto" w:fill="2B303B"/>
        </w:rPr>
      </w:pPr>
      <w:ins w:id="1208"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209" w:author="Unknown"/>
          <w:rStyle w:val="HTMLCode"/>
          <w:rFonts w:ascii="Consolas" w:hAnsi="Consolas"/>
          <w:color w:val="C0C5CE"/>
          <w:sz w:val="23"/>
          <w:szCs w:val="23"/>
          <w:bdr w:val="none" w:sz="0" w:space="0" w:color="auto" w:frame="1"/>
          <w:shd w:val="clear" w:color="auto" w:fill="2B303B"/>
        </w:rPr>
      </w:pPr>
      <w:ins w:id="1210" w:author="Unknown">
        <w:r>
          <w:rPr>
            <w:rStyle w:val="hljs-comment"/>
            <w:rFonts w:ascii="Consolas" w:eastAsiaTheme="majorEastAsia" w:hAnsi="Consolas"/>
            <w:color w:val="65737E"/>
            <w:sz w:val="23"/>
            <w:szCs w:val="23"/>
            <w:bdr w:val="none" w:sz="0" w:space="0" w:color="auto" w:frame="1"/>
            <w:shd w:val="clear" w:color="auto" w:fill="2B303B"/>
          </w:rPr>
          <w:t># Kết quả: ['A', 'B', 'C', 'D', 'E']</w:t>
        </w:r>
      </w:ins>
    </w:p>
    <w:p w:rsidR="00830F3A" w:rsidRDefault="00830F3A" w:rsidP="00830F3A">
      <w:pPr>
        <w:pStyle w:val="HTMLPreformatted"/>
        <w:shd w:val="clear" w:color="auto" w:fill="F6F6F6"/>
        <w:spacing w:line="360" w:lineRule="atLeast"/>
        <w:textAlignment w:val="baseline"/>
        <w:rPr>
          <w:ins w:id="1211"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212" w:author="Unknown"/>
          <w:rStyle w:val="HTMLCode"/>
          <w:rFonts w:ascii="Consolas" w:hAnsi="Consolas"/>
          <w:color w:val="C0C5CE"/>
          <w:sz w:val="23"/>
          <w:szCs w:val="23"/>
          <w:bdr w:val="none" w:sz="0" w:space="0" w:color="auto" w:frame="1"/>
          <w:shd w:val="clear" w:color="auto" w:fill="2B303B"/>
        </w:rPr>
      </w:pPr>
      <w:ins w:id="1213" w:author="Unknown">
        <w:r>
          <w:rPr>
            <w:rStyle w:val="HTMLCode"/>
            <w:rFonts w:ascii="Consolas" w:hAnsi="Consolas"/>
            <w:color w:val="C0C5CE"/>
            <w:sz w:val="23"/>
            <w:szCs w:val="23"/>
            <w:bdr w:val="none" w:sz="0" w:space="0" w:color="auto" w:frame="1"/>
            <w:shd w:val="clear" w:color="auto" w:fill="2B303B"/>
          </w:rPr>
          <w:t>list.sort(reverse=</w:t>
        </w:r>
        <w:r>
          <w:rPr>
            <w:rStyle w:val="hljs-keyword"/>
            <w:rFonts w:ascii="Consolas" w:hAnsi="Consolas"/>
            <w:color w:val="B48EAD"/>
            <w:sz w:val="23"/>
            <w:szCs w:val="23"/>
            <w:bdr w:val="none" w:sz="0" w:space="0" w:color="auto" w:frame="1"/>
            <w:shd w:val="clear" w:color="auto" w:fill="2B303B"/>
          </w:rPr>
          <w:t>True</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14" w:author="Unknown"/>
          <w:rStyle w:val="HTMLCode"/>
          <w:rFonts w:ascii="Consolas" w:hAnsi="Consolas"/>
          <w:color w:val="C0C5CE"/>
          <w:sz w:val="23"/>
          <w:szCs w:val="23"/>
          <w:bdr w:val="none" w:sz="0" w:space="0" w:color="auto" w:frame="1"/>
          <w:shd w:val="clear" w:color="auto" w:fill="2B303B"/>
        </w:rPr>
      </w:pPr>
      <w:ins w:id="1215"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216" w:author="Unknown"/>
          <w:rStyle w:val="HTMLCode"/>
          <w:rFonts w:ascii="Consolas" w:hAnsi="Consolas"/>
          <w:color w:val="C0C5CE"/>
          <w:sz w:val="23"/>
          <w:szCs w:val="23"/>
          <w:bdr w:val="none" w:sz="0" w:space="0" w:color="auto" w:frame="1"/>
          <w:shd w:val="clear" w:color="auto" w:fill="2B303B"/>
        </w:rPr>
      </w:pPr>
      <w:ins w:id="1217" w:author="Unknown">
        <w:r>
          <w:rPr>
            <w:rStyle w:val="hljs-comment"/>
            <w:rFonts w:ascii="Consolas" w:eastAsiaTheme="majorEastAsia" w:hAnsi="Consolas"/>
            <w:color w:val="65737E"/>
            <w:sz w:val="23"/>
            <w:szCs w:val="23"/>
            <w:bdr w:val="none" w:sz="0" w:space="0" w:color="auto" w:frame="1"/>
            <w:shd w:val="clear" w:color="auto" w:fill="2B303B"/>
          </w:rPr>
          <w:t># Kết quả: ['E', 'D', 'C', 'B', 'A']</w:t>
        </w:r>
      </w:ins>
    </w:p>
    <w:p w:rsidR="00830F3A" w:rsidRDefault="00830F3A" w:rsidP="00830F3A">
      <w:pPr>
        <w:pStyle w:val="HTMLPreformatted"/>
        <w:shd w:val="clear" w:color="auto" w:fill="F6F6F6"/>
        <w:spacing w:line="360" w:lineRule="atLeast"/>
        <w:textAlignment w:val="baseline"/>
        <w:rPr>
          <w:ins w:id="1218"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219"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220" w:author="Unknown"/>
          <w:rStyle w:val="HTMLCode"/>
          <w:rFonts w:ascii="Consolas" w:hAnsi="Consolas"/>
          <w:color w:val="C0C5CE"/>
          <w:sz w:val="23"/>
          <w:szCs w:val="23"/>
          <w:bdr w:val="none" w:sz="0" w:space="0" w:color="auto" w:frame="1"/>
          <w:shd w:val="clear" w:color="auto" w:fill="2B303B"/>
        </w:rPr>
      </w:pPr>
      <w:ins w:id="1221" w:author="Unknown">
        <w:r>
          <w:rPr>
            <w:rStyle w:val="hljs-keyword"/>
            <w:rFonts w:ascii="Consolas" w:hAnsi="Consolas"/>
            <w:color w:val="B48EAD"/>
            <w:sz w:val="23"/>
            <w:szCs w:val="23"/>
            <w:bdr w:val="none" w:sz="0" w:space="0" w:color="auto" w:frame="1"/>
            <w:shd w:val="clear" w:color="auto" w:fill="2B303B"/>
          </w:rPr>
          <w:t>def</w:t>
        </w:r>
        <w:r>
          <w:rPr>
            <w:rStyle w:val="hljs-function"/>
            <w:rFonts w:ascii="Consolas" w:eastAsiaTheme="majorEastAsia" w:hAnsi="Consolas"/>
            <w:color w:val="C0C5CE"/>
            <w:sz w:val="23"/>
            <w:szCs w:val="23"/>
            <w:bdr w:val="none" w:sz="0" w:space="0" w:color="auto" w:frame="1"/>
            <w:shd w:val="clear" w:color="auto" w:fill="2B303B"/>
          </w:rPr>
          <w:t xml:space="preserve"> </w:t>
        </w:r>
        <w:r>
          <w:rPr>
            <w:rStyle w:val="hljs-title"/>
            <w:rFonts w:ascii="Consolas" w:hAnsi="Consolas"/>
            <w:color w:val="8FA1B3"/>
            <w:sz w:val="23"/>
            <w:szCs w:val="23"/>
            <w:bdr w:val="none" w:sz="0" w:space="0" w:color="auto" w:frame="1"/>
            <w:shd w:val="clear" w:color="auto" w:fill="2B303B"/>
          </w:rPr>
          <w:t>custom_sort</w:t>
        </w:r>
        <w:r>
          <w:rPr>
            <w:rStyle w:val="hljs-params"/>
            <w:rFonts w:ascii="Consolas" w:hAnsi="Consolas"/>
            <w:color w:val="D08770"/>
            <w:sz w:val="23"/>
            <w:szCs w:val="23"/>
            <w:bdr w:val="none" w:sz="0" w:space="0" w:color="auto" w:frame="1"/>
            <w:shd w:val="clear" w:color="auto" w:fill="2B303B"/>
          </w:rPr>
          <w:t>(elem)</w:t>
        </w:r>
        <w:r>
          <w:rPr>
            <w:rStyle w:val="hljs-function"/>
            <w:rFonts w:ascii="Consolas" w:eastAsiaTheme="majorEastAsia"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22" w:author="Unknown"/>
          <w:rStyle w:val="HTMLCode"/>
          <w:rFonts w:ascii="Consolas" w:hAnsi="Consolas"/>
          <w:color w:val="C0C5CE"/>
          <w:sz w:val="23"/>
          <w:szCs w:val="23"/>
          <w:bdr w:val="none" w:sz="0" w:space="0" w:color="auto" w:frame="1"/>
          <w:shd w:val="clear" w:color="auto" w:fill="2B303B"/>
        </w:rPr>
      </w:pPr>
      <w:ins w:id="1223" w:author="Unknown">
        <w:r>
          <w:rPr>
            <w:rStyle w:val="HTMLCode"/>
            <w:rFonts w:ascii="Consolas" w:hAnsi="Consolas"/>
            <w:color w:val="C0C5CE"/>
            <w:sz w:val="23"/>
            <w:szCs w:val="23"/>
            <w:bdr w:val="none" w:sz="0" w:space="0" w:color="auto" w:frame="1"/>
            <w:shd w:val="clear" w:color="auto" w:fill="2B303B"/>
          </w:rPr>
          <w:t xml:space="preserve">    </w:t>
        </w:r>
        <w:r>
          <w:rPr>
            <w:rStyle w:val="hljs-keyword"/>
            <w:rFonts w:ascii="Consolas" w:hAnsi="Consolas"/>
            <w:color w:val="B48EAD"/>
            <w:sz w:val="23"/>
            <w:szCs w:val="23"/>
            <w:bdr w:val="none" w:sz="0" w:space="0" w:color="auto" w:frame="1"/>
            <w:shd w:val="clear" w:color="auto" w:fill="2B303B"/>
          </w:rPr>
          <w:t>return</w:t>
        </w:r>
        <w:r>
          <w:rPr>
            <w:rStyle w:val="HTMLCode"/>
            <w:rFonts w:ascii="Consolas" w:hAnsi="Consolas"/>
            <w:color w:val="C0C5CE"/>
            <w:sz w:val="23"/>
            <w:szCs w:val="23"/>
            <w:bdr w:val="none" w:sz="0" w:space="0" w:color="auto" w:frame="1"/>
            <w:shd w:val="clear" w:color="auto" w:fill="2B303B"/>
          </w:rPr>
          <w:t xml:space="preserve"> elem[</w:t>
        </w:r>
        <w:r>
          <w:rPr>
            <w:rStyle w:val="hljs-number"/>
            <w:rFonts w:ascii="Consolas" w:hAnsi="Consolas"/>
            <w:color w:val="D08770"/>
            <w:sz w:val="23"/>
            <w:szCs w:val="23"/>
            <w:bdr w:val="none" w:sz="0" w:space="0" w:color="auto" w:frame="1"/>
            <w:shd w:val="clear" w:color="auto" w:fill="2B303B"/>
          </w:rPr>
          <w:t>1</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24" w:author="Unknown"/>
          <w:rStyle w:val="HTMLCode"/>
          <w:rFonts w:ascii="Consolas" w:hAnsi="Consolas"/>
          <w:color w:val="C0C5CE"/>
          <w:sz w:val="23"/>
          <w:szCs w:val="23"/>
          <w:bdr w:val="none" w:sz="0" w:space="0" w:color="auto" w:frame="1"/>
          <w:shd w:val="clear" w:color="auto" w:fill="2B303B"/>
        </w:rPr>
      </w:pPr>
      <w:ins w:id="1225" w:author="Unknown">
        <w:r>
          <w:rPr>
            <w:rStyle w:val="HTMLCode"/>
            <w:rFonts w:ascii="Consolas" w:hAnsi="Consolas"/>
            <w:color w:val="C0C5CE"/>
            <w:sz w:val="23"/>
            <w:szCs w:val="23"/>
            <w:bdr w:val="none" w:sz="0" w:space="0" w:color="auto" w:frame="1"/>
            <w:shd w:val="clear" w:color="auto" w:fill="2B303B"/>
          </w:rPr>
          <w:t>list = [(</w:t>
        </w:r>
        <w:r>
          <w:rPr>
            <w:rStyle w:val="hljs-number"/>
            <w:rFonts w:ascii="Consolas" w:hAnsi="Consolas"/>
            <w:color w:val="D08770"/>
            <w:sz w:val="23"/>
            <w:szCs w:val="23"/>
            <w:bdr w:val="none" w:sz="0" w:space="0" w:color="auto" w:frame="1"/>
            <w:shd w:val="clear" w:color="auto" w:fill="2B303B"/>
          </w:rPr>
          <w:t>1</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2</w:t>
        </w:r>
        <w:r>
          <w:rPr>
            <w:rStyle w:val="HTMLCode"/>
            <w:rFonts w:ascii="Consolas" w:hAnsi="Consolas"/>
            <w:color w:val="C0C5CE"/>
            <w:sz w:val="23"/>
            <w:szCs w:val="23"/>
            <w:bdr w:val="none" w:sz="0" w:space="0" w:color="auto" w:frame="1"/>
            <w:shd w:val="clear" w:color="auto" w:fill="2B303B"/>
          </w:rPr>
          <w:t>), (</w:t>
        </w:r>
        <w:r>
          <w:rPr>
            <w:rStyle w:val="hljs-number"/>
            <w:rFonts w:ascii="Consolas" w:hAnsi="Consolas"/>
            <w:color w:val="D08770"/>
            <w:sz w:val="23"/>
            <w:szCs w:val="23"/>
            <w:bdr w:val="none" w:sz="0" w:space="0" w:color="auto" w:frame="1"/>
            <w:shd w:val="clear" w:color="auto" w:fill="2B303B"/>
          </w:rPr>
          <w:t>5</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7</w:t>
        </w:r>
        <w:r>
          <w:rPr>
            <w:rStyle w:val="HTMLCode"/>
            <w:rFonts w:ascii="Consolas" w:hAnsi="Consolas"/>
            <w:color w:val="C0C5CE"/>
            <w:sz w:val="23"/>
            <w:szCs w:val="23"/>
            <w:bdr w:val="none" w:sz="0" w:space="0" w:color="auto" w:frame="1"/>
            <w:shd w:val="clear" w:color="auto" w:fill="2B303B"/>
          </w:rPr>
          <w:t>), (</w:t>
        </w:r>
        <w:r>
          <w:rPr>
            <w:rStyle w:val="hljs-number"/>
            <w:rFonts w:ascii="Consolas" w:hAnsi="Consolas"/>
            <w:color w:val="D08770"/>
            <w:sz w:val="23"/>
            <w:szCs w:val="23"/>
            <w:bdr w:val="none" w:sz="0" w:space="0" w:color="auto" w:frame="1"/>
            <w:shd w:val="clear" w:color="auto" w:fill="2B303B"/>
          </w:rPr>
          <w:t>7</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100</w:t>
        </w:r>
        <w:r>
          <w:rPr>
            <w:rStyle w:val="HTMLCode"/>
            <w:rFonts w:ascii="Consolas" w:hAnsi="Consolas"/>
            <w:color w:val="C0C5CE"/>
            <w:sz w:val="23"/>
            <w:szCs w:val="23"/>
            <w:bdr w:val="none" w:sz="0" w:space="0" w:color="auto" w:frame="1"/>
            <w:shd w:val="clear" w:color="auto" w:fill="2B303B"/>
          </w:rPr>
          <w:t>), (</w:t>
        </w:r>
        <w:r>
          <w:rPr>
            <w:rStyle w:val="hljs-number"/>
            <w:rFonts w:ascii="Consolas" w:hAnsi="Consolas"/>
            <w:color w:val="D08770"/>
            <w:sz w:val="23"/>
            <w:szCs w:val="23"/>
            <w:bdr w:val="none" w:sz="0" w:space="0" w:color="auto" w:frame="1"/>
            <w:shd w:val="clear" w:color="auto" w:fill="2B303B"/>
          </w:rPr>
          <w:t>4</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4</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26" w:author="Unknown"/>
          <w:rStyle w:val="HTMLCode"/>
          <w:rFonts w:ascii="Consolas" w:hAnsi="Consolas"/>
          <w:color w:val="C0C5CE"/>
          <w:sz w:val="23"/>
          <w:szCs w:val="23"/>
          <w:bdr w:val="none" w:sz="0" w:space="0" w:color="auto" w:frame="1"/>
          <w:shd w:val="clear" w:color="auto" w:fill="2B303B"/>
        </w:rPr>
      </w:pPr>
      <w:ins w:id="1227" w:author="Unknown">
        <w:r>
          <w:rPr>
            <w:rStyle w:val="HTMLCode"/>
            <w:rFonts w:ascii="Consolas" w:hAnsi="Consolas"/>
            <w:color w:val="C0C5CE"/>
            <w:sz w:val="23"/>
            <w:szCs w:val="23"/>
            <w:bdr w:val="none" w:sz="0" w:space="0" w:color="auto" w:frame="1"/>
            <w:shd w:val="clear" w:color="auto" w:fill="2B303B"/>
          </w:rPr>
          <w:t>list.sort(key=custom_sort)</w:t>
        </w:r>
      </w:ins>
    </w:p>
    <w:p w:rsidR="00830F3A" w:rsidRDefault="00830F3A" w:rsidP="00830F3A">
      <w:pPr>
        <w:pStyle w:val="HTMLPreformatted"/>
        <w:shd w:val="clear" w:color="auto" w:fill="F6F6F6"/>
        <w:spacing w:line="360" w:lineRule="atLeast"/>
        <w:textAlignment w:val="baseline"/>
        <w:rPr>
          <w:ins w:id="1228" w:author="Unknown"/>
          <w:rStyle w:val="HTMLCode"/>
          <w:rFonts w:ascii="Consolas" w:hAnsi="Consolas"/>
          <w:color w:val="C0C5CE"/>
          <w:sz w:val="23"/>
          <w:szCs w:val="23"/>
          <w:bdr w:val="none" w:sz="0" w:space="0" w:color="auto" w:frame="1"/>
          <w:shd w:val="clear" w:color="auto" w:fill="2B303B"/>
        </w:rPr>
      </w:pPr>
      <w:ins w:id="1229"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230" w:author="Unknown"/>
          <w:rStyle w:val="HTMLCode"/>
          <w:rFonts w:ascii="Consolas" w:hAnsi="Consolas"/>
          <w:color w:val="C0C5CE"/>
          <w:sz w:val="23"/>
          <w:szCs w:val="23"/>
          <w:bdr w:val="none" w:sz="0" w:space="0" w:color="auto" w:frame="1"/>
          <w:shd w:val="clear" w:color="auto" w:fill="2B303B"/>
        </w:rPr>
      </w:pPr>
      <w:ins w:id="1231" w:author="Unknown">
        <w:r>
          <w:rPr>
            <w:rStyle w:val="hljs-comment"/>
            <w:rFonts w:ascii="Consolas" w:eastAsiaTheme="majorEastAsia" w:hAnsi="Consolas"/>
            <w:color w:val="65737E"/>
            <w:sz w:val="23"/>
            <w:szCs w:val="23"/>
            <w:bdr w:val="none" w:sz="0" w:space="0" w:color="auto" w:frame="1"/>
            <w:shd w:val="clear" w:color="auto" w:fill="2B303B"/>
          </w:rPr>
          <w:t># Kết quả: [(1, 2), (4, 4), (5, 7), (7, 100)]</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1232" w:author="Unknown"/>
          <w:rFonts w:ascii="Open Sans" w:hAnsi="Open Sans"/>
          <w:b w:val="0"/>
          <w:bCs w:val="0"/>
          <w:color w:val="125692"/>
          <w:sz w:val="38"/>
          <w:szCs w:val="38"/>
        </w:rPr>
      </w:pPr>
      <w:ins w:id="1233" w:author="Unknown">
        <w:r>
          <w:rPr>
            <w:rFonts w:ascii="Open Sans" w:hAnsi="Open Sans"/>
            <w:b w:val="0"/>
            <w:bCs w:val="0"/>
            <w:color w:val="125692"/>
            <w:sz w:val="38"/>
            <w:szCs w:val="38"/>
          </w:rPr>
          <w:t>14, clear().</w:t>
        </w:r>
      </w:ins>
    </w:p>
    <w:p w:rsidR="00830F3A" w:rsidRDefault="00830F3A" w:rsidP="00830F3A">
      <w:pPr>
        <w:pStyle w:val="NormalWeb"/>
        <w:shd w:val="clear" w:color="auto" w:fill="FFFFFF"/>
        <w:spacing w:before="0" w:beforeAutospacing="0" w:after="105" w:afterAutospacing="0"/>
        <w:textAlignment w:val="baseline"/>
        <w:rPr>
          <w:ins w:id="1234" w:author="Unknown"/>
          <w:rFonts w:ascii="Open Sans" w:hAnsi="Open Sans"/>
          <w:color w:val="444444"/>
          <w:sz w:val="21"/>
          <w:szCs w:val="21"/>
        </w:rPr>
      </w:pPr>
      <w:ins w:id="1235" w:author="Unknown">
        <w:r>
          <w:rPr>
            <w:rFonts w:ascii="Open Sans" w:hAnsi="Open Sans"/>
            <w:color w:val="444444"/>
            <w:sz w:val="21"/>
            <w:szCs w:val="21"/>
          </w:rPr>
          <w:t>Phương thức này có tác dụng xóa bỏ hết tất cả các phần tử trong list.</w:t>
        </w:r>
      </w:ins>
    </w:p>
    <w:p w:rsidR="00830F3A" w:rsidRDefault="00830F3A" w:rsidP="00830F3A">
      <w:pPr>
        <w:pStyle w:val="NormalWeb"/>
        <w:shd w:val="clear" w:color="auto" w:fill="FFFFFF"/>
        <w:spacing w:before="0" w:beforeAutospacing="0" w:after="0" w:afterAutospacing="0"/>
        <w:textAlignment w:val="baseline"/>
        <w:rPr>
          <w:ins w:id="1236" w:author="Unknown"/>
          <w:rFonts w:ascii="Open Sans" w:hAnsi="Open Sans"/>
          <w:color w:val="444444"/>
          <w:sz w:val="21"/>
          <w:szCs w:val="21"/>
        </w:rPr>
      </w:pPr>
      <w:ins w:id="1237" w:author="Unknown">
        <w:r>
          <w:rPr>
            <w:rStyle w:val="Strong"/>
            <w:rFonts w:ascii="Open Sans" w:hAnsi="Open Sans"/>
            <w:color w:val="444444"/>
            <w:sz w:val="21"/>
            <w:szCs w:val="21"/>
            <w:bdr w:val="none" w:sz="0" w:space="0" w:color="auto" w:frame="1"/>
          </w:rPr>
          <w:t>Cú pháp</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238" w:author="Unknown"/>
          <w:rFonts w:ascii="Courier" w:hAnsi="Courier"/>
          <w:color w:val="444444"/>
          <w:sz w:val="21"/>
          <w:szCs w:val="21"/>
        </w:rPr>
      </w:pPr>
      <w:ins w:id="1239" w:author="Unknown">
        <w:r>
          <w:rPr>
            <w:rStyle w:val="HTMLCode"/>
            <w:rFonts w:ascii="Consolas" w:hAnsi="Consolas"/>
            <w:color w:val="C0C5CE"/>
            <w:sz w:val="23"/>
            <w:szCs w:val="23"/>
            <w:bdr w:val="none" w:sz="0" w:space="0" w:color="auto" w:frame="1"/>
            <w:shd w:val="clear" w:color="auto" w:fill="2B303B"/>
          </w:rPr>
          <w:t>mylist.clear()</w:t>
        </w:r>
      </w:ins>
    </w:p>
    <w:p w:rsidR="00830F3A" w:rsidRDefault="00830F3A" w:rsidP="00830F3A">
      <w:pPr>
        <w:pStyle w:val="NormalWeb"/>
        <w:shd w:val="clear" w:color="auto" w:fill="FFFFFF"/>
        <w:spacing w:before="0" w:beforeAutospacing="0" w:after="0" w:afterAutospacing="0"/>
        <w:textAlignment w:val="baseline"/>
        <w:rPr>
          <w:ins w:id="1240" w:author="Unknown"/>
          <w:rFonts w:ascii="Open Sans" w:hAnsi="Open Sans"/>
          <w:color w:val="444444"/>
          <w:sz w:val="21"/>
          <w:szCs w:val="21"/>
        </w:rPr>
      </w:pPr>
      <w:ins w:id="1241" w:author="Unknown">
        <w:r>
          <w:rPr>
            <w:rStyle w:val="Strong"/>
            <w:rFonts w:ascii="Open Sans" w:hAnsi="Open Sans"/>
            <w:color w:val="444444"/>
            <w:sz w:val="21"/>
            <w:szCs w:val="21"/>
            <w:bdr w:val="none" w:sz="0" w:space="0" w:color="auto" w:frame="1"/>
          </w:rPr>
          <w:t>Trong đó</w:t>
        </w:r>
        <w:r>
          <w:rPr>
            <w:rFonts w:ascii="Open Sans" w:hAnsi="Open Sans"/>
            <w:color w:val="444444"/>
            <w:sz w:val="21"/>
            <w:szCs w:val="21"/>
          </w:rPr>
          <w:t>,  </w:t>
        </w:r>
        <w:r>
          <w:rPr>
            <w:rStyle w:val="HTMLCode"/>
            <w:rFonts w:ascii="Consolas" w:hAnsi="Consolas"/>
            <w:color w:val="BB571A"/>
            <w:sz w:val="23"/>
            <w:szCs w:val="23"/>
            <w:bdr w:val="none" w:sz="0" w:space="0" w:color="auto" w:frame="1"/>
            <w:shd w:val="clear" w:color="auto" w:fill="F0F0F0"/>
          </w:rPr>
          <w:t>mylist</w:t>
        </w:r>
        <w:r>
          <w:rPr>
            <w:rFonts w:ascii="Open Sans" w:hAnsi="Open Sans"/>
            <w:color w:val="444444"/>
            <w:sz w:val="21"/>
            <w:szCs w:val="21"/>
          </w:rPr>
          <w:t> là list mà bạn muốn xóa bỏ hết phần tử.</w:t>
        </w:r>
      </w:ins>
    </w:p>
    <w:p w:rsidR="00830F3A" w:rsidRDefault="00830F3A" w:rsidP="00830F3A">
      <w:pPr>
        <w:pStyle w:val="NormalWeb"/>
        <w:shd w:val="clear" w:color="auto" w:fill="FFFFFF"/>
        <w:spacing w:before="0" w:beforeAutospacing="0" w:after="0" w:afterAutospacing="0"/>
        <w:textAlignment w:val="baseline"/>
        <w:rPr>
          <w:ins w:id="1242" w:author="Unknown"/>
          <w:rFonts w:ascii="Open Sans" w:hAnsi="Open Sans"/>
          <w:color w:val="444444"/>
          <w:sz w:val="21"/>
          <w:szCs w:val="21"/>
        </w:rPr>
      </w:pPr>
      <w:ins w:id="1243"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244" w:author="Unknown"/>
          <w:rStyle w:val="HTMLCode"/>
          <w:rFonts w:ascii="Consolas" w:hAnsi="Consolas"/>
          <w:color w:val="C0C5CE"/>
          <w:sz w:val="23"/>
          <w:szCs w:val="23"/>
          <w:bdr w:val="none" w:sz="0" w:space="0" w:color="auto" w:frame="1"/>
          <w:shd w:val="clear" w:color="auto" w:fill="2B303B"/>
        </w:rPr>
      </w:pPr>
      <w:ins w:id="1245" w:author="Unknown">
        <w:r>
          <w:rPr>
            <w:rStyle w:val="HTMLCode"/>
            <w:rFonts w:ascii="Consolas" w:hAnsi="Consolas"/>
            <w:color w:val="C0C5CE"/>
            <w:sz w:val="23"/>
            <w:szCs w:val="23"/>
            <w:bdr w:val="none" w:sz="0" w:space="0" w:color="auto" w:frame="1"/>
            <w:shd w:val="clear" w:color="auto" w:fill="2B303B"/>
          </w:rPr>
          <w:t>list = [</w:t>
        </w:r>
        <w:r>
          <w:rPr>
            <w:rStyle w:val="hljs-string"/>
            <w:rFonts w:ascii="Consolas" w:hAnsi="Consolas"/>
            <w:color w:val="A3BE8C"/>
            <w:sz w:val="23"/>
            <w:szCs w:val="23"/>
            <w:bdr w:val="none" w:sz="0" w:space="0" w:color="auto" w:frame="1"/>
            <w:shd w:val="clear" w:color="auto" w:fill="2B303B"/>
          </w:rPr>
          <w:t>'A'</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'C'</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'B'</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'E'</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'D'</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46"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247" w:author="Unknown"/>
          <w:rStyle w:val="HTMLCode"/>
          <w:rFonts w:ascii="Consolas" w:hAnsi="Consolas"/>
          <w:color w:val="C0C5CE"/>
          <w:sz w:val="23"/>
          <w:szCs w:val="23"/>
          <w:bdr w:val="none" w:sz="0" w:space="0" w:color="auto" w:frame="1"/>
          <w:shd w:val="clear" w:color="auto" w:fill="2B303B"/>
        </w:rPr>
      </w:pPr>
      <w:ins w:id="1248" w:author="Unknown">
        <w:r>
          <w:rPr>
            <w:rStyle w:val="HTMLCode"/>
            <w:rFonts w:ascii="Consolas" w:hAnsi="Consolas"/>
            <w:color w:val="C0C5CE"/>
            <w:sz w:val="23"/>
            <w:szCs w:val="23"/>
            <w:bdr w:val="none" w:sz="0" w:space="0" w:color="auto" w:frame="1"/>
            <w:shd w:val="clear" w:color="auto" w:fill="2B303B"/>
          </w:rPr>
          <w:t>list.clear()</w:t>
        </w:r>
      </w:ins>
    </w:p>
    <w:p w:rsidR="00830F3A" w:rsidRDefault="00830F3A" w:rsidP="00830F3A">
      <w:pPr>
        <w:pStyle w:val="HTMLPreformatted"/>
        <w:shd w:val="clear" w:color="auto" w:fill="F6F6F6"/>
        <w:spacing w:line="360" w:lineRule="atLeast"/>
        <w:textAlignment w:val="baseline"/>
        <w:rPr>
          <w:ins w:id="1249" w:author="Unknown"/>
          <w:rStyle w:val="HTMLCode"/>
          <w:rFonts w:ascii="Consolas" w:hAnsi="Consolas"/>
          <w:color w:val="C0C5CE"/>
          <w:sz w:val="23"/>
          <w:szCs w:val="23"/>
          <w:bdr w:val="none" w:sz="0" w:space="0" w:color="auto" w:frame="1"/>
          <w:shd w:val="clear" w:color="auto" w:fill="2B303B"/>
        </w:rPr>
      </w:pPr>
      <w:ins w:id="1250" w:author="Unknown">
        <w:r>
          <w:rPr>
            <w:rStyle w:val="HTMLCode"/>
            <w:rFonts w:ascii="Consolas" w:hAnsi="Consolas"/>
            <w:color w:val="C0C5CE"/>
            <w:sz w:val="23"/>
            <w:szCs w:val="23"/>
            <w:bdr w:val="none" w:sz="0" w:space="0" w:color="auto" w:frame="1"/>
            <w:shd w:val="clear" w:color="auto" w:fill="2B303B"/>
          </w:rPr>
          <w:t>print(list)</w:t>
        </w:r>
      </w:ins>
    </w:p>
    <w:p w:rsidR="00830F3A" w:rsidRDefault="00830F3A" w:rsidP="00830F3A">
      <w:pPr>
        <w:pStyle w:val="HTMLPreformatted"/>
        <w:shd w:val="clear" w:color="auto" w:fill="F6F6F6"/>
        <w:spacing w:line="360" w:lineRule="atLeast"/>
        <w:textAlignment w:val="baseline"/>
        <w:rPr>
          <w:ins w:id="1251" w:author="Unknown"/>
          <w:rFonts w:ascii="Courier" w:hAnsi="Courier"/>
          <w:color w:val="444444"/>
          <w:sz w:val="21"/>
          <w:szCs w:val="21"/>
        </w:rPr>
      </w:pPr>
      <w:ins w:id="1252" w:author="Unknown">
        <w:r>
          <w:rPr>
            <w:rStyle w:val="hljs-comment"/>
            <w:rFonts w:ascii="Consolas" w:eastAsiaTheme="majorEastAsia" w:hAnsi="Consolas"/>
            <w:color w:val="65737E"/>
            <w:sz w:val="23"/>
            <w:szCs w:val="23"/>
            <w:bdr w:val="none" w:sz="0" w:space="0" w:color="auto" w:frame="1"/>
            <w:shd w:val="clear" w:color="auto" w:fill="2B303B"/>
          </w:rPr>
          <w:t># Kết quả: []</w:t>
        </w:r>
      </w:ins>
    </w:p>
    <w:p w:rsidR="00830F3A" w:rsidRPr="00E03B5E" w:rsidRDefault="00830F3A" w:rsidP="00E03B5E">
      <w:pPr>
        <w:shd w:val="clear" w:color="auto" w:fill="FFFFFF"/>
        <w:spacing w:after="0" w:line="240" w:lineRule="auto"/>
        <w:ind w:left="450"/>
        <w:textAlignment w:val="baseline"/>
        <w:rPr>
          <w:rFonts w:ascii="Open Sans" w:eastAsia="Times New Roman" w:hAnsi="Open Sans" w:cs="Times New Roman"/>
          <w:color w:val="444444"/>
          <w:sz w:val="21"/>
          <w:szCs w:val="21"/>
        </w:rPr>
      </w:pPr>
    </w:p>
    <w:p w:rsidR="00204758" w:rsidRDefault="00204758" w:rsidP="00204758">
      <w:pPr>
        <w:pStyle w:val="Heading1"/>
        <w:shd w:val="clear" w:color="auto" w:fill="FFFFFF"/>
        <w:spacing w:before="0" w:beforeAutospacing="0" w:after="225" w:afterAutospacing="0" w:line="525" w:lineRule="atLeast"/>
        <w:jc w:val="center"/>
        <w:textAlignment w:val="baseline"/>
        <w:rPr>
          <w:rFonts w:ascii="Open Sans" w:hAnsi="Open Sans"/>
          <w:b w:val="0"/>
          <w:bCs w:val="0"/>
          <w:color w:val="125692"/>
        </w:rPr>
      </w:pPr>
      <w:r>
        <w:rPr>
          <w:rFonts w:ascii="Open Sans" w:hAnsi="Open Sans"/>
          <w:b w:val="0"/>
          <w:bCs w:val="0"/>
          <w:color w:val="125692"/>
        </w:rPr>
        <w:lastRenderedPageBreak/>
        <w:t>Tuple trong Python</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Tuple trong Python là một kiểu dữ liệu dùng để lưu trữ các đối tượng không thay đổi về sau (giống như hằng số). Còn lại thì cách lưu trữ của nó cũng khá giống như kiểu dữ liệu list mà </w:t>
      </w:r>
      <w:hyperlink r:id="rId6" w:history="1">
        <w:r w:rsidRPr="00204758">
          <w:rPr>
            <w:rFonts w:ascii="Open Sans" w:eastAsia="Times New Roman" w:hAnsi="Open Sans" w:cs="Times New Roman"/>
            <w:color w:val="F09217"/>
            <w:sz w:val="21"/>
            <w:szCs w:val="21"/>
            <w:bdr w:val="none" w:sz="0" w:space="0" w:color="auto" w:frame="1"/>
          </w:rPr>
          <w:t>bài trước</w:t>
        </w:r>
      </w:hyperlink>
      <w:r w:rsidRPr="00204758">
        <w:rPr>
          <w:rFonts w:ascii="Open Sans" w:eastAsia="Times New Roman" w:hAnsi="Open Sans" w:cs="Times New Roman"/>
          <w:color w:val="444444"/>
          <w:sz w:val="21"/>
          <w:szCs w:val="21"/>
        </w:rPr>
        <w:t> chúng ta đã được tìm hiểu.</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Để khai báo một enum thì mọi người sử dụng cú pháp sau:</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(val1, val2,.., valn)</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Trong đó,</w:t>
      </w:r>
      <w:r w:rsidRPr="00204758">
        <w:rPr>
          <w:rFonts w:ascii="Open Sans" w:eastAsia="Times New Roman" w:hAnsi="Open Sans" w:cs="Times New Roman"/>
          <w:color w:val="444444"/>
          <w:sz w:val="21"/>
          <w:szCs w:val="21"/>
        </w:rPr>
        <w:t> </w:t>
      </w:r>
      <w:r w:rsidRPr="00204758">
        <w:rPr>
          <w:rFonts w:ascii="Consolas" w:eastAsia="Times New Roman" w:hAnsi="Consolas" w:cs="Courier New"/>
          <w:color w:val="BB571A"/>
          <w:sz w:val="23"/>
          <w:szCs w:val="23"/>
          <w:bdr w:val="none" w:sz="0" w:space="0" w:color="auto" w:frame="1"/>
          <w:shd w:val="clear" w:color="auto" w:fill="F0F0F0"/>
        </w:rPr>
        <w:t>val1, val2,.., valn</w:t>
      </w:r>
      <w:r w:rsidRPr="00204758">
        <w:rPr>
          <w:rFonts w:ascii="Open Sans" w:eastAsia="Times New Roman" w:hAnsi="Open Sans" w:cs="Times New Roman"/>
          <w:color w:val="444444"/>
          <w:sz w:val="21"/>
          <w:szCs w:val="21"/>
        </w:rPr>
        <w:t> là các giá trị của tuple.</w:t>
      </w:r>
    </w:p>
    <w:p w:rsidR="00E03B5E" w:rsidRDefault="00204758" w:rsidP="00E03B5E">
      <w:pPr>
        <w:ind w:left="720"/>
        <w:rPr>
          <w:rFonts w:ascii="Open Sans" w:hAnsi="Open Sans"/>
          <w:color w:val="444444"/>
          <w:sz w:val="21"/>
          <w:szCs w:val="21"/>
          <w:shd w:val="clear" w:color="auto" w:fill="FFFFFF"/>
        </w:rPr>
      </w:pPr>
      <w:r>
        <w:rPr>
          <w:rFonts w:ascii="Open Sans" w:hAnsi="Open Sans"/>
          <w:color w:val="444444"/>
          <w:sz w:val="21"/>
          <w:szCs w:val="21"/>
          <w:shd w:val="clear" w:color="auto" w:fill="FFFFFF"/>
        </w:rPr>
        <w:t>Nếu bạn khai báo 1 biến chứa các giá trị mà không được bao quang bởi dấu </w:t>
      </w:r>
      <w:r>
        <w:rPr>
          <w:rStyle w:val="HTMLCode"/>
          <w:rFonts w:ascii="Consolas" w:eastAsiaTheme="minorHAnsi" w:hAnsi="Consolas"/>
          <w:color w:val="BB571A"/>
          <w:sz w:val="23"/>
          <w:szCs w:val="23"/>
          <w:bdr w:val="none" w:sz="0" w:space="0" w:color="auto" w:frame="1"/>
          <w:shd w:val="clear" w:color="auto" w:fill="F0F0F0"/>
        </w:rPr>
        <w:t>()</w:t>
      </w:r>
      <w:r>
        <w:rPr>
          <w:rFonts w:ascii="Open Sans" w:hAnsi="Open Sans"/>
          <w:color w:val="444444"/>
          <w:sz w:val="21"/>
          <w:szCs w:val="21"/>
          <w:shd w:val="clear" w:color="auto" w:fill="FFFFFF"/>
        </w:rPr>
        <w:t> thì Python cũng nhận định nó là một tuple (nhưng mình khuyên mọi người lên sử dụng cách đầu tiên cho code được tường minh).</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Và nếu như bạn muốn khai báo 1 tuple trống thì bạn chỉ cần khai báo như sau:</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a = ();</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Còn nếu như tuple của bạn chỉ chứa duy nhất một giá trị thì bắt buộc bạn phải thêm một dấu </w:t>
      </w:r>
      <w:r w:rsidRPr="00204758">
        <w:rPr>
          <w:rFonts w:ascii="Consolas" w:eastAsia="Times New Roman" w:hAnsi="Consolas" w:cs="Courier New"/>
          <w:color w:val="BB571A"/>
          <w:sz w:val="23"/>
          <w:szCs w:val="23"/>
          <w:bdr w:val="none" w:sz="0" w:space="0" w:color="auto" w:frame="1"/>
          <w:shd w:val="clear" w:color="auto" w:fill="F0F0F0"/>
        </w:rPr>
        <w:t>,</w:t>
      </w:r>
      <w:r w:rsidRPr="00204758">
        <w:rPr>
          <w:rFonts w:ascii="Open Sans" w:eastAsia="Times New Roman" w:hAnsi="Open Sans" w:cs="Times New Roman"/>
          <w:color w:val="444444"/>
          <w:sz w:val="21"/>
          <w:szCs w:val="21"/>
        </w:rPr>
        <w:t> nữa đằng sau giá trị đó.</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VD</w:t>
      </w:r>
      <w:r w:rsidRPr="00204758">
        <w:rPr>
          <w:rFonts w:ascii="Open Sans" w:eastAsia="Times New Roman" w:hAnsi="Open Sans" w:cs="Times New Roman"/>
          <w:color w:val="444444"/>
          <w:sz w:val="21"/>
          <w:szCs w:val="21"/>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a = (</w:t>
      </w:r>
      <w:r w:rsidRPr="00204758">
        <w:rPr>
          <w:rFonts w:ascii="Consolas" w:eastAsia="Times New Roman" w:hAnsi="Consolas" w:cs="Courier New"/>
          <w:color w:val="D08770"/>
          <w:sz w:val="23"/>
          <w:szCs w:val="23"/>
          <w:bdr w:val="none" w:sz="0" w:space="0" w:color="auto" w:frame="1"/>
          <w:shd w:val="clear" w:color="auto" w:fill="2B303B"/>
        </w:rPr>
        <w:t>10</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Để truy cập đến các phần tử trong Tuple thì các bạn thực hiện tương tự như đối với chuỗi và list.</w:t>
      </w:r>
    </w:p>
    <w:p w:rsidR="00204758" w:rsidRPr="00204758" w:rsidRDefault="00204758" w:rsidP="00204758">
      <w:pPr>
        <w:numPr>
          <w:ilvl w:val="0"/>
          <w:numId w:val="8"/>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Các phần tử trong Tuple được đánh dấu từ </w:t>
      </w:r>
      <w:r w:rsidRPr="00204758">
        <w:rPr>
          <w:rFonts w:ascii="Open Sans" w:eastAsia="Times New Roman" w:hAnsi="Open Sans" w:cs="Times New Roman"/>
          <w:b/>
          <w:bCs/>
          <w:color w:val="444444"/>
          <w:sz w:val="21"/>
          <w:szCs w:val="21"/>
          <w:bdr w:val="none" w:sz="0" w:space="0" w:color="auto" w:frame="1"/>
        </w:rPr>
        <w:t>0</w:t>
      </w:r>
      <w:r w:rsidRPr="00204758">
        <w:rPr>
          <w:rFonts w:ascii="Open Sans" w:eastAsia="Times New Roman" w:hAnsi="Open Sans" w:cs="Times New Roman"/>
          <w:color w:val="444444"/>
          <w:sz w:val="21"/>
          <w:szCs w:val="21"/>
        </w:rPr>
        <w:t> theo chiều từ trái qua phải.</w:t>
      </w:r>
    </w:p>
    <w:p w:rsidR="00204758" w:rsidRPr="00204758" w:rsidRDefault="00204758" w:rsidP="00204758">
      <w:pPr>
        <w:numPr>
          <w:ilvl w:val="0"/>
          <w:numId w:val="8"/>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Và ngược lại từ </w:t>
      </w:r>
      <w:r w:rsidRPr="00204758">
        <w:rPr>
          <w:rFonts w:ascii="Open Sans" w:eastAsia="Times New Roman" w:hAnsi="Open Sans" w:cs="Times New Roman"/>
          <w:b/>
          <w:bCs/>
          <w:color w:val="444444"/>
          <w:sz w:val="21"/>
          <w:szCs w:val="21"/>
          <w:bdr w:val="none" w:sz="0" w:space="0" w:color="auto" w:frame="1"/>
        </w:rPr>
        <w:t>-1</w:t>
      </w:r>
      <w:r w:rsidRPr="00204758">
        <w:rPr>
          <w:rFonts w:ascii="Open Sans" w:eastAsia="Times New Roman" w:hAnsi="Open Sans" w:cs="Times New Roman"/>
          <w:color w:val="444444"/>
          <w:sz w:val="21"/>
          <w:szCs w:val="21"/>
        </w:rPr>
        <w:t> theo chiều từ phải qua trái.</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Và nếu như bạn muốn lấy ra một tuple con trong tuple hiện tại thì bạn có thể sử dụng cú pháp sau (giống với list và string):</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tupleName[start:end]</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Trong đó</w:t>
      </w:r>
      <w:r w:rsidRPr="00204758">
        <w:rPr>
          <w:rFonts w:ascii="Open Sans" w:eastAsia="Times New Roman" w:hAnsi="Open Sans" w:cs="Times New Roman"/>
          <w:color w:val="444444"/>
          <w:sz w:val="21"/>
          <w:szCs w:val="21"/>
        </w:rPr>
        <w:t>:</w:t>
      </w:r>
    </w:p>
    <w:p w:rsidR="00204758" w:rsidRPr="00204758" w:rsidRDefault="00204758" w:rsidP="00204758">
      <w:pPr>
        <w:numPr>
          <w:ilvl w:val="0"/>
          <w:numId w:val="9"/>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Consolas" w:eastAsia="Times New Roman" w:hAnsi="Consolas" w:cs="Courier New"/>
          <w:color w:val="BB571A"/>
          <w:sz w:val="23"/>
          <w:szCs w:val="23"/>
          <w:bdr w:val="none" w:sz="0" w:space="0" w:color="auto" w:frame="1"/>
          <w:shd w:val="clear" w:color="auto" w:fill="F0F0F0"/>
        </w:rPr>
        <w:t>start</w:t>
      </w:r>
      <w:r w:rsidRPr="00204758">
        <w:rPr>
          <w:rFonts w:ascii="Open Sans" w:eastAsia="Times New Roman" w:hAnsi="Open Sans" w:cs="Times New Roman"/>
          <w:color w:val="444444"/>
          <w:sz w:val="21"/>
          <w:szCs w:val="21"/>
        </w:rPr>
        <w:t> là vị trí bắt đầu lấy. Nếu để trống </w:t>
      </w:r>
      <w:r w:rsidRPr="00204758">
        <w:rPr>
          <w:rFonts w:ascii="Consolas" w:eastAsia="Times New Roman" w:hAnsi="Consolas" w:cs="Courier New"/>
          <w:color w:val="BB571A"/>
          <w:sz w:val="23"/>
          <w:szCs w:val="23"/>
          <w:bdr w:val="none" w:sz="0" w:space="0" w:color="auto" w:frame="1"/>
          <w:shd w:val="clear" w:color="auto" w:fill="F0F0F0"/>
        </w:rPr>
        <w:t>start</w:t>
      </w:r>
      <w:r w:rsidRPr="00204758">
        <w:rPr>
          <w:rFonts w:ascii="Open Sans" w:eastAsia="Times New Roman" w:hAnsi="Open Sans" w:cs="Times New Roman"/>
          <w:color w:val="444444"/>
          <w:sz w:val="21"/>
          <w:szCs w:val="21"/>
        </w:rPr>
        <w:t> thì nó sẽ lấy từ đầu Tuple.</w:t>
      </w:r>
    </w:p>
    <w:p w:rsidR="00204758" w:rsidRPr="00204758" w:rsidRDefault="00204758" w:rsidP="00204758">
      <w:pPr>
        <w:numPr>
          <w:ilvl w:val="0"/>
          <w:numId w:val="9"/>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Consolas" w:eastAsia="Times New Roman" w:hAnsi="Consolas" w:cs="Courier New"/>
          <w:color w:val="BB571A"/>
          <w:sz w:val="23"/>
          <w:szCs w:val="23"/>
          <w:bdr w:val="none" w:sz="0" w:space="0" w:color="auto" w:frame="1"/>
          <w:shd w:val="clear" w:color="auto" w:fill="F0F0F0"/>
        </w:rPr>
        <w:t>end</w:t>
      </w:r>
      <w:r w:rsidRPr="00204758">
        <w:rPr>
          <w:rFonts w:ascii="Open Sans" w:eastAsia="Times New Roman" w:hAnsi="Open Sans" w:cs="Times New Roman"/>
          <w:color w:val="444444"/>
          <w:sz w:val="21"/>
          <w:szCs w:val="21"/>
        </w:rPr>
        <w:t> là vị trí kết thúc. Nếu để trống </w:t>
      </w:r>
      <w:r w:rsidRPr="00204758">
        <w:rPr>
          <w:rFonts w:ascii="Consolas" w:eastAsia="Times New Roman" w:hAnsi="Consolas" w:cs="Courier New"/>
          <w:color w:val="BB571A"/>
          <w:sz w:val="23"/>
          <w:szCs w:val="23"/>
          <w:bdr w:val="none" w:sz="0" w:space="0" w:color="auto" w:frame="1"/>
          <w:shd w:val="clear" w:color="auto" w:fill="F0F0F0"/>
        </w:rPr>
        <w:t>end</w:t>
      </w:r>
      <w:r w:rsidRPr="00204758">
        <w:rPr>
          <w:rFonts w:ascii="Open Sans" w:eastAsia="Times New Roman" w:hAnsi="Open Sans" w:cs="Times New Roman"/>
          <w:color w:val="444444"/>
          <w:sz w:val="21"/>
          <w:szCs w:val="21"/>
        </w:rPr>
        <w:t> thì nó sẽ lấy đến hết Tuple.</w:t>
      </w:r>
    </w:p>
    <w:p w:rsidR="00204758" w:rsidRDefault="00204758" w:rsidP="00204758">
      <w:pPr>
        <w:pStyle w:val="Heading3"/>
        <w:shd w:val="clear" w:color="auto" w:fill="FFFFFF"/>
        <w:spacing w:before="0" w:after="150" w:line="450" w:lineRule="atLeast"/>
        <w:textAlignment w:val="baseline"/>
        <w:rPr>
          <w:rFonts w:ascii="Open Sans" w:hAnsi="Open Sans"/>
          <w:b w:val="0"/>
          <w:bCs w:val="0"/>
          <w:color w:val="125692"/>
          <w:sz w:val="30"/>
          <w:szCs w:val="30"/>
        </w:rPr>
      </w:pPr>
      <w:r>
        <w:rPr>
          <w:rFonts w:ascii="Open Sans" w:hAnsi="Open Sans"/>
          <w:b w:val="0"/>
          <w:bCs w:val="0"/>
          <w:color w:val="125692"/>
          <w:sz w:val="30"/>
          <w:szCs w:val="30"/>
        </w:rPr>
        <w:t>Thêm mới phần tử.</w:t>
      </w:r>
    </w:p>
    <w:p w:rsidR="00204758" w:rsidRDefault="00204758" w:rsidP="00204758">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Thực ra đây chỉ là cách lách luật thôi, chứ một tuple đã được khai báo thì chúng ta chỉ được gọi và không được sửa đổi hay thêm mới bất cứ một cái gì cả. Nhưng chúng ta có thể tạo ra được một tuple mới từ các tuple đã có bằng biểu thức + hai tuple.</w:t>
      </w:r>
    </w:p>
    <w:p w:rsidR="00204758" w:rsidRDefault="00204758" w:rsidP="00204758">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Mình sẽ ghép 2 tuple day1 và day2 thành tuple day.</w:t>
      </w:r>
    </w:p>
    <w:p w:rsidR="00204758" w:rsidRDefault="00204758" w:rsidP="00204758">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day1 = (</w:t>
      </w:r>
      <w:r>
        <w:rPr>
          <w:rStyle w:val="hljs-string"/>
          <w:rFonts w:ascii="Consolas" w:hAnsi="Consolas"/>
          <w:color w:val="A3BE8C"/>
          <w:sz w:val="23"/>
          <w:szCs w:val="23"/>
          <w:bdr w:val="none" w:sz="0" w:space="0" w:color="auto" w:frame="1"/>
          <w:shd w:val="clear" w:color="auto" w:fill="2B303B"/>
        </w:rPr>
        <w:t>'monday'</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'tuesday'</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'wednesday'</w:t>
      </w:r>
      <w:r>
        <w:rPr>
          <w:rStyle w:val="HTMLCode"/>
          <w:rFonts w:ascii="Consolas" w:hAnsi="Consolas"/>
          <w:color w:val="C0C5CE"/>
          <w:sz w:val="23"/>
          <w:szCs w:val="23"/>
          <w:bdr w:val="none" w:sz="0" w:space="0" w:color="auto" w:frame="1"/>
          <w:shd w:val="clear" w:color="auto" w:fill="2B303B"/>
        </w:rPr>
        <w:t>)</w:t>
      </w:r>
    </w:p>
    <w:p w:rsidR="00204758" w:rsidRDefault="00204758" w:rsidP="00204758">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day2 = (</w:t>
      </w:r>
      <w:r>
        <w:rPr>
          <w:rStyle w:val="hljs-string"/>
          <w:rFonts w:ascii="Consolas" w:hAnsi="Consolas"/>
          <w:color w:val="A3BE8C"/>
          <w:sz w:val="23"/>
          <w:szCs w:val="23"/>
          <w:bdr w:val="none" w:sz="0" w:space="0" w:color="auto" w:frame="1"/>
          <w:shd w:val="clear" w:color="auto" w:fill="2B303B"/>
        </w:rPr>
        <w:t>'thursday'</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'friday'</w:t>
      </w:r>
      <w:r>
        <w:rPr>
          <w:rStyle w:val="HTMLCode"/>
          <w:rFonts w:ascii="Consolas" w:hAnsi="Consolas"/>
          <w:color w:val="C0C5CE"/>
          <w:sz w:val="23"/>
          <w:szCs w:val="23"/>
          <w:bdr w:val="none" w:sz="0" w:space="0" w:color="auto" w:frame="1"/>
          <w:shd w:val="clear" w:color="auto" w:fill="2B303B"/>
        </w:rPr>
        <w:t xml:space="preserve">, </w:t>
      </w:r>
      <w:r>
        <w:rPr>
          <w:rStyle w:val="hljs-string"/>
          <w:rFonts w:ascii="Consolas" w:hAnsi="Consolas"/>
          <w:color w:val="A3BE8C"/>
          <w:sz w:val="23"/>
          <w:szCs w:val="23"/>
          <w:bdr w:val="none" w:sz="0" w:space="0" w:color="auto" w:frame="1"/>
          <w:shd w:val="clear" w:color="auto" w:fill="2B303B"/>
        </w:rPr>
        <w:t>'saturday'</w:t>
      </w:r>
      <w:r>
        <w:rPr>
          <w:rStyle w:val="HTMLCode"/>
          <w:rFonts w:ascii="Consolas" w:hAnsi="Consolas"/>
          <w:color w:val="C0C5CE"/>
          <w:sz w:val="23"/>
          <w:szCs w:val="23"/>
          <w:bdr w:val="none" w:sz="0" w:space="0" w:color="auto" w:frame="1"/>
          <w:shd w:val="clear" w:color="auto" w:fill="2B303B"/>
        </w:rPr>
        <w:t xml:space="preserve"> , </w:t>
      </w:r>
      <w:r>
        <w:rPr>
          <w:rStyle w:val="hljs-string"/>
          <w:rFonts w:ascii="Consolas" w:hAnsi="Consolas"/>
          <w:color w:val="A3BE8C"/>
          <w:sz w:val="23"/>
          <w:szCs w:val="23"/>
          <w:bdr w:val="none" w:sz="0" w:space="0" w:color="auto" w:frame="1"/>
          <w:shd w:val="clear" w:color="auto" w:fill="2B303B"/>
        </w:rPr>
        <w:t>'sunday'</w:t>
      </w:r>
      <w:r>
        <w:rPr>
          <w:rStyle w:val="HTMLCode"/>
          <w:rFonts w:ascii="Consolas" w:hAnsi="Consolas"/>
          <w:color w:val="C0C5CE"/>
          <w:sz w:val="23"/>
          <w:szCs w:val="23"/>
          <w:bdr w:val="none" w:sz="0" w:space="0" w:color="auto" w:frame="1"/>
          <w:shd w:val="clear" w:color="auto" w:fill="2B303B"/>
        </w:rPr>
        <w:t>)</w:t>
      </w:r>
    </w:p>
    <w:p w:rsidR="00204758" w:rsidRDefault="00204758" w:rsidP="00204758">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day = day1 + day2</w:t>
      </w:r>
    </w:p>
    <w:p w:rsidR="00204758" w:rsidRDefault="00204758" w:rsidP="00204758">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p>
    <w:p w:rsidR="00204758" w:rsidRDefault="00204758" w:rsidP="00204758">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print(day)</w:t>
      </w:r>
    </w:p>
    <w:p w:rsidR="00204758" w:rsidRDefault="00204758" w:rsidP="00204758">
      <w:pPr>
        <w:pStyle w:val="HTMLPreformatted"/>
        <w:shd w:val="clear" w:color="auto" w:fill="F6F6F6"/>
        <w:spacing w:line="360" w:lineRule="atLeast"/>
        <w:textAlignment w:val="baseline"/>
        <w:rPr>
          <w:rFonts w:ascii="Courier" w:hAnsi="Courier"/>
          <w:color w:val="444444"/>
          <w:sz w:val="21"/>
          <w:szCs w:val="21"/>
        </w:rPr>
      </w:pPr>
      <w:r>
        <w:rPr>
          <w:rStyle w:val="hljs-comment"/>
          <w:rFonts w:ascii="Consolas" w:eastAsiaTheme="majorEastAsia" w:hAnsi="Consolas"/>
          <w:color w:val="65737E"/>
          <w:sz w:val="23"/>
          <w:szCs w:val="23"/>
          <w:bdr w:val="none" w:sz="0" w:space="0" w:color="auto" w:frame="1"/>
          <w:shd w:val="clear" w:color="auto" w:fill="2B303B"/>
        </w:rPr>
        <w:t># ('monday', 'tuesday', 'wednesday', 'thursday', 'friday', 'saturday', 'sunday')</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Cũng giống như list, bạn cũng có thể khai báo các tuple lồng nhau.</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lastRenderedPageBreak/>
        <w:t>VD</w:t>
      </w:r>
      <w:r w:rsidRPr="00204758">
        <w:rPr>
          <w:rFonts w:ascii="Open Sans" w:eastAsia="Times New Roman" w:hAnsi="Open Sans" w:cs="Times New Roman"/>
          <w:color w:val="444444"/>
          <w:sz w:val="21"/>
          <w:szCs w:val="21"/>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day1 = (</w:t>
      </w:r>
      <w:r w:rsidRPr="00204758">
        <w:rPr>
          <w:rFonts w:ascii="Consolas" w:eastAsia="Times New Roman" w:hAnsi="Consolas" w:cs="Courier New"/>
          <w:color w:val="A3BE8C"/>
          <w:sz w:val="23"/>
          <w:szCs w:val="23"/>
          <w:bdr w:val="none" w:sz="0" w:space="0" w:color="auto" w:frame="1"/>
          <w:shd w:val="clear" w:color="auto" w:fill="2B303B"/>
        </w:rPr>
        <w:t>'monday'</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'tuesday'</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'wednesday'</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day2 = (</w:t>
      </w:r>
      <w:r w:rsidRPr="00204758">
        <w:rPr>
          <w:rFonts w:ascii="Consolas" w:eastAsia="Times New Roman" w:hAnsi="Consolas" w:cs="Courier New"/>
          <w:color w:val="A3BE8C"/>
          <w:sz w:val="23"/>
          <w:szCs w:val="23"/>
          <w:bdr w:val="none" w:sz="0" w:space="0" w:color="auto" w:frame="1"/>
          <w:shd w:val="clear" w:color="auto" w:fill="2B303B"/>
        </w:rPr>
        <w:t>'thursday'</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'friday'</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'saturday'</w:t>
      </w:r>
      <w:r w:rsidRPr="00204758">
        <w:rPr>
          <w:rFonts w:ascii="Consolas" w:eastAsia="Times New Roman" w:hAnsi="Consolas" w:cs="Courier New"/>
          <w:color w:val="C0C5CE"/>
          <w:sz w:val="23"/>
          <w:szCs w:val="23"/>
          <w:bdr w:val="none" w:sz="0" w:space="0" w:color="auto" w:frame="1"/>
          <w:shd w:val="clear" w:color="auto" w:fill="2B303B"/>
        </w:rPr>
        <w:t xml:space="preserve"> , </w:t>
      </w:r>
      <w:r w:rsidRPr="00204758">
        <w:rPr>
          <w:rFonts w:ascii="Consolas" w:eastAsia="Times New Roman" w:hAnsi="Consolas" w:cs="Courier New"/>
          <w:color w:val="A3BE8C"/>
          <w:sz w:val="23"/>
          <w:szCs w:val="23"/>
          <w:bdr w:val="none" w:sz="0" w:space="0" w:color="auto" w:frame="1"/>
          <w:shd w:val="clear" w:color="auto" w:fill="2B303B"/>
        </w:rPr>
        <w:t>'sunday'</w:t>
      </w:r>
      <w:r w:rsidRPr="00204758">
        <w:rPr>
          <w:rFonts w:ascii="Consolas" w:eastAsia="Times New Roman" w:hAnsi="Consolas" w:cs="Courier New"/>
          <w:color w:val="C0C5CE"/>
          <w:sz w:val="23"/>
          <w:szCs w:val="23"/>
          <w:bdr w:val="none" w:sz="0" w:space="0" w:color="auto" w:frame="1"/>
          <w:shd w:val="clear" w:color="auto" w:fill="2B303B"/>
        </w:rPr>
        <w:t>, day1)</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65737E"/>
          <w:sz w:val="23"/>
          <w:szCs w:val="23"/>
          <w:bdr w:val="none" w:sz="0" w:space="0" w:color="auto" w:frame="1"/>
          <w:shd w:val="clear" w:color="auto" w:fill="2B303B"/>
        </w:rPr>
        <w:t># day = day1 + day2</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print(day2)</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65737E"/>
          <w:sz w:val="23"/>
          <w:szCs w:val="23"/>
          <w:bdr w:val="none" w:sz="0" w:space="0" w:color="auto" w:frame="1"/>
          <w:shd w:val="clear" w:color="auto" w:fill="2B303B"/>
        </w:rPr>
        <w:t># ('thursday', 'friday', 'saturday', 'sunday', ('monday', 'tuesday', 'wednesday'))</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print(day2[</w:t>
      </w:r>
      <w:r w:rsidRPr="00204758">
        <w:rPr>
          <w:rFonts w:ascii="Consolas" w:eastAsia="Times New Roman" w:hAnsi="Consolas" w:cs="Courier New"/>
          <w:color w:val="D08770"/>
          <w:sz w:val="23"/>
          <w:szCs w:val="23"/>
          <w:bdr w:val="none" w:sz="0" w:space="0" w:color="auto" w:frame="1"/>
          <w:shd w:val="clear" w:color="auto" w:fill="2B303B"/>
        </w:rPr>
        <w:t>4</w:t>
      </w:r>
      <w:r w:rsidRPr="00204758">
        <w:rPr>
          <w:rFonts w:ascii="Consolas" w:eastAsia="Times New Roman" w:hAnsi="Consolas" w:cs="Courier New"/>
          <w:color w:val="C0C5CE"/>
          <w:sz w:val="23"/>
          <w:szCs w:val="23"/>
          <w:bdr w:val="none" w:sz="0" w:space="0" w:color="auto" w:frame="1"/>
          <w:shd w:val="clear" w:color="auto" w:fill="2B303B"/>
        </w:rPr>
        <w:t>][</w:t>
      </w:r>
      <w:r w:rsidRPr="00204758">
        <w:rPr>
          <w:rFonts w:ascii="Consolas" w:eastAsia="Times New Roman" w:hAnsi="Consolas" w:cs="Courier New"/>
          <w:color w:val="D08770"/>
          <w:sz w:val="23"/>
          <w:szCs w:val="23"/>
          <w:bdr w:val="none" w:sz="0" w:space="0" w:color="auto" w:frame="1"/>
          <w:shd w:val="clear" w:color="auto" w:fill="2B303B"/>
        </w:rPr>
        <w:t>0</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 monday</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Và bạn có thể lồng bao nhiêu cấp cũng được. Và lồng bất cứ một kiểu dữ liệu nào cũng ok.</w:t>
      </w:r>
    </w:p>
    <w:p w:rsidR="00204758" w:rsidRDefault="00204758" w:rsidP="00204758">
      <w:pPr>
        <w:pStyle w:val="Heading1"/>
        <w:shd w:val="clear" w:color="auto" w:fill="FFFFFF"/>
        <w:spacing w:before="0" w:beforeAutospacing="0" w:after="225" w:afterAutospacing="0" w:line="525" w:lineRule="atLeast"/>
        <w:jc w:val="center"/>
        <w:textAlignment w:val="baseline"/>
        <w:rPr>
          <w:rFonts w:ascii="Open Sans" w:hAnsi="Open Sans"/>
          <w:b w:val="0"/>
          <w:bCs w:val="0"/>
          <w:color w:val="125692"/>
        </w:rPr>
      </w:pPr>
      <w:r>
        <w:rPr>
          <w:rFonts w:ascii="Open Sans" w:hAnsi="Open Sans"/>
          <w:b w:val="0"/>
          <w:bCs w:val="0"/>
          <w:color w:val="125692"/>
        </w:rPr>
        <w:t>Dictionary trong Python</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iểu dữ liệu dictionary trong Python là một kiểu dữ liệu lưu trữ các giá trị chứa key và value , nhìn một cách tổng quát thì nó giống với </w:t>
      </w:r>
      <w:r w:rsidRPr="00204758">
        <w:rPr>
          <w:rFonts w:ascii="Open Sans" w:eastAsia="Times New Roman" w:hAnsi="Open Sans" w:cs="Times New Roman"/>
          <w:b/>
          <w:bCs/>
          <w:color w:val="444444"/>
          <w:sz w:val="21"/>
          <w:szCs w:val="21"/>
          <w:bdr w:val="none" w:sz="0" w:space="0" w:color="auto" w:frame="1"/>
        </w:rPr>
        <w:t>Json</w:t>
      </w:r>
      <w:r w:rsidRPr="00204758">
        <w:rPr>
          <w:rFonts w:ascii="Open Sans" w:eastAsia="Times New Roman" w:hAnsi="Open Sans" w:cs="Times New Roman"/>
          <w:color w:val="444444"/>
          <w:sz w:val="21"/>
          <w:szCs w:val="21"/>
        </w:rPr>
        <w:t>. Và đối với kiểu dữ liệu này thì các giá trị bên trong nó không được sắp xếp theo một trật tự nào cả.</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Để khai báo một dictionary chúng ta sử dụng cặp dấu </w:t>
      </w:r>
      <w:r w:rsidRPr="00204758">
        <w:rPr>
          <w:rFonts w:ascii="Consolas" w:eastAsia="Times New Roman" w:hAnsi="Consolas" w:cs="Courier New"/>
          <w:color w:val="BB571A"/>
          <w:sz w:val="23"/>
          <w:szCs w:val="23"/>
          <w:bdr w:val="none" w:sz="0" w:space="0" w:color="auto" w:frame="1"/>
          <w:shd w:val="clear" w:color="auto" w:fill="F0F0F0"/>
        </w:rPr>
        <w:t>{}</w:t>
      </w:r>
      <w:r w:rsidRPr="00204758">
        <w:rPr>
          <w:rFonts w:ascii="Open Sans" w:eastAsia="Times New Roman" w:hAnsi="Open Sans" w:cs="Times New Roman"/>
          <w:color w:val="444444"/>
          <w:sz w:val="21"/>
          <w:szCs w:val="21"/>
        </w:rPr>
        <w:t> theo cú pháp sau:</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{key1: value1, key2: value2,..., keyN: valueN}</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Trong đó</w:t>
      </w:r>
      <w:r w:rsidRPr="00204758">
        <w:rPr>
          <w:rFonts w:ascii="Open Sans" w:eastAsia="Times New Roman" w:hAnsi="Open Sans" w:cs="Times New Roman"/>
          <w:color w:val="444444"/>
          <w:sz w:val="21"/>
          <w:szCs w:val="21"/>
        </w:rPr>
        <w:t>, </w:t>
      </w:r>
      <w:r w:rsidRPr="00204758">
        <w:rPr>
          <w:rFonts w:ascii="Consolas" w:eastAsia="Times New Roman" w:hAnsi="Consolas" w:cs="Courier New"/>
          <w:color w:val="BB571A"/>
          <w:sz w:val="23"/>
          <w:szCs w:val="23"/>
          <w:bdr w:val="none" w:sz="0" w:space="0" w:color="auto" w:frame="1"/>
          <w:shd w:val="clear" w:color="auto" w:fill="F0F0F0"/>
        </w:rPr>
        <w:t>key1: value1, key2: value2,..., keyN: valueN</w:t>
      </w:r>
      <w:r w:rsidRPr="00204758">
        <w:rPr>
          <w:rFonts w:ascii="Open Sans" w:eastAsia="Times New Roman" w:hAnsi="Open Sans" w:cs="Times New Roman"/>
          <w:color w:val="444444"/>
          <w:sz w:val="21"/>
          <w:szCs w:val="21"/>
        </w:rPr>
        <w:t> là các key và giá trị của kiểu dữ liệu dictionary. Và tên của key thì các bạn phải tuân thủ theo một số quy tắc sau:</w:t>
      </w:r>
    </w:p>
    <w:p w:rsidR="00204758" w:rsidRPr="00204758" w:rsidRDefault="00204758" w:rsidP="00204758">
      <w:pPr>
        <w:numPr>
          <w:ilvl w:val="0"/>
          <w:numId w:val="10"/>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Các phần tử đều phải có </w:t>
      </w:r>
      <w:r w:rsidRPr="00204758">
        <w:rPr>
          <w:rFonts w:ascii="Open Sans" w:eastAsia="Times New Roman" w:hAnsi="Open Sans" w:cs="Times New Roman"/>
          <w:b/>
          <w:bCs/>
          <w:color w:val="444444"/>
          <w:sz w:val="21"/>
          <w:szCs w:val="21"/>
          <w:bdr w:val="none" w:sz="0" w:space="0" w:color="auto" w:frame="1"/>
        </w:rPr>
        <w:t>key</w:t>
      </w:r>
      <w:r w:rsidRPr="00204758">
        <w:rPr>
          <w:rFonts w:ascii="Open Sans" w:eastAsia="Times New Roman" w:hAnsi="Open Sans" w:cs="Times New Roman"/>
          <w:color w:val="444444"/>
          <w:sz w:val="21"/>
          <w:szCs w:val="21"/>
        </w:rPr>
        <w:t>.</w:t>
      </w:r>
    </w:p>
    <w:p w:rsidR="00204758" w:rsidRPr="00204758" w:rsidRDefault="00204758" w:rsidP="00204758">
      <w:pPr>
        <w:numPr>
          <w:ilvl w:val="0"/>
          <w:numId w:val="10"/>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Và </w:t>
      </w:r>
      <w:r w:rsidRPr="00204758">
        <w:rPr>
          <w:rFonts w:ascii="Open Sans" w:eastAsia="Times New Roman" w:hAnsi="Open Sans" w:cs="Times New Roman"/>
          <w:b/>
          <w:bCs/>
          <w:color w:val="444444"/>
          <w:sz w:val="21"/>
          <w:szCs w:val="21"/>
          <w:bdr w:val="none" w:sz="0" w:space="0" w:color="auto" w:frame="1"/>
        </w:rPr>
        <w:t>Key</w:t>
      </w:r>
      <w:r w:rsidRPr="00204758">
        <w:rPr>
          <w:rFonts w:ascii="Open Sans" w:eastAsia="Times New Roman" w:hAnsi="Open Sans" w:cs="Times New Roman"/>
          <w:color w:val="444444"/>
          <w:sz w:val="21"/>
          <w:szCs w:val="21"/>
        </w:rPr>
        <w:t> chỉ có thể là số hoặc chuỗi.</w:t>
      </w:r>
    </w:p>
    <w:p w:rsidR="00204758" w:rsidRPr="00204758" w:rsidRDefault="00204758" w:rsidP="00204758">
      <w:pPr>
        <w:numPr>
          <w:ilvl w:val="0"/>
          <w:numId w:val="10"/>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Key</w:t>
      </w:r>
      <w:r w:rsidRPr="00204758">
        <w:rPr>
          <w:rFonts w:ascii="Open Sans" w:eastAsia="Times New Roman" w:hAnsi="Open Sans" w:cs="Times New Roman"/>
          <w:color w:val="444444"/>
          <w:sz w:val="21"/>
          <w:szCs w:val="21"/>
        </w:rPr>
        <w:t> phải là duy nhất, nếu không nó sẽ nhận giá trị của phần tử có key được xuất hiện cuối cùng.</w:t>
      </w:r>
    </w:p>
    <w:p w:rsidR="00204758" w:rsidRPr="00204758" w:rsidRDefault="00204758" w:rsidP="00204758">
      <w:pPr>
        <w:numPr>
          <w:ilvl w:val="0"/>
          <w:numId w:val="10"/>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Key</w:t>
      </w:r>
      <w:r w:rsidRPr="00204758">
        <w:rPr>
          <w:rFonts w:ascii="Open Sans" w:eastAsia="Times New Roman" w:hAnsi="Open Sans" w:cs="Times New Roman"/>
          <w:color w:val="444444"/>
          <w:sz w:val="21"/>
          <w:szCs w:val="21"/>
        </w:rPr>
        <w:t> khi đã được khai báo thì không thể đổi được tên.</w:t>
      </w:r>
    </w:p>
    <w:p w:rsidR="00204758" w:rsidRPr="00204758" w:rsidRDefault="00204758" w:rsidP="00204758">
      <w:pPr>
        <w:numPr>
          <w:ilvl w:val="0"/>
          <w:numId w:val="10"/>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Key</w:t>
      </w:r>
      <w:r w:rsidRPr="00204758">
        <w:rPr>
          <w:rFonts w:ascii="Open Sans" w:eastAsia="Times New Roman" w:hAnsi="Open Sans" w:cs="Times New Roman"/>
          <w:color w:val="444444"/>
          <w:sz w:val="21"/>
          <w:szCs w:val="21"/>
        </w:rPr>
        <w:t> có phân biệt hoa thường.</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-Để truy cập đến các phần tử trong dictionary thì các bạn sử dụng cú pháp sau:</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dicName[key]</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Trong đó</w:t>
      </w:r>
      <w:r w:rsidRPr="00204758">
        <w:rPr>
          <w:rFonts w:ascii="Open Sans" w:eastAsia="Times New Roman" w:hAnsi="Open Sans" w:cs="Times New Roman"/>
          <w:color w:val="444444"/>
          <w:sz w:val="21"/>
          <w:szCs w:val="21"/>
        </w:rPr>
        <w:t>:</w:t>
      </w:r>
    </w:p>
    <w:p w:rsidR="00204758" w:rsidRPr="00204758" w:rsidRDefault="00204758" w:rsidP="00204758">
      <w:pPr>
        <w:numPr>
          <w:ilvl w:val="0"/>
          <w:numId w:val="1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Consolas" w:eastAsia="Times New Roman" w:hAnsi="Consolas" w:cs="Courier New"/>
          <w:color w:val="BB571A"/>
          <w:sz w:val="23"/>
          <w:szCs w:val="23"/>
          <w:bdr w:val="none" w:sz="0" w:space="0" w:color="auto" w:frame="1"/>
          <w:shd w:val="clear" w:color="auto" w:fill="F0F0F0"/>
        </w:rPr>
        <w:t>dicName</w:t>
      </w:r>
      <w:r w:rsidRPr="00204758">
        <w:rPr>
          <w:rFonts w:ascii="Open Sans" w:eastAsia="Times New Roman" w:hAnsi="Open Sans" w:cs="Times New Roman"/>
          <w:color w:val="444444"/>
          <w:sz w:val="21"/>
          <w:szCs w:val="21"/>
        </w:rPr>
        <w:t> là tên của của dictionary.</w:t>
      </w:r>
    </w:p>
    <w:p w:rsidR="00204758" w:rsidRPr="00204758" w:rsidRDefault="00204758" w:rsidP="00204758">
      <w:pPr>
        <w:numPr>
          <w:ilvl w:val="0"/>
          <w:numId w:val="1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Consolas" w:eastAsia="Times New Roman" w:hAnsi="Consolas" w:cs="Courier New"/>
          <w:color w:val="BB571A"/>
          <w:sz w:val="23"/>
          <w:szCs w:val="23"/>
          <w:bdr w:val="none" w:sz="0" w:space="0" w:color="auto" w:frame="1"/>
          <w:shd w:val="clear" w:color="auto" w:fill="F0F0F0"/>
        </w:rPr>
        <w:t>key</w:t>
      </w:r>
      <w:r w:rsidRPr="00204758">
        <w:rPr>
          <w:rFonts w:ascii="Open Sans" w:eastAsia="Times New Roman" w:hAnsi="Open Sans" w:cs="Times New Roman"/>
          <w:color w:val="444444"/>
          <w:sz w:val="21"/>
          <w:szCs w:val="21"/>
        </w:rPr>
        <w:t> là tên của key các bạn muốn lấy ra trong dictionary.</w:t>
      </w:r>
    </w:p>
    <w:p w:rsidR="00204758" w:rsidRDefault="00204758" w:rsidP="00E03B5E">
      <w:pPr>
        <w:ind w:left="720"/>
        <w:rPr>
          <w:rFonts w:ascii="Open Sans" w:hAnsi="Open Sans"/>
          <w:color w:val="444444"/>
          <w:sz w:val="21"/>
          <w:szCs w:val="21"/>
          <w:shd w:val="clear" w:color="auto" w:fill="FFFFFF"/>
        </w:rPr>
      </w:pPr>
    </w:p>
    <w:p w:rsidR="00204758" w:rsidRDefault="00204758" w:rsidP="00E03B5E">
      <w:pPr>
        <w:ind w:left="720"/>
        <w:rPr>
          <w:rFonts w:ascii="Open Sans" w:hAnsi="Open Sans"/>
          <w:color w:val="444444"/>
          <w:sz w:val="21"/>
          <w:szCs w:val="21"/>
          <w:shd w:val="clear" w:color="auto" w:fill="FFFFFF"/>
        </w:rPr>
      </w:pPr>
      <w:r>
        <w:rPr>
          <w:rFonts w:ascii="Open Sans" w:hAnsi="Open Sans"/>
          <w:color w:val="444444"/>
          <w:sz w:val="21"/>
          <w:szCs w:val="21"/>
          <w:shd w:val="clear" w:color="auto" w:fill="FFFFFF"/>
        </w:rPr>
        <w:t>Để xóa một phần tử trong dictionary thì chúng ta sử dụng hàm del và chọn phần tử cần xóa.</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Và nếu như bạn muốn xóa tất cả các phần tử bên trong dictionary thì bạn sử dụng phương thức clear theo cú pháp:</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dictName.clear();</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Trong đó, </w:t>
      </w:r>
      <w:r w:rsidRPr="00204758">
        <w:rPr>
          <w:rFonts w:ascii="Consolas" w:eastAsia="Times New Roman" w:hAnsi="Consolas" w:cs="Courier New"/>
          <w:color w:val="BB571A"/>
          <w:sz w:val="23"/>
          <w:szCs w:val="23"/>
          <w:bdr w:val="none" w:sz="0" w:space="0" w:color="auto" w:frame="1"/>
          <w:shd w:val="clear" w:color="auto" w:fill="F0F0F0"/>
        </w:rPr>
        <w:t>dictName</w:t>
      </w:r>
      <w:r w:rsidRPr="00204758">
        <w:rPr>
          <w:rFonts w:ascii="Open Sans" w:eastAsia="Times New Roman" w:hAnsi="Open Sans" w:cs="Times New Roman"/>
          <w:color w:val="444444"/>
          <w:sz w:val="21"/>
          <w:szCs w:val="21"/>
        </w:rPr>
        <w:t> là dictionary mà bạn muốn xóa hết phần tử.</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Cũng giống như kiểu dữ liệu list, tuple thì trong dicrtionary các bạn cũng có thể lồng bất kỳ kiểu dữ liệu nào bạn thích vào trong nó.</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VD</w:t>
      </w:r>
      <w:r w:rsidRPr="00204758">
        <w:rPr>
          <w:rFonts w:ascii="Open Sans" w:eastAsia="Times New Roman" w:hAnsi="Open Sans" w:cs="Times New Roman"/>
          <w:color w:val="444444"/>
          <w:sz w:val="21"/>
          <w:szCs w:val="21"/>
        </w:rPr>
        <w:t>: Mình sẽ lồng một dictionary vào trong dictionary và đồng thời truy vấn luôn đến dictionary con.</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person = {</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lastRenderedPageBreak/>
        <w:t xml:space="preserve">    </w:t>
      </w:r>
      <w:r w:rsidRPr="00204758">
        <w:rPr>
          <w:rFonts w:ascii="Consolas" w:eastAsia="Times New Roman" w:hAnsi="Consolas" w:cs="Courier New"/>
          <w:color w:val="A3BE8C"/>
          <w:sz w:val="23"/>
          <w:szCs w:val="23"/>
          <w:bdr w:val="none" w:sz="0" w:space="0" w:color="auto" w:frame="1"/>
          <w:shd w:val="clear" w:color="auto" w:fill="2B303B"/>
        </w:rPr>
        <w:t>'name'</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'Vũ Thanh Tài'</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'option'</w:t>
      </w:r>
      <w:r w:rsidRPr="00204758">
        <w:rPr>
          <w:rFonts w:ascii="Consolas" w:eastAsia="Times New Roman" w:hAnsi="Consolas" w:cs="Courier New"/>
          <w:color w:val="C0C5CE"/>
          <w:sz w:val="23"/>
          <w:szCs w:val="23"/>
          <w:bdr w:val="none" w:sz="0" w:space="0" w:color="auto" w:frame="1"/>
          <w:shd w:val="clear" w:color="auto" w:fill="2B303B"/>
        </w:rPr>
        <w:t>: {</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'age'</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D08770"/>
          <w:sz w:val="23"/>
          <w:szCs w:val="23"/>
          <w:bdr w:val="none" w:sz="0" w:space="0" w:color="auto" w:frame="1"/>
          <w:shd w:val="clear" w:color="auto" w:fill="2B303B"/>
        </w:rPr>
        <w:t>22</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'male'</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B48EAD"/>
          <w:sz w:val="23"/>
          <w:szCs w:val="23"/>
          <w:bdr w:val="none" w:sz="0" w:space="0" w:color="auto" w:frame="1"/>
          <w:shd w:val="clear" w:color="auto" w:fill="2B303B"/>
        </w:rPr>
        <w:t>True</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'status'</w:t>
      </w: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A3BE8C"/>
          <w:sz w:val="23"/>
          <w:szCs w:val="23"/>
          <w:bdr w:val="none" w:sz="0" w:space="0" w:color="auto" w:frame="1"/>
          <w:shd w:val="clear" w:color="auto" w:fill="2B303B"/>
        </w:rPr>
        <w:t>'alone'</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        </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print(person[</w:t>
      </w:r>
      <w:r w:rsidRPr="00204758">
        <w:rPr>
          <w:rFonts w:ascii="Consolas" w:eastAsia="Times New Roman" w:hAnsi="Consolas" w:cs="Courier New"/>
          <w:color w:val="A3BE8C"/>
          <w:sz w:val="23"/>
          <w:szCs w:val="23"/>
          <w:bdr w:val="none" w:sz="0" w:space="0" w:color="auto" w:frame="1"/>
          <w:shd w:val="clear" w:color="auto" w:fill="2B303B"/>
        </w:rPr>
        <w:t>'option'</w:t>
      </w:r>
      <w:r w:rsidRPr="00204758">
        <w:rPr>
          <w:rFonts w:ascii="Consolas" w:eastAsia="Times New Roman" w:hAnsi="Consolas" w:cs="Courier New"/>
          <w:color w:val="C0C5CE"/>
          <w:sz w:val="23"/>
          <w:szCs w:val="23"/>
          <w:bdr w:val="none" w:sz="0" w:space="0" w:color="auto" w:frame="1"/>
          <w:shd w:val="clear" w:color="auto" w:fill="2B303B"/>
        </w:rPr>
        <w:t>][</w:t>
      </w:r>
      <w:r w:rsidRPr="00204758">
        <w:rPr>
          <w:rFonts w:ascii="Consolas" w:eastAsia="Times New Roman" w:hAnsi="Consolas" w:cs="Courier New"/>
          <w:color w:val="A3BE8C"/>
          <w:sz w:val="23"/>
          <w:szCs w:val="23"/>
          <w:bdr w:val="none" w:sz="0" w:space="0" w:color="auto" w:frame="1"/>
          <w:shd w:val="clear" w:color="auto" w:fill="2B303B"/>
        </w:rPr>
        <w:t>'age'</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65737E"/>
          <w:sz w:val="23"/>
          <w:szCs w:val="23"/>
          <w:bdr w:val="none" w:sz="0" w:space="0" w:color="auto" w:frame="1"/>
          <w:shd w:val="clear" w:color="auto" w:fill="2B303B"/>
        </w:rPr>
        <w:t># 22</w:t>
      </w:r>
    </w:p>
    <w:p w:rsidR="00204758" w:rsidRDefault="00204758" w:rsidP="00204758">
      <w:pPr>
        <w:pStyle w:val="Heading1"/>
        <w:shd w:val="clear" w:color="auto" w:fill="FFFFFF"/>
        <w:spacing w:before="0" w:beforeAutospacing="0" w:after="225" w:afterAutospacing="0" w:line="525" w:lineRule="atLeast"/>
        <w:jc w:val="center"/>
        <w:textAlignment w:val="baseline"/>
        <w:rPr>
          <w:rFonts w:ascii="Open Sans" w:hAnsi="Open Sans"/>
          <w:b w:val="0"/>
          <w:bCs w:val="0"/>
          <w:color w:val="125692"/>
        </w:rPr>
      </w:pPr>
      <w:r>
        <w:rPr>
          <w:rFonts w:ascii="Open Sans" w:hAnsi="Open Sans"/>
          <w:b w:val="0"/>
          <w:bCs w:val="0"/>
          <w:color w:val="125692"/>
        </w:rPr>
        <w:t>Câu lệnh rẽ nhánh trong Python</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If-else dịch ra tiếng Việt có nghĩa là </w:t>
      </w:r>
      <w:r w:rsidRPr="00204758">
        <w:rPr>
          <w:rFonts w:ascii="Open Sans" w:eastAsia="Times New Roman" w:hAnsi="Open Sans" w:cs="Times New Roman"/>
          <w:b/>
          <w:bCs/>
          <w:color w:val="444444"/>
          <w:sz w:val="21"/>
          <w:szCs w:val="21"/>
          <w:bdr w:val="none" w:sz="0" w:space="0" w:color="auto" w:frame="1"/>
        </w:rPr>
        <w:t>nếu thì</w:t>
      </w:r>
      <w:r w:rsidRPr="00204758">
        <w:rPr>
          <w:rFonts w:ascii="Open Sans" w:eastAsia="Times New Roman" w:hAnsi="Open Sans" w:cs="Times New Roman"/>
          <w:color w:val="444444"/>
          <w:sz w:val="21"/>
          <w:szCs w:val="21"/>
        </w:rPr>
        <w:t> và nó ở trong lập trình cũng thế. Các điều kiện mà mệnh đề </w:t>
      </w:r>
      <w:r w:rsidRPr="00204758">
        <w:rPr>
          <w:rFonts w:ascii="Consolas" w:eastAsia="Times New Roman" w:hAnsi="Consolas" w:cs="Courier New"/>
          <w:color w:val="BB571A"/>
          <w:sz w:val="23"/>
          <w:szCs w:val="23"/>
          <w:bdr w:val="none" w:sz="0" w:space="0" w:color="auto" w:frame="1"/>
          <w:shd w:val="clear" w:color="auto" w:fill="F0F0F0"/>
        </w:rPr>
        <w:t>if</w:t>
      </w:r>
      <w:r w:rsidRPr="00204758">
        <w:rPr>
          <w:rFonts w:ascii="Open Sans" w:eastAsia="Times New Roman" w:hAnsi="Open Sans" w:cs="Times New Roman"/>
          <w:color w:val="444444"/>
          <w:sz w:val="21"/>
          <w:szCs w:val="21"/>
        </w:rPr>
        <w:t> đưa ra trả về là đúng (True) thì nó sẽ thực thi code bên trong mệnh đề </w:t>
      </w:r>
      <w:r w:rsidRPr="00204758">
        <w:rPr>
          <w:rFonts w:ascii="Consolas" w:eastAsia="Times New Roman" w:hAnsi="Consolas" w:cs="Courier New"/>
          <w:color w:val="BB571A"/>
          <w:sz w:val="23"/>
          <w:szCs w:val="23"/>
          <w:bdr w:val="none" w:sz="0" w:space="0" w:color="auto" w:frame="1"/>
          <w:shd w:val="clear" w:color="auto" w:fill="F0F0F0"/>
        </w:rPr>
        <w:t>if</w:t>
      </w:r>
      <w:r w:rsidRPr="00204758">
        <w:rPr>
          <w:rFonts w:ascii="Open Sans" w:eastAsia="Times New Roman" w:hAnsi="Open Sans" w:cs="Times New Roman"/>
          <w:color w:val="444444"/>
          <w:sz w:val="21"/>
          <w:szCs w:val="21"/>
        </w:rPr>
        <w:t> và ngược lại nếu điều kiện đó sai thì nó sẽ thực hiện code trong mệnh đề </w:t>
      </w:r>
      <w:r w:rsidRPr="00204758">
        <w:rPr>
          <w:rFonts w:ascii="Consolas" w:eastAsia="Times New Roman" w:hAnsi="Consolas" w:cs="Courier New"/>
          <w:color w:val="BB571A"/>
          <w:sz w:val="23"/>
          <w:szCs w:val="23"/>
          <w:bdr w:val="none" w:sz="0" w:space="0" w:color="auto" w:frame="1"/>
          <w:shd w:val="clear" w:color="auto" w:fill="F0F0F0"/>
        </w:rPr>
        <w:t>else</w:t>
      </w:r>
      <w:r w:rsidRPr="00204758">
        <w:rPr>
          <w:rFonts w:ascii="Open Sans" w:eastAsia="Times New Roman" w:hAnsi="Open Sans" w:cs="Times New Roman"/>
          <w:color w:val="444444"/>
          <w:sz w:val="21"/>
          <w:szCs w:val="21"/>
        </w:rPr>
        <w:t>.</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Cú pháp của câu lệnh if-else</w:t>
      </w:r>
      <w:r w:rsidRPr="00204758">
        <w:rPr>
          <w:rFonts w:ascii="Open Sans" w:eastAsia="Times New Roman" w:hAnsi="Open Sans" w:cs="Times New Roman"/>
          <w:color w:val="444444"/>
          <w:sz w:val="21"/>
          <w:szCs w:val="21"/>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B48EAD"/>
          <w:sz w:val="23"/>
          <w:szCs w:val="23"/>
          <w:bdr w:val="none" w:sz="0" w:space="0" w:color="auto" w:frame="1"/>
          <w:shd w:val="clear" w:color="auto" w:fill="2B303B"/>
        </w:rPr>
        <w:t>if</w:t>
      </w:r>
      <w:r w:rsidRPr="00204758">
        <w:rPr>
          <w:rFonts w:ascii="Consolas" w:eastAsia="Times New Roman" w:hAnsi="Consolas" w:cs="Courier New"/>
          <w:color w:val="C0C5CE"/>
          <w:sz w:val="23"/>
          <w:szCs w:val="23"/>
          <w:bdr w:val="none" w:sz="0" w:space="0" w:color="auto" w:frame="1"/>
          <w:shd w:val="clear" w:color="auto" w:fill="2B303B"/>
        </w:rPr>
        <w:t xml:space="preserve"> condition: </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#code</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B48EAD"/>
          <w:sz w:val="23"/>
          <w:szCs w:val="23"/>
          <w:bdr w:val="none" w:sz="0" w:space="0" w:color="auto" w:frame="1"/>
          <w:shd w:val="clear" w:color="auto" w:fill="2B303B"/>
        </w:rPr>
        <w:t>else</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#code</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Trong đó</w:t>
      </w:r>
      <w:r w:rsidRPr="00204758">
        <w:rPr>
          <w:rFonts w:ascii="Open Sans" w:eastAsia="Times New Roman" w:hAnsi="Open Sans" w:cs="Times New Roman"/>
          <w:color w:val="444444"/>
          <w:sz w:val="21"/>
          <w:szCs w:val="21"/>
        </w:rPr>
        <w:t>, </w:t>
      </w:r>
      <w:r w:rsidRPr="00204758">
        <w:rPr>
          <w:rFonts w:ascii="Consolas" w:eastAsia="Times New Roman" w:hAnsi="Consolas" w:cs="Courier New"/>
          <w:color w:val="BB571A"/>
          <w:sz w:val="23"/>
          <w:szCs w:val="23"/>
          <w:bdr w:val="none" w:sz="0" w:space="0" w:color="auto" w:frame="1"/>
          <w:shd w:val="clear" w:color="auto" w:fill="F0F0F0"/>
        </w:rPr>
        <w:t>condition</w:t>
      </w:r>
      <w:r w:rsidRPr="00204758">
        <w:rPr>
          <w:rFonts w:ascii="Open Sans" w:eastAsia="Times New Roman" w:hAnsi="Open Sans" w:cs="Times New Roman"/>
          <w:color w:val="444444"/>
          <w:sz w:val="21"/>
          <w:szCs w:val="21"/>
        </w:rPr>
        <w:t> là điều kiện của mệnh đề if.</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Trong thực tế thì không phải lúc nào chúng ta cũng có 2 trường hợp nếu thì. Mà có đôi lúc tồn tại vô vàn điều kiện khác nhau và để giải quyết điều này thì trong Python có cung cấp thêm co chúng ta mệnh đề if-elif-else với cú pháp như sau:</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B48EAD"/>
          <w:sz w:val="23"/>
          <w:szCs w:val="23"/>
          <w:bdr w:val="none" w:sz="0" w:space="0" w:color="auto" w:frame="1"/>
          <w:shd w:val="clear" w:color="auto" w:fill="2B303B"/>
        </w:rPr>
        <w:t>if</w:t>
      </w:r>
      <w:r w:rsidRPr="00204758">
        <w:rPr>
          <w:rFonts w:ascii="Consolas" w:eastAsia="Times New Roman" w:hAnsi="Consolas" w:cs="Courier New"/>
          <w:color w:val="C0C5CE"/>
          <w:sz w:val="23"/>
          <w:szCs w:val="23"/>
          <w:bdr w:val="none" w:sz="0" w:space="0" w:color="auto" w:frame="1"/>
          <w:shd w:val="clear" w:color="auto" w:fill="2B303B"/>
        </w:rPr>
        <w:t xml:space="preserve"> condition:</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 code</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B48EAD"/>
          <w:sz w:val="23"/>
          <w:szCs w:val="23"/>
          <w:bdr w:val="none" w:sz="0" w:space="0" w:color="auto" w:frame="1"/>
          <w:shd w:val="clear" w:color="auto" w:fill="2B303B"/>
        </w:rPr>
        <w:t>elif</w:t>
      </w:r>
      <w:r w:rsidRPr="00204758">
        <w:rPr>
          <w:rFonts w:ascii="Consolas" w:eastAsia="Times New Roman" w:hAnsi="Consolas" w:cs="Courier New"/>
          <w:color w:val="C0C5CE"/>
          <w:sz w:val="23"/>
          <w:szCs w:val="23"/>
          <w:bdr w:val="none" w:sz="0" w:space="0" w:color="auto" w:frame="1"/>
          <w:shd w:val="clear" w:color="auto" w:fill="2B303B"/>
        </w:rPr>
        <w:t xml:space="preserve"> condition2:</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 code</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B48EAD"/>
          <w:sz w:val="23"/>
          <w:szCs w:val="23"/>
          <w:bdr w:val="none" w:sz="0" w:space="0" w:color="auto" w:frame="1"/>
          <w:shd w:val="clear" w:color="auto" w:fill="2B303B"/>
        </w:rPr>
        <w:t>elif</w:t>
      </w:r>
      <w:r w:rsidRPr="00204758">
        <w:rPr>
          <w:rFonts w:ascii="Consolas" w:eastAsia="Times New Roman" w:hAnsi="Consolas" w:cs="Courier New"/>
          <w:color w:val="C0C5CE"/>
          <w:sz w:val="23"/>
          <w:szCs w:val="23"/>
          <w:bdr w:val="none" w:sz="0" w:space="0" w:color="auto" w:frame="1"/>
          <w:shd w:val="clear" w:color="auto" w:fill="2B303B"/>
        </w:rPr>
        <w:t xml:space="preserve"> condition3:</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 code</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B48EAD"/>
          <w:sz w:val="23"/>
          <w:szCs w:val="23"/>
          <w:bdr w:val="none" w:sz="0" w:space="0" w:color="auto" w:frame="1"/>
          <w:shd w:val="clear" w:color="auto" w:fill="2B303B"/>
        </w:rPr>
        <w:t>else</w:t>
      </w:r>
      <w:r w:rsidRPr="00204758">
        <w:rPr>
          <w:rFonts w:ascii="Consolas" w:eastAsia="Times New Roman" w:hAnsi="Consolas" w:cs="Courier New"/>
          <w:color w:val="C0C5CE"/>
          <w:sz w:val="23"/>
          <w:szCs w:val="23"/>
          <w:bdr w:val="none" w:sz="0" w:space="0" w:color="auto" w:frame="1"/>
          <w:shd w:val="clear" w:color="auto" w:fill="2B303B"/>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#code</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Trong đó,</w:t>
      </w:r>
      <w:r w:rsidRPr="00204758">
        <w:rPr>
          <w:rFonts w:ascii="Open Sans" w:eastAsia="Times New Roman" w:hAnsi="Open Sans" w:cs="Times New Roman"/>
          <w:color w:val="444444"/>
          <w:sz w:val="21"/>
          <w:szCs w:val="21"/>
        </w:rPr>
        <w:t> thì sau các mệnh đề </w:t>
      </w:r>
      <w:r w:rsidRPr="00204758">
        <w:rPr>
          <w:rFonts w:ascii="Consolas" w:eastAsia="Times New Roman" w:hAnsi="Consolas" w:cs="Courier New"/>
          <w:color w:val="BB571A"/>
          <w:sz w:val="23"/>
          <w:szCs w:val="23"/>
          <w:bdr w:val="none" w:sz="0" w:space="0" w:color="auto" w:frame="1"/>
          <w:shd w:val="clear" w:color="auto" w:fill="F0F0F0"/>
        </w:rPr>
        <w:t>if</w:t>
      </w:r>
      <w:r w:rsidRPr="00204758">
        <w:rPr>
          <w:rFonts w:ascii="Open Sans" w:eastAsia="Times New Roman" w:hAnsi="Open Sans" w:cs="Times New Roman"/>
          <w:color w:val="444444"/>
          <w:sz w:val="21"/>
          <w:szCs w:val="21"/>
        </w:rPr>
        <w:t> và </w:t>
      </w:r>
      <w:r w:rsidRPr="00204758">
        <w:rPr>
          <w:rFonts w:ascii="Consolas" w:eastAsia="Times New Roman" w:hAnsi="Consolas" w:cs="Courier New"/>
          <w:color w:val="BB571A"/>
          <w:sz w:val="23"/>
          <w:szCs w:val="23"/>
          <w:bdr w:val="none" w:sz="0" w:space="0" w:color="auto" w:frame="1"/>
          <w:shd w:val="clear" w:color="auto" w:fill="F0F0F0"/>
        </w:rPr>
        <w:t>elif</w:t>
      </w:r>
      <w:r w:rsidRPr="00204758">
        <w:rPr>
          <w:rFonts w:ascii="Open Sans" w:eastAsia="Times New Roman" w:hAnsi="Open Sans" w:cs="Times New Roman"/>
          <w:color w:val="444444"/>
          <w:sz w:val="21"/>
          <w:szCs w:val="21"/>
        </w:rPr>
        <w:t> sẽ tồn tại các điều kiện </w:t>
      </w:r>
      <w:r w:rsidRPr="00204758">
        <w:rPr>
          <w:rFonts w:ascii="Consolas" w:eastAsia="Times New Roman" w:hAnsi="Consolas" w:cs="Courier New"/>
          <w:color w:val="BB571A"/>
          <w:sz w:val="23"/>
          <w:szCs w:val="23"/>
          <w:bdr w:val="none" w:sz="0" w:space="0" w:color="auto" w:frame="1"/>
          <w:shd w:val="clear" w:color="auto" w:fill="F0F0F0"/>
        </w:rPr>
        <w:t>condition</w:t>
      </w:r>
      <w:r w:rsidRPr="00204758">
        <w:rPr>
          <w:rFonts w:ascii="Open Sans" w:eastAsia="Times New Roman" w:hAnsi="Open Sans" w:cs="Times New Roman"/>
          <w:color w:val="444444"/>
          <w:sz w:val="21"/>
          <w:szCs w:val="21"/>
        </w:rPr>
        <w:t> tương ứng, và nếu như các điều kiện đó đúng thì code ở trong mệnh đề đó sẽ được thực hiện.</w:t>
      </w:r>
    </w:p>
    <w:p w:rsidR="00204758" w:rsidRDefault="00204758" w:rsidP="00E03B5E">
      <w:pPr>
        <w:ind w:left="720"/>
      </w:pPr>
      <w:r>
        <w:t>Trong python k hỗ trợ switch case</w:t>
      </w:r>
    </w:p>
    <w:p w:rsidR="00204758" w:rsidRDefault="00204758" w:rsidP="00204758">
      <w:pPr>
        <w:pStyle w:val="Heading1"/>
        <w:shd w:val="clear" w:color="auto" w:fill="FFFFFF"/>
        <w:spacing w:before="0" w:beforeAutospacing="0" w:after="225" w:afterAutospacing="0" w:line="525" w:lineRule="atLeast"/>
        <w:jc w:val="center"/>
        <w:textAlignment w:val="baseline"/>
        <w:rPr>
          <w:rFonts w:ascii="Open Sans" w:hAnsi="Open Sans"/>
          <w:b w:val="0"/>
          <w:bCs w:val="0"/>
          <w:color w:val="125692"/>
        </w:rPr>
      </w:pPr>
      <w:r>
        <w:rPr>
          <w:rFonts w:ascii="Open Sans" w:hAnsi="Open Sans"/>
          <w:b w:val="0"/>
          <w:bCs w:val="0"/>
          <w:color w:val="125692"/>
        </w:rPr>
        <w:t>Vòng lặp trong Python</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lastRenderedPageBreak/>
        <w:t>Vòng lặp </w:t>
      </w:r>
      <w:r w:rsidRPr="00204758">
        <w:rPr>
          <w:rFonts w:ascii="Consolas" w:eastAsia="Times New Roman" w:hAnsi="Consolas" w:cs="Courier New"/>
          <w:color w:val="BB571A"/>
          <w:sz w:val="23"/>
          <w:szCs w:val="23"/>
          <w:bdr w:val="none" w:sz="0" w:space="0" w:color="auto" w:frame="1"/>
          <w:shd w:val="clear" w:color="auto" w:fill="F0F0F0"/>
        </w:rPr>
        <w:t>for</w:t>
      </w:r>
      <w:r w:rsidRPr="00204758">
        <w:rPr>
          <w:rFonts w:ascii="Open Sans" w:eastAsia="Times New Roman" w:hAnsi="Open Sans" w:cs="Times New Roman"/>
          <w:color w:val="444444"/>
          <w:sz w:val="21"/>
          <w:szCs w:val="21"/>
        </w:rPr>
        <w:t> ở trong Python có tác dụng lặp các biến dữ liệu có trong </w:t>
      </w:r>
      <w:r w:rsidRPr="00204758">
        <w:rPr>
          <w:rFonts w:ascii="Consolas" w:eastAsia="Times New Roman" w:hAnsi="Consolas" w:cs="Courier New"/>
          <w:color w:val="BB571A"/>
          <w:sz w:val="23"/>
          <w:szCs w:val="23"/>
          <w:bdr w:val="none" w:sz="0" w:space="0" w:color="auto" w:frame="1"/>
          <w:shd w:val="clear" w:color="auto" w:fill="F0F0F0"/>
        </w:rPr>
        <w:t>list</w:t>
      </w:r>
      <w:r w:rsidRPr="00204758">
        <w:rPr>
          <w:rFonts w:ascii="Open Sans" w:eastAsia="Times New Roman" w:hAnsi="Open Sans" w:cs="Times New Roman"/>
          <w:color w:val="444444"/>
          <w:sz w:val="21"/>
          <w:szCs w:val="21"/>
        </w:rPr>
        <w:t> , </w:t>
      </w:r>
      <w:r w:rsidRPr="00204758">
        <w:rPr>
          <w:rFonts w:ascii="Consolas" w:eastAsia="Times New Roman" w:hAnsi="Consolas" w:cs="Courier New"/>
          <w:color w:val="BB571A"/>
          <w:sz w:val="23"/>
          <w:szCs w:val="23"/>
          <w:bdr w:val="none" w:sz="0" w:space="0" w:color="auto" w:frame="1"/>
          <w:shd w:val="clear" w:color="auto" w:fill="F0F0F0"/>
        </w:rPr>
        <w:t>tuple</w:t>
      </w:r>
      <w:r w:rsidRPr="00204758">
        <w:rPr>
          <w:rFonts w:ascii="Open Sans" w:eastAsia="Times New Roman" w:hAnsi="Open Sans" w:cs="Times New Roman"/>
          <w:color w:val="444444"/>
          <w:sz w:val="21"/>
          <w:szCs w:val="21"/>
        </w:rPr>
        <w:t> hoặc </w:t>
      </w:r>
      <w:r w:rsidRPr="00204758">
        <w:rPr>
          <w:rFonts w:ascii="Consolas" w:eastAsia="Times New Roman" w:hAnsi="Consolas" w:cs="Courier New"/>
          <w:color w:val="BB571A"/>
          <w:sz w:val="23"/>
          <w:szCs w:val="23"/>
          <w:bdr w:val="none" w:sz="0" w:space="0" w:color="auto" w:frame="1"/>
          <w:shd w:val="clear" w:color="auto" w:fill="F0F0F0"/>
        </w:rPr>
        <w:t>string</w:t>
      </w:r>
      <w:r w:rsidRPr="00204758">
        <w:rPr>
          <w:rFonts w:ascii="Open Sans" w:eastAsia="Times New Roman" w:hAnsi="Open Sans" w:cs="Times New Roman"/>
          <w:color w:val="444444"/>
          <w:sz w:val="21"/>
          <w:szCs w:val="21"/>
        </w:rPr>
        <w:t>,... Sử dụng cú pháp như sau:</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B48EAD"/>
          <w:sz w:val="23"/>
          <w:szCs w:val="23"/>
          <w:bdr w:val="none" w:sz="0" w:space="0" w:color="auto" w:frame="1"/>
          <w:shd w:val="clear" w:color="auto" w:fill="2B303B"/>
        </w:rPr>
        <w:t>for</w:t>
      </w:r>
      <w:r w:rsidRPr="00204758">
        <w:rPr>
          <w:rFonts w:ascii="Consolas" w:eastAsia="Times New Roman" w:hAnsi="Consolas" w:cs="Courier New"/>
          <w:color w:val="C0C5CE"/>
          <w:sz w:val="23"/>
          <w:szCs w:val="23"/>
          <w:bdr w:val="none" w:sz="0" w:space="0" w:color="auto" w:frame="1"/>
          <w:shd w:val="clear" w:color="auto" w:fill="2B303B"/>
        </w:rPr>
        <w:t xml:space="preserve"> variable </w:t>
      </w:r>
      <w:r w:rsidRPr="00204758">
        <w:rPr>
          <w:rFonts w:ascii="Consolas" w:eastAsia="Times New Roman" w:hAnsi="Consolas" w:cs="Courier New"/>
          <w:color w:val="B48EAD"/>
          <w:sz w:val="23"/>
          <w:szCs w:val="23"/>
          <w:bdr w:val="none" w:sz="0" w:space="0" w:color="auto" w:frame="1"/>
          <w:shd w:val="clear" w:color="auto" w:fill="2B303B"/>
        </w:rPr>
        <w:t>in</w:t>
      </w:r>
      <w:r w:rsidRPr="00204758">
        <w:rPr>
          <w:rFonts w:ascii="Consolas" w:eastAsia="Times New Roman" w:hAnsi="Consolas" w:cs="Courier New"/>
          <w:color w:val="C0C5CE"/>
          <w:sz w:val="23"/>
          <w:szCs w:val="23"/>
          <w:bdr w:val="none" w:sz="0" w:space="0" w:color="auto" w:frame="1"/>
          <w:shd w:val="clear" w:color="auto" w:fill="2B303B"/>
        </w:rPr>
        <w:t xml:space="preserve"> data:</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 code</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Trong đó</w:t>
      </w:r>
      <w:r w:rsidRPr="00204758">
        <w:rPr>
          <w:rFonts w:ascii="Open Sans" w:eastAsia="Times New Roman" w:hAnsi="Open Sans" w:cs="Times New Roman"/>
          <w:color w:val="444444"/>
          <w:sz w:val="21"/>
          <w:szCs w:val="21"/>
        </w:rPr>
        <w:t>:</w:t>
      </w:r>
    </w:p>
    <w:p w:rsidR="00204758" w:rsidRPr="00204758" w:rsidRDefault="00204758" w:rsidP="00204758">
      <w:pPr>
        <w:numPr>
          <w:ilvl w:val="0"/>
          <w:numId w:val="1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Consolas" w:eastAsia="Times New Roman" w:hAnsi="Consolas" w:cs="Courier New"/>
          <w:color w:val="BB571A"/>
          <w:sz w:val="23"/>
          <w:szCs w:val="23"/>
          <w:bdr w:val="none" w:sz="0" w:space="0" w:color="auto" w:frame="1"/>
          <w:shd w:val="clear" w:color="auto" w:fill="F0F0F0"/>
        </w:rPr>
        <w:t>variable</w:t>
      </w:r>
      <w:r w:rsidRPr="00204758">
        <w:rPr>
          <w:rFonts w:ascii="Open Sans" w:eastAsia="Times New Roman" w:hAnsi="Open Sans" w:cs="Times New Roman"/>
          <w:color w:val="444444"/>
          <w:sz w:val="21"/>
          <w:szCs w:val="21"/>
        </w:rPr>
        <w:t> là các biến tạm dùng để chứa dữ liệu sau mỗi lần lặp.</w:t>
      </w:r>
    </w:p>
    <w:p w:rsidR="00204758" w:rsidRPr="00204758" w:rsidRDefault="00204758" w:rsidP="00204758">
      <w:pPr>
        <w:numPr>
          <w:ilvl w:val="0"/>
          <w:numId w:val="1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Consolas" w:eastAsia="Times New Roman" w:hAnsi="Consolas" w:cs="Courier New"/>
          <w:color w:val="BB571A"/>
          <w:sz w:val="23"/>
          <w:szCs w:val="23"/>
          <w:bdr w:val="none" w:sz="0" w:space="0" w:color="auto" w:frame="1"/>
          <w:shd w:val="clear" w:color="auto" w:fill="F0F0F0"/>
        </w:rPr>
        <w:t>data</w:t>
      </w:r>
      <w:r w:rsidRPr="00204758">
        <w:rPr>
          <w:rFonts w:ascii="Open Sans" w:eastAsia="Times New Roman" w:hAnsi="Open Sans" w:cs="Times New Roman"/>
          <w:color w:val="444444"/>
          <w:sz w:val="21"/>
          <w:szCs w:val="21"/>
        </w:rPr>
        <w:t> là một </w:t>
      </w:r>
      <w:r w:rsidRPr="00204758">
        <w:rPr>
          <w:rFonts w:ascii="Consolas" w:eastAsia="Times New Roman" w:hAnsi="Consolas" w:cs="Courier New"/>
          <w:color w:val="BB571A"/>
          <w:sz w:val="23"/>
          <w:szCs w:val="23"/>
          <w:bdr w:val="none" w:sz="0" w:space="0" w:color="auto" w:frame="1"/>
          <w:shd w:val="clear" w:color="auto" w:fill="F0F0F0"/>
        </w:rPr>
        <w:t>list</w:t>
      </w:r>
      <w:r w:rsidRPr="00204758">
        <w:rPr>
          <w:rFonts w:ascii="Open Sans" w:eastAsia="Times New Roman" w:hAnsi="Open Sans" w:cs="Times New Roman"/>
          <w:color w:val="444444"/>
          <w:sz w:val="21"/>
          <w:szCs w:val="21"/>
        </w:rPr>
        <w:t>, </w:t>
      </w:r>
      <w:r w:rsidRPr="00204758">
        <w:rPr>
          <w:rFonts w:ascii="Consolas" w:eastAsia="Times New Roman" w:hAnsi="Consolas" w:cs="Courier New"/>
          <w:color w:val="BB571A"/>
          <w:sz w:val="23"/>
          <w:szCs w:val="23"/>
          <w:bdr w:val="none" w:sz="0" w:space="0" w:color="auto" w:frame="1"/>
          <w:shd w:val="clear" w:color="auto" w:fill="F0F0F0"/>
        </w:rPr>
        <w:t>tuple</w:t>
      </w:r>
      <w:r w:rsidRPr="00204758">
        <w:rPr>
          <w:rFonts w:ascii="Open Sans" w:eastAsia="Times New Roman" w:hAnsi="Open Sans" w:cs="Times New Roman"/>
          <w:color w:val="444444"/>
          <w:sz w:val="21"/>
          <w:szCs w:val="21"/>
        </w:rPr>
        <w:t> hoặc </w:t>
      </w:r>
      <w:r w:rsidRPr="00204758">
        <w:rPr>
          <w:rFonts w:ascii="Consolas" w:eastAsia="Times New Roman" w:hAnsi="Consolas" w:cs="Courier New"/>
          <w:color w:val="BB571A"/>
          <w:sz w:val="23"/>
          <w:szCs w:val="23"/>
          <w:bdr w:val="none" w:sz="0" w:space="0" w:color="auto" w:frame="1"/>
          <w:shd w:val="clear" w:color="auto" w:fill="F0F0F0"/>
        </w:rPr>
        <w:t>string</w:t>
      </w:r>
      <w:r w:rsidRPr="00204758">
        <w:rPr>
          <w:rFonts w:ascii="Open Sans" w:eastAsia="Times New Roman" w:hAnsi="Open Sans" w:cs="Times New Roman"/>
          <w:color w:val="444444"/>
          <w:sz w:val="21"/>
          <w:szCs w:val="21"/>
        </w:rPr>
        <w:t>,... chứa giá trị cần lặp.</w:t>
      </w:r>
    </w:p>
    <w:p w:rsidR="00204758" w:rsidRDefault="00204758" w:rsidP="00E03B5E">
      <w:pPr>
        <w:ind w:left="720"/>
      </w:pP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Vòng lặp </w:t>
      </w:r>
      <w:r w:rsidRPr="00204758">
        <w:rPr>
          <w:rFonts w:ascii="Consolas" w:eastAsia="Times New Roman" w:hAnsi="Consolas" w:cs="Courier New"/>
          <w:color w:val="BB571A"/>
          <w:sz w:val="23"/>
          <w:szCs w:val="23"/>
          <w:bdr w:val="none" w:sz="0" w:space="0" w:color="auto" w:frame="1"/>
          <w:shd w:val="clear" w:color="auto" w:fill="F0F0F0"/>
        </w:rPr>
        <w:t>while</w:t>
      </w:r>
      <w:r w:rsidRPr="00204758">
        <w:rPr>
          <w:rFonts w:ascii="Open Sans" w:eastAsia="Times New Roman" w:hAnsi="Open Sans" w:cs="Times New Roman"/>
          <w:color w:val="444444"/>
          <w:sz w:val="21"/>
          <w:szCs w:val="21"/>
        </w:rPr>
        <w:t> trong Python dùng để lặp các dữ liệu mà giá trị ngừng có của nó là chưa biết trước.</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Cú pháp sử dụng</w:t>
      </w:r>
      <w:r w:rsidRPr="00204758">
        <w:rPr>
          <w:rFonts w:ascii="Open Sans" w:eastAsia="Times New Roman" w:hAnsi="Open Sans" w:cs="Times New Roman"/>
          <w:color w:val="444444"/>
          <w:sz w:val="21"/>
          <w:szCs w:val="21"/>
        </w:rPr>
        <w:t>:</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204758">
        <w:rPr>
          <w:rFonts w:ascii="Consolas" w:eastAsia="Times New Roman" w:hAnsi="Consolas" w:cs="Courier New"/>
          <w:color w:val="B48EAD"/>
          <w:sz w:val="23"/>
          <w:szCs w:val="23"/>
          <w:bdr w:val="none" w:sz="0" w:space="0" w:color="auto" w:frame="1"/>
          <w:shd w:val="clear" w:color="auto" w:fill="2B303B"/>
        </w:rPr>
        <w:t>while</w:t>
      </w:r>
      <w:r w:rsidRPr="00204758">
        <w:rPr>
          <w:rFonts w:ascii="Consolas" w:eastAsia="Times New Roman" w:hAnsi="Consolas" w:cs="Courier New"/>
          <w:color w:val="C0C5CE"/>
          <w:sz w:val="23"/>
          <w:szCs w:val="23"/>
          <w:bdr w:val="none" w:sz="0" w:space="0" w:color="auto" w:frame="1"/>
          <w:shd w:val="clear" w:color="auto" w:fill="2B303B"/>
        </w:rPr>
        <w:t xml:space="preserve"> condition:</w:t>
      </w:r>
    </w:p>
    <w:p w:rsidR="00204758" w:rsidRPr="00204758" w:rsidRDefault="00204758" w:rsidP="002047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204758">
        <w:rPr>
          <w:rFonts w:ascii="Consolas" w:eastAsia="Times New Roman" w:hAnsi="Consolas" w:cs="Courier New"/>
          <w:color w:val="C0C5CE"/>
          <w:sz w:val="23"/>
          <w:szCs w:val="23"/>
          <w:bdr w:val="none" w:sz="0" w:space="0" w:color="auto" w:frame="1"/>
          <w:shd w:val="clear" w:color="auto" w:fill="2B303B"/>
        </w:rPr>
        <w:t xml:space="preserve">    </w:t>
      </w:r>
      <w:r w:rsidRPr="00204758">
        <w:rPr>
          <w:rFonts w:ascii="Consolas" w:eastAsia="Times New Roman" w:hAnsi="Consolas" w:cs="Courier New"/>
          <w:color w:val="65737E"/>
          <w:sz w:val="23"/>
          <w:szCs w:val="23"/>
          <w:bdr w:val="none" w:sz="0" w:space="0" w:color="auto" w:frame="1"/>
          <w:shd w:val="clear" w:color="auto" w:fill="2B303B"/>
        </w:rPr>
        <w:t># code</w:t>
      </w:r>
    </w:p>
    <w:p w:rsidR="00204758" w:rsidRPr="00204758" w:rsidRDefault="00204758" w:rsidP="00204758">
      <w:pPr>
        <w:shd w:val="clear" w:color="auto" w:fill="FFFFFF"/>
        <w:spacing w:after="0"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b/>
          <w:bCs/>
          <w:color w:val="444444"/>
          <w:sz w:val="21"/>
          <w:szCs w:val="21"/>
          <w:bdr w:val="none" w:sz="0" w:space="0" w:color="auto" w:frame="1"/>
        </w:rPr>
        <w:t>Trong đó, </w:t>
      </w:r>
      <w:r w:rsidRPr="00204758">
        <w:rPr>
          <w:rFonts w:ascii="Consolas" w:eastAsia="Times New Roman" w:hAnsi="Consolas" w:cs="Courier New"/>
          <w:color w:val="BB571A"/>
          <w:sz w:val="23"/>
          <w:szCs w:val="23"/>
          <w:bdr w:val="none" w:sz="0" w:space="0" w:color="auto" w:frame="1"/>
          <w:shd w:val="clear" w:color="auto" w:fill="F0F0F0"/>
        </w:rPr>
        <w:t>condition</w:t>
      </w:r>
      <w:r w:rsidRPr="00204758">
        <w:rPr>
          <w:rFonts w:ascii="Open Sans" w:eastAsia="Times New Roman" w:hAnsi="Open Sans" w:cs="Times New Roman"/>
          <w:color w:val="444444"/>
          <w:sz w:val="21"/>
          <w:szCs w:val="21"/>
        </w:rPr>
        <w:t> là điều kiện quyết định vòng lặp while có được chạy hay không. Nếu </w:t>
      </w:r>
      <w:r w:rsidRPr="00204758">
        <w:rPr>
          <w:rFonts w:ascii="Consolas" w:eastAsia="Times New Roman" w:hAnsi="Consolas" w:cs="Courier New"/>
          <w:color w:val="BB571A"/>
          <w:sz w:val="23"/>
          <w:szCs w:val="23"/>
          <w:bdr w:val="none" w:sz="0" w:space="0" w:color="auto" w:frame="1"/>
          <w:shd w:val="clear" w:color="auto" w:fill="F0F0F0"/>
        </w:rPr>
        <w:t>condition</w:t>
      </w:r>
      <w:r w:rsidRPr="00204758">
        <w:rPr>
          <w:rFonts w:ascii="Open Sans" w:eastAsia="Times New Roman" w:hAnsi="Open Sans" w:cs="Times New Roman"/>
          <w:color w:val="444444"/>
          <w:sz w:val="21"/>
          <w:szCs w:val="21"/>
        </w:rPr>
        <w:t> trả về giá trị là </w:t>
      </w:r>
      <w:r w:rsidRPr="00204758">
        <w:rPr>
          <w:rFonts w:ascii="Consolas" w:eastAsia="Times New Roman" w:hAnsi="Consolas" w:cs="Courier New"/>
          <w:color w:val="BB571A"/>
          <w:sz w:val="23"/>
          <w:szCs w:val="23"/>
          <w:bdr w:val="none" w:sz="0" w:space="0" w:color="auto" w:frame="1"/>
          <w:shd w:val="clear" w:color="auto" w:fill="F0F0F0"/>
        </w:rPr>
        <w:t>True</w:t>
      </w:r>
      <w:r w:rsidRPr="00204758">
        <w:rPr>
          <w:rFonts w:ascii="Open Sans" w:eastAsia="Times New Roman" w:hAnsi="Open Sans" w:cs="Times New Roman"/>
          <w:color w:val="444444"/>
          <w:sz w:val="21"/>
          <w:szCs w:val="21"/>
        </w:rPr>
        <w:t> thì vòng lặp </w:t>
      </w:r>
      <w:r w:rsidRPr="00204758">
        <w:rPr>
          <w:rFonts w:ascii="Consolas" w:eastAsia="Times New Roman" w:hAnsi="Consolas" w:cs="Courier New"/>
          <w:color w:val="BB571A"/>
          <w:sz w:val="23"/>
          <w:szCs w:val="23"/>
          <w:bdr w:val="none" w:sz="0" w:space="0" w:color="auto" w:frame="1"/>
          <w:shd w:val="clear" w:color="auto" w:fill="F0F0F0"/>
        </w:rPr>
        <w:t>while</w:t>
      </w:r>
      <w:r w:rsidRPr="00204758">
        <w:rPr>
          <w:rFonts w:ascii="Open Sans" w:eastAsia="Times New Roman" w:hAnsi="Open Sans" w:cs="Times New Roman"/>
          <w:color w:val="444444"/>
          <w:sz w:val="21"/>
          <w:szCs w:val="21"/>
        </w:rPr>
        <w:t> mới được thực thi, và ngược lại thì nó sẽ không thực thi nếu </w:t>
      </w:r>
      <w:r w:rsidRPr="00204758">
        <w:rPr>
          <w:rFonts w:ascii="Consolas" w:eastAsia="Times New Roman" w:hAnsi="Consolas" w:cs="Courier New"/>
          <w:color w:val="BB571A"/>
          <w:sz w:val="23"/>
          <w:szCs w:val="23"/>
          <w:bdr w:val="none" w:sz="0" w:space="0" w:color="auto" w:frame="1"/>
          <w:shd w:val="clear" w:color="auto" w:fill="F0F0F0"/>
        </w:rPr>
        <w:t>condition</w:t>
      </w:r>
      <w:r w:rsidRPr="00204758">
        <w:rPr>
          <w:rFonts w:ascii="Open Sans" w:eastAsia="Times New Roman" w:hAnsi="Open Sans" w:cs="Times New Roman"/>
          <w:color w:val="444444"/>
          <w:sz w:val="21"/>
          <w:szCs w:val="21"/>
        </w:rPr>
        <w:t> trả về </w:t>
      </w:r>
      <w:r w:rsidRPr="00204758">
        <w:rPr>
          <w:rFonts w:ascii="Consolas" w:eastAsia="Times New Roman" w:hAnsi="Consolas" w:cs="Courier New"/>
          <w:color w:val="BB571A"/>
          <w:sz w:val="23"/>
          <w:szCs w:val="23"/>
          <w:bdr w:val="none" w:sz="0" w:space="0" w:color="auto" w:frame="1"/>
          <w:shd w:val="clear" w:color="auto" w:fill="F0F0F0"/>
        </w:rPr>
        <w:t>False</w:t>
      </w:r>
      <w:r w:rsidRPr="00204758">
        <w:rPr>
          <w:rFonts w:ascii="Open Sans" w:eastAsia="Times New Roman" w:hAnsi="Open Sans" w:cs="Times New Roman"/>
          <w:color w:val="444444"/>
          <w:sz w:val="21"/>
          <w:szCs w:val="21"/>
        </w:rPr>
        <w:t>.</w:t>
      </w:r>
    </w:p>
    <w:p w:rsidR="00204758" w:rsidRPr="00204758" w:rsidRDefault="00204758" w:rsidP="00204758">
      <w:pPr>
        <w:shd w:val="clear" w:color="auto" w:fill="FFFFFF"/>
        <w:spacing w:after="105" w:line="240" w:lineRule="auto"/>
        <w:textAlignment w:val="baseline"/>
        <w:rPr>
          <w:rFonts w:ascii="Open Sans" w:eastAsia="Times New Roman" w:hAnsi="Open Sans" w:cs="Times New Roman"/>
          <w:color w:val="444444"/>
          <w:sz w:val="21"/>
          <w:szCs w:val="21"/>
        </w:rPr>
      </w:pPr>
      <w:r w:rsidRPr="00204758">
        <w:rPr>
          <w:rFonts w:ascii="Open Sans" w:eastAsia="Times New Roman" w:hAnsi="Open Sans" w:cs="Times New Roman"/>
          <w:color w:val="444444"/>
          <w:sz w:val="21"/>
          <w:szCs w:val="21"/>
        </w:rPr>
        <w:t>hông thường trong một số trường hợp vòng lặp của chúng ta sẽ có thể không cần thực thi code trong một số vòng lặp cụ thể hay là cần nhảy lần vòng lặp đó và thực thi các lần lặp tiếp theo, và để làm được điều đó thì trong Python có hỗ trợ chúng ta 3 keyword để tác động đến vòng lặp là:</w:t>
      </w:r>
    </w:p>
    <w:p w:rsidR="00204758" w:rsidRPr="00204758" w:rsidRDefault="00204758" w:rsidP="00204758">
      <w:pPr>
        <w:numPr>
          <w:ilvl w:val="0"/>
          <w:numId w:val="13"/>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Consolas" w:eastAsia="Times New Roman" w:hAnsi="Consolas" w:cs="Courier New"/>
          <w:color w:val="BB571A"/>
          <w:sz w:val="23"/>
          <w:szCs w:val="23"/>
          <w:bdr w:val="none" w:sz="0" w:space="0" w:color="auto" w:frame="1"/>
          <w:shd w:val="clear" w:color="auto" w:fill="F0F0F0"/>
        </w:rPr>
        <w:t>break</w:t>
      </w:r>
      <w:r w:rsidRPr="00204758">
        <w:rPr>
          <w:rFonts w:ascii="Open Sans" w:eastAsia="Times New Roman" w:hAnsi="Open Sans" w:cs="Times New Roman"/>
          <w:color w:val="444444"/>
          <w:sz w:val="21"/>
          <w:szCs w:val="21"/>
        </w:rPr>
        <w:t> - break giúp chúng ta chấm dứt vòng lặp tại thời điểm nó xuất hiện và các code cùng cấp phía sau nó sẽ không được thực thi nữa.</w:t>
      </w:r>
    </w:p>
    <w:p w:rsidR="00204758" w:rsidRPr="00204758" w:rsidRDefault="00204758" w:rsidP="00204758">
      <w:pPr>
        <w:numPr>
          <w:ilvl w:val="0"/>
          <w:numId w:val="13"/>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204758">
        <w:rPr>
          <w:rFonts w:ascii="Consolas" w:eastAsia="Times New Roman" w:hAnsi="Consolas" w:cs="Courier New"/>
          <w:color w:val="BB571A"/>
          <w:sz w:val="23"/>
          <w:szCs w:val="23"/>
          <w:bdr w:val="none" w:sz="0" w:space="0" w:color="auto" w:frame="1"/>
          <w:shd w:val="clear" w:color="auto" w:fill="F0F0F0"/>
        </w:rPr>
        <w:t>continue</w:t>
      </w:r>
      <w:r w:rsidRPr="00204758">
        <w:rPr>
          <w:rFonts w:ascii="Open Sans" w:eastAsia="Times New Roman" w:hAnsi="Open Sans" w:cs="Times New Roman"/>
          <w:color w:val="444444"/>
          <w:sz w:val="21"/>
          <w:szCs w:val="21"/>
        </w:rPr>
        <w:t> - giúp chúng ta nhảy qua lần lặp hiện tại và chuyển đến lần lặp tiếp theo, các code cùng cấp phía sau nó cũng sẽ không được thực hiện.</w:t>
      </w:r>
    </w:p>
    <w:p w:rsidR="00830F3A" w:rsidRDefault="00830F3A" w:rsidP="00830F3A">
      <w:pPr>
        <w:pStyle w:val="Heading1"/>
        <w:shd w:val="clear" w:color="auto" w:fill="FFFFFF"/>
        <w:spacing w:before="0" w:beforeAutospacing="0" w:after="225" w:afterAutospacing="0" w:line="525" w:lineRule="atLeast"/>
        <w:jc w:val="center"/>
        <w:textAlignment w:val="baseline"/>
        <w:rPr>
          <w:rFonts w:ascii="Open Sans" w:hAnsi="Open Sans"/>
          <w:b w:val="0"/>
          <w:bCs w:val="0"/>
          <w:color w:val="125692"/>
        </w:rPr>
      </w:pPr>
      <w:r>
        <w:rPr>
          <w:rFonts w:ascii="Open Sans" w:hAnsi="Open Sans"/>
          <w:b w:val="0"/>
          <w:bCs w:val="0"/>
          <w:color w:val="125692"/>
        </w:rPr>
        <w:t>Hàm trong Python</w:t>
      </w:r>
    </w:p>
    <w:p w:rsidR="00830F3A" w:rsidRPr="00830F3A" w:rsidRDefault="00830F3A" w:rsidP="00830F3A">
      <w:p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color w:val="444444"/>
          <w:sz w:val="21"/>
          <w:szCs w:val="21"/>
        </w:rPr>
        <w:t>Để khai báo một hàm trong Python thì chúng ta sử dụng keyword </w:t>
      </w:r>
      <w:r w:rsidRPr="00830F3A">
        <w:rPr>
          <w:rFonts w:ascii="Consolas" w:eastAsia="Times New Roman" w:hAnsi="Consolas" w:cs="Courier New"/>
          <w:color w:val="BB571A"/>
          <w:sz w:val="23"/>
          <w:szCs w:val="23"/>
          <w:bdr w:val="none" w:sz="0" w:space="0" w:color="auto" w:frame="1"/>
          <w:shd w:val="clear" w:color="auto" w:fill="F0F0F0"/>
        </w:rPr>
        <w:t>def</w:t>
      </w:r>
      <w:r w:rsidRPr="00830F3A">
        <w:rPr>
          <w:rFonts w:ascii="Open Sans" w:eastAsia="Times New Roman" w:hAnsi="Open Sans" w:cs="Times New Roman"/>
          <w:color w:val="444444"/>
          <w:sz w:val="21"/>
          <w:szCs w:val="21"/>
        </w:rPr>
        <w:t> với cú pháp như sau:</w:t>
      </w:r>
    </w:p>
    <w:p w:rsidR="00830F3A" w:rsidRPr="00830F3A" w:rsidRDefault="00830F3A" w:rsidP="00830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B48EAD"/>
          <w:sz w:val="23"/>
          <w:szCs w:val="23"/>
          <w:bdr w:val="none" w:sz="0" w:space="0" w:color="auto" w:frame="1"/>
          <w:shd w:val="clear" w:color="auto" w:fill="2B303B"/>
        </w:rPr>
        <w:t>def</w:t>
      </w:r>
      <w:r w:rsidRPr="00830F3A">
        <w:rPr>
          <w:rFonts w:ascii="Consolas" w:eastAsia="Times New Roman" w:hAnsi="Consolas" w:cs="Courier New"/>
          <w:color w:val="C0C5CE"/>
          <w:sz w:val="23"/>
          <w:szCs w:val="23"/>
          <w:bdr w:val="none" w:sz="0" w:space="0" w:color="auto" w:frame="1"/>
          <w:shd w:val="clear" w:color="auto" w:fill="2B303B"/>
        </w:rPr>
        <w:t xml:space="preserve"> </w:t>
      </w:r>
      <w:r w:rsidRPr="00830F3A">
        <w:rPr>
          <w:rFonts w:ascii="Consolas" w:eastAsia="Times New Roman" w:hAnsi="Consolas" w:cs="Courier New"/>
          <w:color w:val="8FA1B3"/>
          <w:sz w:val="23"/>
          <w:szCs w:val="23"/>
          <w:bdr w:val="none" w:sz="0" w:space="0" w:color="auto" w:frame="1"/>
          <w:shd w:val="clear" w:color="auto" w:fill="2B303B"/>
        </w:rPr>
        <w:t>ten_ham</w:t>
      </w:r>
      <w:r w:rsidRPr="00830F3A">
        <w:rPr>
          <w:rFonts w:ascii="Consolas" w:eastAsia="Times New Roman" w:hAnsi="Consolas" w:cs="Courier New"/>
          <w:color w:val="D08770"/>
          <w:sz w:val="23"/>
          <w:szCs w:val="23"/>
          <w:bdr w:val="none" w:sz="0" w:space="0" w:color="auto" w:frame="1"/>
          <w:shd w:val="clear" w:color="auto" w:fill="2B303B"/>
        </w:rPr>
        <w:t>(param...)</w:t>
      </w:r>
      <w:r w:rsidRPr="00830F3A">
        <w:rPr>
          <w:rFonts w:ascii="Consolas" w:eastAsia="Times New Roman" w:hAnsi="Consolas" w:cs="Courier New"/>
          <w:color w:val="C0C5CE"/>
          <w:sz w:val="23"/>
          <w:szCs w:val="23"/>
          <w:bdr w:val="none" w:sz="0" w:space="0" w:color="auto" w:frame="1"/>
          <w:shd w:val="clear" w:color="auto" w:fill="2B303B"/>
        </w:rPr>
        <w:t>:</w:t>
      </w:r>
    </w:p>
    <w:p w:rsidR="00830F3A" w:rsidRPr="00830F3A" w:rsidRDefault="00830F3A" w:rsidP="00830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830F3A">
        <w:rPr>
          <w:rFonts w:ascii="Consolas" w:eastAsia="Times New Roman" w:hAnsi="Consolas" w:cs="Courier New"/>
          <w:color w:val="C0C5CE"/>
          <w:sz w:val="23"/>
          <w:szCs w:val="23"/>
          <w:bdr w:val="none" w:sz="0" w:space="0" w:color="auto" w:frame="1"/>
          <w:shd w:val="clear" w:color="auto" w:fill="2B303B"/>
        </w:rPr>
        <w:t xml:space="preserve">    </w:t>
      </w:r>
      <w:r w:rsidRPr="00830F3A">
        <w:rPr>
          <w:rFonts w:ascii="Consolas" w:eastAsia="Times New Roman" w:hAnsi="Consolas" w:cs="Courier New"/>
          <w:color w:val="65737E"/>
          <w:sz w:val="23"/>
          <w:szCs w:val="23"/>
          <w:bdr w:val="none" w:sz="0" w:space="0" w:color="auto" w:frame="1"/>
          <w:shd w:val="clear" w:color="auto" w:fill="2B303B"/>
        </w:rPr>
        <w:t>#code</w:t>
      </w:r>
    </w:p>
    <w:p w:rsidR="00830F3A" w:rsidRPr="00830F3A" w:rsidRDefault="00830F3A" w:rsidP="00830F3A">
      <w:p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b/>
          <w:bCs/>
          <w:color w:val="444444"/>
          <w:sz w:val="21"/>
          <w:szCs w:val="21"/>
          <w:bdr w:val="none" w:sz="0" w:space="0" w:color="auto" w:frame="1"/>
        </w:rPr>
        <w:t>Trong đó</w:t>
      </w:r>
      <w:r w:rsidRPr="00830F3A">
        <w:rPr>
          <w:rFonts w:ascii="Open Sans" w:eastAsia="Times New Roman" w:hAnsi="Open Sans" w:cs="Times New Roman"/>
          <w:color w:val="444444"/>
          <w:sz w:val="21"/>
          <w:szCs w:val="21"/>
        </w:rPr>
        <w:t>:</w:t>
      </w:r>
    </w:p>
    <w:p w:rsidR="00830F3A" w:rsidRPr="00830F3A" w:rsidRDefault="00830F3A" w:rsidP="00830F3A">
      <w:pPr>
        <w:numPr>
          <w:ilvl w:val="0"/>
          <w:numId w:val="3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830F3A">
        <w:rPr>
          <w:rFonts w:ascii="Consolas" w:eastAsia="Times New Roman" w:hAnsi="Consolas" w:cs="Courier New"/>
          <w:color w:val="BB571A"/>
          <w:sz w:val="23"/>
          <w:szCs w:val="23"/>
          <w:bdr w:val="none" w:sz="0" w:space="0" w:color="auto" w:frame="1"/>
          <w:shd w:val="clear" w:color="auto" w:fill="F0F0F0"/>
        </w:rPr>
        <w:t>ten_ham</w:t>
      </w:r>
      <w:r w:rsidRPr="00830F3A">
        <w:rPr>
          <w:rFonts w:ascii="Open Sans" w:eastAsia="Times New Roman" w:hAnsi="Open Sans" w:cs="Times New Roman"/>
          <w:color w:val="444444"/>
          <w:sz w:val="21"/>
          <w:szCs w:val="21"/>
        </w:rPr>
        <w:t> là tên của hàm mà bạn muốn đặt. Lưu ý: Tên hàm không được bắt đầu bằng số và không được chứa các ký tự đặc biệt </w:t>
      </w:r>
      <w:r w:rsidRPr="00830F3A">
        <w:rPr>
          <w:rFonts w:ascii="Open Sans" w:eastAsia="Times New Roman" w:hAnsi="Open Sans" w:cs="Times New Roman"/>
          <w:b/>
          <w:bCs/>
          <w:color w:val="444444"/>
          <w:sz w:val="21"/>
          <w:szCs w:val="21"/>
          <w:bdr w:val="none" w:sz="0" w:space="0" w:color="auto" w:frame="1"/>
        </w:rPr>
        <w:t>trừ</w:t>
      </w:r>
      <w:r w:rsidRPr="00830F3A">
        <w:rPr>
          <w:rFonts w:ascii="Open Sans" w:eastAsia="Times New Roman" w:hAnsi="Open Sans" w:cs="Times New Roman"/>
          <w:color w:val="444444"/>
          <w:sz w:val="21"/>
          <w:szCs w:val="21"/>
        </w:rPr>
        <w:t> ký tự </w:t>
      </w:r>
      <w:r w:rsidRPr="00830F3A">
        <w:rPr>
          <w:rFonts w:ascii="Consolas" w:eastAsia="Times New Roman" w:hAnsi="Consolas" w:cs="Courier New"/>
          <w:color w:val="BB571A"/>
          <w:sz w:val="23"/>
          <w:szCs w:val="23"/>
          <w:bdr w:val="none" w:sz="0" w:space="0" w:color="auto" w:frame="1"/>
          <w:shd w:val="clear" w:color="auto" w:fill="F0F0F0"/>
        </w:rPr>
        <w:t>_</w:t>
      </w:r>
    </w:p>
    <w:p w:rsidR="00830F3A" w:rsidRPr="00830F3A" w:rsidRDefault="00830F3A" w:rsidP="00830F3A">
      <w:pPr>
        <w:numPr>
          <w:ilvl w:val="0"/>
          <w:numId w:val="3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830F3A">
        <w:rPr>
          <w:rFonts w:ascii="Consolas" w:eastAsia="Times New Roman" w:hAnsi="Consolas" w:cs="Courier New"/>
          <w:color w:val="BB571A"/>
          <w:sz w:val="23"/>
          <w:szCs w:val="23"/>
          <w:bdr w:val="none" w:sz="0" w:space="0" w:color="auto" w:frame="1"/>
          <w:shd w:val="clear" w:color="auto" w:fill="F0F0F0"/>
        </w:rPr>
        <w:t>param...</w:t>
      </w:r>
      <w:r w:rsidRPr="00830F3A">
        <w:rPr>
          <w:rFonts w:ascii="Open Sans" w:eastAsia="Times New Roman" w:hAnsi="Open Sans" w:cs="Times New Roman"/>
          <w:color w:val="444444"/>
          <w:sz w:val="21"/>
          <w:szCs w:val="21"/>
        </w:rPr>
        <w:t> là các tham số bạn muốn truyền vào hàm, nếu không có tham số thì để trống trường này.</w:t>
      </w:r>
    </w:p>
    <w:p w:rsidR="00830F3A" w:rsidRPr="00830F3A" w:rsidRDefault="00830F3A" w:rsidP="00830F3A">
      <w:pPr>
        <w:shd w:val="clear" w:color="auto" w:fill="FFFFFF"/>
        <w:spacing w:after="105"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color w:val="444444"/>
          <w:sz w:val="21"/>
          <w:szCs w:val="21"/>
        </w:rPr>
        <w:t>Để gọi một hàm đã được khai báo rồi, thì chúng ta sử dụng cú pháp sau:</w:t>
      </w:r>
    </w:p>
    <w:p w:rsidR="00830F3A" w:rsidRPr="00830F3A" w:rsidRDefault="00830F3A" w:rsidP="00830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ten_ham()</w:t>
      </w:r>
    </w:p>
    <w:p w:rsidR="00830F3A" w:rsidRPr="00830F3A" w:rsidRDefault="00830F3A" w:rsidP="00830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65737E"/>
          <w:sz w:val="23"/>
          <w:szCs w:val="23"/>
          <w:bdr w:val="none" w:sz="0" w:space="0" w:color="auto" w:frame="1"/>
          <w:shd w:val="clear" w:color="auto" w:fill="2B303B"/>
        </w:rPr>
        <w:t>#hoặc</w:t>
      </w:r>
    </w:p>
    <w:p w:rsidR="00830F3A" w:rsidRPr="00830F3A" w:rsidRDefault="00830F3A" w:rsidP="00830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830F3A">
        <w:rPr>
          <w:rFonts w:ascii="Consolas" w:eastAsia="Times New Roman" w:hAnsi="Consolas" w:cs="Courier New"/>
          <w:color w:val="C0C5CE"/>
          <w:sz w:val="23"/>
          <w:szCs w:val="23"/>
          <w:bdr w:val="none" w:sz="0" w:space="0" w:color="auto" w:frame="1"/>
          <w:shd w:val="clear" w:color="auto" w:fill="2B303B"/>
        </w:rPr>
        <w:t>ten_ham(param...)</w:t>
      </w:r>
    </w:p>
    <w:p w:rsidR="00830F3A" w:rsidRPr="00830F3A" w:rsidRDefault="00830F3A" w:rsidP="00830F3A">
      <w:p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b/>
          <w:bCs/>
          <w:color w:val="444444"/>
          <w:sz w:val="21"/>
          <w:szCs w:val="21"/>
          <w:bdr w:val="none" w:sz="0" w:space="0" w:color="auto" w:frame="1"/>
        </w:rPr>
        <w:t>Trong đó</w:t>
      </w:r>
      <w:r w:rsidRPr="00830F3A">
        <w:rPr>
          <w:rFonts w:ascii="Open Sans" w:eastAsia="Times New Roman" w:hAnsi="Open Sans" w:cs="Times New Roman"/>
          <w:color w:val="444444"/>
          <w:sz w:val="21"/>
          <w:szCs w:val="21"/>
        </w:rPr>
        <w:t>:</w:t>
      </w:r>
    </w:p>
    <w:p w:rsidR="00830F3A" w:rsidRPr="00830F3A" w:rsidRDefault="00830F3A" w:rsidP="00830F3A">
      <w:pPr>
        <w:numPr>
          <w:ilvl w:val="0"/>
          <w:numId w:val="33"/>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830F3A">
        <w:rPr>
          <w:rFonts w:ascii="Consolas" w:eastAsia="Times New Roman" w:hAnsi="Consolas" w:cs="Courier New"/>
          <w:color w:val="BB571A"/>
          <w:sz w:val="23"/>
          <w:szCs w:val="23"/>
          <w:bdr w:val="none" w:sz="0" w:space="0" w:color="auto" w:frame="1"/>
          <w:shd w:val="clear" w:color="auto" w:fill="F0F0F0"/>
        </w:rPr>
        <w:t>ten_ham</w:t>
      </w:r>
      <w:r w:rsidRPr="00830F3A">
        <w:rPr>
          <w:rFonts w:ascii="Open Sans" w:eastAsia="Times New Roman" w:hAnsi="Open Sans" w:cs="Times New Roman"/>
          <w:color w:val="444444"/>
          <w:sz w:val="21"/>
          <w:szCs w:val="21"/>
        </w:rPr>
        <w:t> là tên của hàm là chúng ta muốn gọi.</w:t>
      </w:r>
    </w:p>
    <w:p w:rsidR="00830F3A" w:rsidRPr="00830F3A" w:rsidRDefault="00830F3A" w:rsidP="00830F3A">
      <w:pPr>
        <w:numPr>
          <w:ilvl w:val="0"/>
          <w:numId w:val="33"/>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830F3A">
        <w:rPr>
          <w:rFonts w:ascii="Consolas" w:eastAsia="Times New Roman" w:hAnsi="Consolas" w:cs="Courier New"/>
          <w:color w:val="BB571A"/>
          <w:sz w:val="23"/>
          <w:szCs w:val="23"/>
          <w:bdr w:val="none" w:sz="0" w:space="0" w:color="auto" w:frame="1"/>
          <w:shd w:val="clear" w:color="auto" w:fill="F0F0F0"/>
        </w:rPr>
        <w:t>param...</w:t>
      </w:r>
      <w:r w:rsidRPr="00830F3A">
        <w:rPr>
          <w:rFonts w:ascii="Open Sans" w:eastAsia="Times New Roman" w:hAnsi="Open Sans" w:cs="Times New Roman"/>
          <w:color w:val="444444"/>
          <w:sz w:val="21"/>
          <w:szCs w:val="21"/>
        </w:rPr>
        <w:t> là các tham số chúng ta muốn truyền vào trong hàm.</w:t>
      </w:r>
    </w:p>
    <w:p w:rsidR="00830F3A" w:rsidRPr="00830F3A" w:rsidRDefault="00830F3A" w:rsidP="00830F3A">
      <w:p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color w:val="444444"/>
          <w:sz w:val="21"/>
          <w:szCs w:val="21"/>
        </w:rPr>
        <w:t>Python cũng cung cấp cho chúng ta thiết lập luôn giá trị mặc định của tham số khi khai báo hàm. Bằng cách sử dụng dấu </w:t>
      </w:r>
      <w:r w:rsidRPr="00830F3A">
        <w:rPr>
          <w:rFonts w:ascii="Consolas" w:eastAsia="Times New Roman" w:hAnsi="Consolas" w:cs="Courier New"/>
          <w:color w:val="BB571A"/>
          <w:sz w:val="23"/>
          <w:szCs w:val="23"/>
          <w:bdr w:val="none" w:sz="0" w:space="0" w:color="auto" w:frame="1"/>
          <w:shd w:val="clear" w:color="auto" w:fill="F0F0F0"/>
        </w:rPr>
        <w:t>=</w:t>
      </w:r>
      <w:r w:rsidRPr="00830F3A">
        <w:rPr>
          <w:rFonts w:ascii="Open Sans" w:eastAsia="Times New Roman" w:hAnsi="Open Sans" w:cs="Times New Roman"/>
          <w:color w:val="444444"/>
          <w:sz w:val="21"/>
          <w:szCs w:val="21"/>
        </w:rPr>
        <w:t> với cú pháp như sau:</w:t>
      </w:r>
    </w:p>
    <w:p w:rsidR="00830F3A" w:rsidRPr="00830F3A" w:rsidRDefault="00830F3A" w:rsidP="00830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B48EAD"/>
          <w:sz w:val="23"/>
          <w:szCs w:val="23"/>
          <w:bdr w:val="none" w:sz="0" w:space="0" w:color="auto" w:frame="1"/>
          <w:shd w:val="clear" w:color="auto" w:fill="2B303B"/>
        </w:rPr>
        <w:t>def</w:t>
      </w:r>
      <w:r w:rsidRPr="00830F3A">
        <w:rPr>
          <w:rFonts w:ascii="Consolas" w:eastAsia="Times New Roman" w:hAnsi="Consolas" w:cs="Courier New"/>
          <w:color w:val="C0C5CE"/>
          <w:sz w:val="23"/>
          <w:szCs w:val="23"/>
          <w:bdr w:val="none" w:sz="0" w:space="0" w:color="auto" w:frame="1"/>
          <w:shd w:val="clear" w:color="auto" w:fill="2B303B"/>
        </w:rPr>
        <w:t xml:space="preserve"> </w:t>
      </w:r>
      <w:r w:rsidRPr="00830F3A">
        <w:rPr>
          <w:rFonts w:ascii="Consolas" w:eastAsia="Times New Roman" w:hAnsi="Consolas" w:cs="Courier New"/>
          <w:color w:val="8FA1B3"/>
          <w:sz w:val="23"/>
          <w:szCs w:val="23"/>
          <w:bdr w:val="none" w:sz="0" w:space="0" w:color="auto" w:frame="1"/>
          <w:shd w:val="clear" w:color="auto" w:fill="2B303B"/>
        </w:rPr>
        <w:t>ten_ham</w:t>
      </w:r>
      <w:r w:rsidRPr="00830F3A">
        <w:rPr>
          <w:rFonts w:ascii="Consolas" w:eastAsia="Times New Roman" w:hAnsi="Consolas" w:cs="Courier New"/>
          <w:color w:val="D08770"/>
          <w:sz w:val="23"/>
          <w:szCs w:val="23"/>
          <w:bdr w:val="none" w:sz="0" w:space="0" w:color="auto" w:frame="1"/>
          <w:shd w:val="clear" w:color="auto" w:fill="2B303B"/>
        </w:rPr>
        <w:t>(param = defaultValue)</w:t>
      </w:r>
      <w:r w:rsidRPr="00830F3A">
        <w:rPr>
          <w:rFonts w:ascii="Consolas" w:eastAsia="Times New Roman" w:hAnsi="Consolas" w:cs="Courier New"/>
          <w:color w:val="C0C5CE"/>
          <w:sz w:val="23"/>
          <w:szCs w:val="23"/>
          <w:bdr w:val="none" w:sz="0" w:space="0" w:color="auto" w:frame="1"/>
          <w:shd w:val="clear" w:color="auto" w:fill="2B303B"/>
        </w:rPr>
        <w:t>:</w:t>
      </w:r>
    </w:p>
    <w:p w:rsidR="00830F3A" w:rsidRPr="00830F3A" w:rsidRDefault="00830F3A" w:rsidP="00830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830F3A">
        <w:rPr>
          <w:rFonts w:ascii="Consolas" w:eastAsia="Times New Roman" w:hAnsi="Consolas" w:cs="Courier New"/>
          <w:color w:val="C0C5CE"/>
          <w:sz w:val="23"/>
          <w:szCs w:val="23"/>
          <w:bdr w:val="none" w:sz="0" w:space="0" w:color="auto" w:frame="1"/>
          <w:shd w:val="clear" w:color="auto" w:fill="2B303B"/>
        </w:rPr>
        <w:t xml:space="preserve">    </w:t>
      </w:r>
      <w:r w:rsidRPr="00830F3A">
        <w:rPr>
          <w:rFonts w:ascii="Consolas" w:eastAsia="Times New Roman" w:hAnsi="Consolas" w:cs="Courier New"/>
          <w:color w:val="65737E"/>
          <w:sz w:val="23"/>
          <w:szCs w:val="23"/>
          <w:bdr w:val="none" w:sz="0" w:space="0" w:color="auto" w:frame="1"/>
          <w:shd w:val="clear" w:color="auto" w:fill="2B303B"/>
        </w:rPr>
        <w:t># code</w:t>
      </w:r>
    </w:p>
    <w:p w:rsidR="00830F3A" w:rsidRPr="00830F3A" w:rsidRDefault="00830F3A" w:rsidP="00830F3A">
      <w:p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b/>
          <w:bCs/>
          <w:color w:val="444444"/>
          <w:sz w:val="21"/>
          <w:szCs w:val="21"/>
          <w:bdr w:val="none" w:sz="0" w:space="0" w:color="auto" w:frame="1"/>
        </w:rPr>
        <w:t>Trong đó</w:t>
      </w:r>
      <w:r w:rsidRPr="00830F3A">
        <w:rPr>
          <w:rFonts w:ascii="Open Sans" w:eastAsia="Times New Roman" w:hAnsi="Open Sans" w:cs="Times New Roman"/>
          <w:color w:val="444444"/>
          <w:sz w:val="21"/>
          <w:szCs w:val="21"/>
        </w:rPr>
        <w:t>:</w:t>
      </w:r>
    </w:p>
    <w:p w:rsidR="00830F3A" w:rsidRPr="00830F3A" w:rsidRDefault="00830F3A" w:rsidP="00830F3A">
      <w:pPr>
        <w:numPr>
          <w:ilvl w:val="0"/>
          <w:numId w:val="34"/>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830F3A">
        <w:rPr>
          <w:rFonts w:ascii="Consolas" w:eastAsia="Times New Roman" w:hAnsi="Consolas" w:cs="Courier New"/>
          <w:color w:val="BB571A"/>
          <w:sz w:val="23"/>
          <w:szCs w:val="23"/>
          <w:bdr w:val="none" w:sz="0" w:space="0" w:color="auto" w:frame="1"/>
          <w:shd w:val="clear" w:color="auto" w:fill="F0F0F0"/>
        </w:rPr>
        <w:lastRenderedPageBreak/>
        <w:t>defaultValue</w:t>
      </w:r>
      <w:r w:rsidRPr="00830F3A">
        <w:rPr>
          <w:rFonts w:ascii="Open Sans" w:eastAsia="Times New Roman" w:hAnsi="Open Sans" w:cs="Times New Roman"/>
          <w:color w:val="444444"/>
          <w:sz w:val="21"/>
          <w:szCs w:val="21"/>
        </w:rPr>
        <w:t> là giá trị mặc định của tham số đó mà bạn muốn gán.</w:t>
      </w:r>
    </w:p>
    <w:p w:rsidR="00830F3A" w:rsidRPr="00830F3A" w:rsidRDefault="00830F3A" w:rsidP="00830F3A">
      <w:pPr>
        <w:pStyle w:val="ListParagraph"/>
        <w:numPr>
          <w:ilvl w:val="0"/>
          <w:numId w:val="34"/>
        </w:numPr>
        <w:shd w:val="clear" w:color="auto" w:fill="FFFFFF"/>
        <w:spacing w:after="105"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color w:val="444444"/>
          <w:sz w:val="21"/>
          <w:szCs w:val="21"/>
        </w:rPr>
        <w:t>Khi một biến được khai báo ở trong hàm thì nó chỉ có thể được sử dụng ở trong hàm đó thôi.</w:t>
      </w:r>
    </w:p>
    <w:p w:rsidR="00830F3A" w:rsidRPr="00830F3A" w:rsidRDefault="00830F3A" w:rsidP="00830F3A">
      <w:pPr>
        <w:pStyle w:val="ListParagraph"/>
        <w:numPr>
          <w:ilvl w:val="0"/>
          <w:numId w:val="34"/>
        </w:num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b/>
          <w:bCs/>
          <w:color w:val="444444"/>
          <w:sz w:val="21"/>
          <w:szCs w:val="21"/>
          <w:bdr w:val="none" w:sz="0" w:space="0" w:color="auto" w:frame="1"/>
        </w:rPr>
        <w:t>VD</w:t>
      </w:r>
      <w:r w:rsidRPr="00830F3A">
        <w:rPr>
          <w:rFonts w:ascii="Open Sans" w:eastAsia="Times New Roman" w:hAnsi="Open Sans" w:cs="Times New Roman"/>
          <w:color w:val="444444"/>
          <w:sz w:val="21"/>
          <w:szCs w:val="21"/>
        </w:rPr>
        <w:t>:</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B48EAD"/>
          <w:sz w:val="23"/>
          <w:szCs w:val="23"/>
          <w:bdr w:val="none" w:sz="0" w:space="0" w:color="auto" w:frame="1"/>
          <w:shd w:val="clear" w:color="auto" w:fill="2B303B"/>
        </w:rPr>
        <w:t>def</w:t>
      </w:r>
      <w:r w:rsidRPr="00830F3A">
        <w:rPr>
          <w:rFonts w:ascii="Consolas" w:eastAsia="Times New Roman" w:hAnsi="Consolas" w:cs="Courier New"/>
          <w:color w:val="C0C5CE"/>
          <w:sz w:val="23"/>
          <w:szCs w:val="23"/>
          <w:bdr w:val="none" w:sz="0" w:space="0" w:color="auto" w:frame="1"/>
          <w:shd w:val="clear" w:color="auto" w:fill="2B303B"/>
        </w:rPr>
        <w:t xml:space="preserve"> </w:t>
      </w:r>
      <w:r w:rsidRPr="00830F3A">
        <w:rPr>
          <w:rFonts w:ascii="Consolas" w:eastAsia="Times New Roman" w:hAnsi="Consolas" w:cs="Courier New"/>
          <w:color w:val="8FA1B3"/>
          <w:sz w:val="23"/>
          <w:szCs w:val="23"/>
          <w:bdr w:val="none" w:sz="0" w:space="0" w:color="auto" w:frame="1"/>
          <w:shd w:val="clear" w:color="auto" w:fill="2B303B"/>
        </w:rPr>
        <w:t>say_hello</w:t>
      </w:r>
      <w:r w:rsidRPr="00830F3A">
        <w:rPr>
          <w:rFonts w:ascii="Consolas" w:eastAsia="Times New Roman" w:hAnsi="Consolas" w:cs="Courier New"/>
          <w:color w:val="D08770"/>
          <w:sz w:val="23"/>
          <w:szCs w:val="23"/>
          <w:bdr w:val="none" w:sz="0" w:space="0" w:color="auto" w:frame="1"/>
          <w:shd w:val="clear" w:color="auto" w:fill="2B303B"/>
        </w:rPr>
        <w:t>()</w:t>
      </w:r>
      <w:r w:rsidRPr="00830F3A">
        <w:rPr>
          <w:rFonts w:ascii="Consolas" w:eastAsia="Times New Roman" w:hAnsi="Consolas" w:cs="Courier New"/>
          <w:color w:val="C0C5CE"/>
          <w:sz w:val="23"/>
          <w:szCs w:val="23"/>
          <w:bdr w:val="none" w:sz="0" w:space="0" w:color="auto" w:frame="1"/>
          <w:shd w:val="clear" w:color="auto" w:fill="2B303B"/>
        </w:rPr>
        <w:t>:</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 xml:space="preserve">    a = </w:t>
      </w:r>
      <w:r w:rsidRPr="00830F3A">
        <w:rPr>
          <w:rFonts w:ascii="Consolas" w:eastAsia="Times New Roman" w:hAnsi="Consolas" w:cs="Courier New"/>
          <w:color w:val="A3BE8C"/>
          <w:sz w:val="23"/>
          <w:szCs w:val="23"/>
          <w:bdr w:val="none" w:sz="0" w:space="0" w:color="auto" w:frame="1"/>
          <w:shd w:val="clear" w:color="auto" w:fill="2B303B"/>
        </w:rPr>
        <w:t>"Hello"</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 xml:space="preserve">    print(a)</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print(a)</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830F3A">
        <w:rPr>
          <w:rFonts w:ascii="Consolas" w:eastAsia="Times New Roman" w:hAnsi="Consolas" w:cs="Courier New"/>
          <w:color w:val="65737E"/>
          <w:sz w:val="23"/>
          <w:szCs w:val="23"/>
          <w:bdr w:val="none" w:sz="0" w:space="0" w:color="auto" w:frame="1"/>
          <w:shd w:val="clear" w:color="auto" w:fill="2B303B"/>
        </w:rPr>
        <w:t># Lỗi: name 'a' is not defined</w:t>
      </w:r>
    </w:p>
    <w:p w:rsidR="00830F3A" w:rsidRPr="00830F3A" w:rsidRDefault="00830F3A" w:rsidP="00830F3A">
      <w:pPr>
        <w:pStyle w:val="ListParagraph"/>
        <w:numPr>
          <w:ilvl w:val="0"/>
          <w:numId w:val="34"/>
        </w:numPr>
        <w:shd w:val="clear" w:color="auto" w:fill="FFFFFF"/>
        <w:spacing w:after="105"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color w:val="444444"/>
          <w:sz w:val="21"/>
          <w:szCs w:val="21"/>
        </w:rPr>
        <w:t>Và chúng ta cũng không thể nào thay đổi giá trị của biến (biến bình thường) mà tác động ra ngoài hàm được.</w:t>
      </w:r>
    </w:p>
    <w:p w:rsidR="00830F3A" w:rsidRPr="00830F3A" w:rsidRDefault="00830F3A" w:rsidP="00830F3A">
      <w:pPr>
        <w:pStyle w:val="ListParagraph"/>
        <w:numPr>
          <w:ilvl w:val="0"/>
          <w:numId w:val="34"/>
        </w:num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b/>
          <w:bCs/>
          <w:color w:val="444444"/>
          <w:sz w:val="21"/>
          <w:szCs w:val="21"/>
          <w:bdr w:val="none" w:sz="0" w:space="0" w:color="auto" w:frame="1"/>
        </w:rPr>
        <w:t>VD</w:t>
      </w:r>
      <w:r w:rsidRPr="00830F3A">
        <w:rPr>
          <w:rFonts w:ascii="Open Sans" w:eastAsia="Times New Roman" w:hAnsi="Open Sans" w:cs="Times New Roman"/>
          <w:color w:val="444444"/>
          <w:sz w:val="21"/>
          <w:szCs w:val="21"/>
        </w:rPr>
        <w:t>:</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 xml:space="preserve">a = </w:t>
      </w:r>
      <w:r w:rsidRPr="00830F3A">
        <w:rPr>
          <w:rFonts w:ascii="Consolas" w:eastAsia="Times New Roman" w:hAnsi="Consolas" w:cs="Courier New"/>
          <w:color w:val="A3BE8C"/>
          <w:sz w:val="23"/>
          <w:szCs w:val="23"/>
          <w:bdr w:val="none" w:sz="0" w:space="0" w:color="auto" w:frame="1"/>
          <w:shd w:val="clear" w:color="auto" w:fill="2B303B"/>
        </w:rPr>
        <w:t>"Hello Guy!"</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B48EAD"/>
          <w:sz w:val="23"/>
          <w:szCs w:val="23"/>
          <w:bdr w:val="none" w:sz="0" w:space="0" w:color="auto" w:frame="1"/>
          <w:shd w:val="clear" w:color="auto" w:fill="2B303B"/>
        </w:rPr>
        <w:t>def</w:t>
      </w:r>
      <w:r w:rsidRPr="00830F3A">
        <w:rPr>
          <w:rFonts w:ascii="Consolas" w:eastAsia="Times New Roman" w:hAnsi="Consolas" w:cs="Courier New"/>
          <w:color w:val="C0C5CE"/>
          <w:sz w:val="23"/>
          <w:szCs w:val="23"/>
          <w:bdr w:val="none" w:sz="0" w:space="0" w:color="auto" w:frame="1"/>
          <w:shd w:val="clear" w:color="auto" w:fill="2B303B"/>
        </w:rPr>
        <w:t xml:space="preserve"> </w:t>
      </w:r>
      <w:r w:rsidRPr="00830F3A">
        <w:rPr>
          <w:rFonts w:ascii="Consolas" w:eastAsia="Times New Roman" w:hAnsi="Consolas" w:cs="Courier New"/>
          <w:color w:val="8FA1B3"/>
          <w:sz w:val="23"/>
          <w:szCs w:val="23"/>
          <w:bdr w:val="none" w:sz="0" w:space="0" w:color="auto" w:frame="1"/>
          <w:shd w:val="clear" w:color="auto" w:fill="2B303B"/>
        </w:rPr>
        <w:t>say</w:t>
      </w:r>
      <w:r w:rsidRPr="00830F3A">
        <w:rPr>
          <w:rFonts w:ascii="Consolas" w:eastAsia="Times New Roman" w:hAnsi="Consolas" w:cs="Courier New"/>
          <w:color w:val="D08770"/>
          <w:sz w:val="23"/>
          <w:szCs w:val="23"/>
          <w:bdr w:val="none" w:sz="0" w:space="0" w:color="auto" w:frame="1"/>
          <w:shd w:val="clear" w:color="auto" w:fill="2B303B"/>
        </w:rPr>
        <w:t>(a)</w:t>
      </w:r>
      <w:r w:rsidRPr="00830F3A">
        <w:rPr>
          <w:rFonts w:ascii="Consolas" w:eastAsia="Times New Roman" w:hAnsi="Consolas" w:cs="Courier New"/>
          <w:color w:val="C0C5CE"/>
          <w:sz w:val="23"/>
          <w:szCs w:val="23"/>
          <w:bdr w:val="none" w:sz="0" w:space="0" w:color="auto" w:frame="1"/>
          <w:shd w:val="clear" w:color="auto" w:fill="2B303B"/>
        </w:rPr>
        <w:t>:</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 xml:space="preserve">    a = </w:t>
      </w:r>
      <w:r w:rsidRPr="00830F3A">
        <w:rPr>
          <w:rFonts w:ascii="Consolas" w:eastAsia="Times New Roman" w:hAnsi="Consolas" w:cs="Courier New"/>
          <w:color w:val="A3BE8C"/>
          <w:sz w:val="23"/>
          <w:szCs w:val="23"/>
          <w:bdr w:val="none" w:sz="0" w:space="0" w:color="auto" w:frame="1"/>
          <w:shd w:val="clear" w:color="auto" w:fill="2B303B"/>
        </w:rPr>
        <w:t>"Toidicode.com"</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 xml:space="preserve">    print(a)</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say(a)</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65737E"/>
          <w:sz w:val="23"/>
          <w:szCs w:val="23"/>
          <w:bdr w:val="none" w:sz="0" w:space="0" w:color="auto" w:frame="1"/>
          <w:shd w:val="clear" w:color="auto" w:fill="2B303B"/>
        </w:rPr>
        <w:t># KQ: Toidicode.com</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print(a)</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830F3A">
        <w:rPr>
          <w:rFonts w:ascii="Consolas" w:eastAsia="Times New Roman" w:hAnsi="Consolas" w:cs="Courier New"/>
          <w:color w:val="65737E"/>
          <w:sz w:val="23"/>
          <w:szCs w:val="23"/>
          <w:bdr w:val="none" w:sz="0" w:space="0" w:color="auto" w:frame="1"/>
          <w:shd w:val="clear" w:color="auto" w:fill="2B303B"/>
        </w:rPr>
        <w:t># KQ: Hello Guy!</w:t>
      </w:r>
    </w:p>
    <w:p w:rsidR="00830F3A" w:rsidRPr="00830F3A" w:rsidRDefault="00830F3A" w:rsidP="00830F3A">
      <w:pPr>
        <w:pStyle w:val="ListParagraph"/>
        <w:numPr>
          <w:ilvl w:val="0"/>
          <w:numId w:val="34"/>
        </w:num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color w:val="FF0000"/>
          <w:sz w:val="21"/>
          <w:szCs w:val="21"/>
          <w:bdr w:val="none" w:sz="0" w:space="0" w:color="auto" w:frame="1"/>
        </w:rPr>
        <w:t>Nhưng</w:t>
      </w:r>
      <w:r w:rsidRPr="00830F3A">
        <w:rPr>
          <w:rFonts w:ascii="Open Sans" w:eastAsia="Times New Roman" w:hAnsi="Open Sans" w:cs="Times New Roman"/>
          <w:color w:val="444444"/>
          <w:sz w:val="21"/>
          <w:szCs w:val="21"/>
        </w:rPr>
        <w:t> nếu như biến mà có kiểu dữ liệu là list thì chúng ta lại có thể là được điều đó.</w:t>
      </w:r>
    </w:p>
    <w:p w:rsidR="00830F3A" w:rsidRPr="00830F3A" w:rsidRDefault="00830F3A" w:rsidP="00830F3A">
      <w:pPr>
        <w:pStyle w:val="ListParagraph"/>
        <w:numPr>
          <w:ilvl w:val="0"/>
          <w:numId w:val="34"/>
        </w:num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b/>
          <w:bCs/>
          <w:color w:val="444444"/>
          <w:sz w:val="21"/>
          <w:szCs w:val="21"/>
          <w:bdr w:val="none" w:sz="0" w:space="0" w:color="auto" w:frame="1"/>
        </w:rPr>
        <w:t>VD</w:t>
      </w:r>
      <w:r w:rsidRPr="00830F3A">
        <w:rPr>
          <w:rFonts w:ascii="Open Sans" w:eastAsia="Times New Roman" w:hAnsi="Open Sans" w:cs="Times New Roman"/>
          <w:color w:val="444444"/>
          <w:sz w:val="21"/>
          <w:szCs w:val="21"/>
        </w:rPr>
        <w:t>:</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a = [</w:t>
      </w:r>
      <w:r w:rsidRPr="00830F3A">
        <w:rPr>
          <w:rFonts w:ascii="Consolas" w:eastAsia="Times New Roman" w:hAnsi="Consolas" w:cs="Courier New"/>
          <w:color w:val="D08770"/>
          <w:sz w:val="23"/>
          <w:szCs w:val="23"/>
          <w:bdr w:val="none" w:sz="0" w:space="0" w:color="auto" w:frame="1"/>
          <w:shd w:val="clear" w:color="auto" w:fill="2B303B"/>
        </w:rPr>
        <w:t>5</w:t>
      </w:r>
      <w:r w:rsidRPr="00830F3A">
        <w:rPr>
          <w:rFonts w:ascii="Consolas" w:eastAsia="Times New Roman" w:hAnsi="Consolas" w:cs="Courier New"/>
          <w:color w:val="C0C5CE"/>
          <w:sz w:val="23"/>
          <w:szCs w:val="23"/>
          <w:bdr w:val="none" w:sz="0" w:space="0" w:color="auto" w:frame="1"/>
          <w:shd w:val="clear" w:color="auto" w:fill="2B303B"/>
        </w:rPr>
        <w:t xml:space="preserve">, </w:t>
      </w:r>
      <w:r w:rsidRPr="00830F3A">
        <w:rPr>
          <w:rFonts w:ascii="Consolas" w:eastAsia="Times New Roman" w:hAnsi="Consolas" w:cs="Courier New"/>
          <w:color w:val="D08770"/>
          <w:sz w:val="23"/>
          <w:szCs w:val="23"/>
          <w:bdr w:val="none" w:sz="0" w:space="0" w:color="auto" w:frame="1"/>
          <w:shd w:val="clear" w:color="auto" w:fill="2B303B"/>
        </w:rPr>
        <w:t>10</w:t>
      </w:r>
      <w:r w:rsidRPr="00830F3A">
        <w:rPr>
          <w:rFonts w:ascii="Consolas" w:eastAsia="Times New Roman" w:hAnsi="Consolas" w:cs="Courier New"/>
          <w:color w:val="C0C5CE"/>
          <w:sz w:val="23"/>
          <w:szCs w:val="23"/>
          <w:bdr w:val="none" w:sz="0" w:space="0" w:color="auto" w:frame="1"/>
          <w:shd w:val="clear" w:color="auto" w:fill="2B303B"/>
        </w:rPr>
        <w:t xml:space="preserve">, </w:t>
      </w:r>
      <w:r w:rsidRPr="00830F3A">
        <w:rPr>
          <w:rFonts w:ascii="Consolas" w:eastAsia="Times New Roman" w:hAnsi="Consolas" w:cs="Courier New"/>
          <w:color w:val="D08770"/>
          <w:sz w:val="23"/>
          <w:szCs w:val="23"/>
          <w:bdr w:val="none" w:sz="0" w:space="0" w:color="auto" w:frame="1"/>
          <w:shd w:val="clear" w:color="auto" w:fill="2B303B"/>
        </w:rPr>
        <w:t>15</w:t>
      </w:r>
      <w:r w:rsidRPr="00830F3A">
        <w:rPr>
          <w:rFonts w:ascii="Consolas" w:eastAsia="Times New Roman" w:hAnsi="Consolas" w:cs="Courier New"/>
          <w:color w:val="C0C5CE"/>
          <w:sz w:val="23"/>
          <w:szCs w:val="23"/>
          <w:bdr w:val="none" w:sz="0" w:space="0" w:color="auto" w:frame="1"/>
          <w:shd w:val="clear" w:color="auto" w:fill="2B303B"/>
        </w:rPr>
        <w:t>]</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B48EAD"/>
          <w:sz w:val="23"/>
          <w:szCs w:val="23"/>
          <w:bdr w:val="none" w:sz="0" w:space="0" w:color="auto" w:frame="1"/>
          <w:shd w:val="clear" w:color="auto" w:fill="2B303B"/>
        </w:rPr>
        <w:t>def</w:t>
      </w:r>
      <w:r w:rsidRPr="00830F3A">
        <w:rPr>
          <w:rFonts w:ascii="Consolas" w:eastAsia="Times New Roman" w:hAnsi="Consolas" w:cs="Courier New"/>
          <w:color w:val="C0C5CE"/>
          <w:sz w:val="23"/>
          <w:szCs w:val="23"/>
          <w:bdr w:val="none" w:sz="0" w:space="0" w:color="auto" w:frame="1"/>
          <w:shd w:val="clear" w:color="auto" w:fill="2B303B"/>
        </w:rPr>
        <w:t xml:space="preserve"> </w:t>
      </w:r>
      <w:r w:rsidRPr="00830F3A">
        <w:rPr>
          <w:rFonts w:ascii="Consolas" w:eastAsia="Times New Roman" w:hAnsi="Consolas" w:cs="Courier New"/>
          <w:color w:val="8FA1B3"/>
          <w:sz w:val="23"/>
          <w:szCs w:val="23"/>
          <w:bdr w:val="none" w:sz="0" w:space="0" w:color="auto" w:frame="1"/>
          <w:shd w:val="clear" w:color="auto" w:fill="2B303B"/>
        </w:rPr>
        <w:t>change</w:t>
      </w:r>
      <w:r w:rsidRPr="00830F3A">
        <w:rPr>
          <w:rFonts w:ascii="Consolas" w:eastAsia="Times New Roman" w:hAnsi="Consolas" w:cs="Courier New"/>
          <w:color w:val="D08770"/>
          <w:sz w:val="23"/>
          <w:szCs w:val="23"/>
          <w:bdr w:val="none" w:sz="0" w:space="0" w:color="auto" w:frame="1"/>
          <w:shd w:val="clear" w:color="auto" w:fill="2B303B"/>
        </w:rPr>
        <w:t>(a)</w:t>
      </w:r>
      <w:r w:rsidRPr="00830F3A">
        <w:rPr>
          <w:rFonts w:ascii="Consolas" w:eastAsia="Times New Roman" w:hAnsi="Consolas" w:cs="Courier New"/>
          <w:color w:val="C0C5CE"/>
          <w:sz w:val="23"/>
          <w:szCs w:val="23"/>
          <w:bdr w:val="none" w:sz="0" w:space="0" w:color="auto" w:frame="1"/>
          <w:shd w:val="clear" w:color="auto" w:fill="2B303B"/>
        </w:rPr>
        <w:t>:</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 xml:space="preserve">    a[</w:t>
      </w:r>
      <w:r w:rsidRPr="00830F3A">
        <w:rPr>
          <w:rFonts w:ascii="Consolas" w:eastAsia="Times New Roman" w:hAnsi="Consolas" w:cs="Courier New"/>
          <w:color w:val="D08770"/>
          <w:sz w:val="23"/>
          <w:szCs w:val="23"/>
          <w:bdr w:val="none" w:sz="0" w:space="0" w:color="auto" w:frame="1"/>
          <w:shd w:val="clear" w:color="auto" w:fill="2B303B"/>
        </w:rPr>
        <w:t>0</w:t>
      </w:r>
      <w:r w:rsidRPr="00830F3A">
        <w:rPr>
          <w:rFonts w:ascii="Consolas" w:eastAsia="Times New Roman" w:hAnsi="Consolas" w:cs="Courier New"/>
          <w:color w:val="C0C5CE"/>
          <w:sz w:val="23"/>
          <w:szCs w:val="23"/>
          <w:bdr w:val="none" w:sz="0" w:space="0" w:color="auto" w:frame="1"/>
          <w:shd w:val="clear" w:color="auto" w:fill="2B303B"/>
        </w:rPr>
        <w:t xml:space="preserve">] = </w:t>
      </w:r>
      <w:r w:rsidRPr="00830F3A">
        <w:rPr>
          <w:rFonts w:ascii="Consolas" w:eastAsia="Times New Roman" w:hAnsi="Consolas" w:cs="Courier New"/>
          <w:color w:val="D08770"/>
          <w:sz w:val="23"/>
          <w:szCs w:val="23"/>
          <w:bdr w:val="none" w:sz="0" w:space="0" w:color="auto" w:frame="1"/>
          <w:shd w:val="clear" w:color="auto" w:fill="2B303B"/>
        </w:rPr>
        <w:t>1000</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 xml:space="preserve">    print(a)</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change(a)</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65737E"/>
          <w:sz w:val="23"/>
          <w:szCs w:val="23"/>
          <w:bdr w:val="none" w:sz="0" w:space="0" w:color="auto" w:frame="1"/>
          <w:shd w:val="clear" w:color="auto" w:fill="2B303B"/>
        </w:rPr>
        <w:t># KQ: [1000, 10, 15]</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C0C5CE"/>
          <w:sz w:val="23"/>
          <w:szCs w:val="23"/>
          <w:bdr w:val="none" w:sz="0" w:space="0" w:color="auto" w:frame="1"/>
          <w:shd w:val="clear" w:color="auto" w:fill="2B303B"/>
        </w:rPr>
      </w:pPr>
      <w:r w:rsidRPr="00830F3A">
        <w:rPr>
          <w:rFonts w:ascii="Consolas" w:eastAsia="Times New Roman" w:hAnsi="Consolas" w:cs="Courier New"/>
          <w:color w:val="C0C5CE"/>
          <w:sz w:val="23"/>
          <w:szCs w:val="23"/>
          <w:bdr w:val="none" w:sz="0" w:space="0" w:color="auto" w:frame="1"/>
          <w:shd w:val="clear" w:color="auto" w:fill="2B303B"/>
        </w:rPr>
        <w:t>print(a)</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830F3A">
        <w:rPr>
          <w:rFonts w:ascii="Consolas" w:eastAsia="Times New Roman" w:hAnsi="Consolas" w:cs="Courier New"/>
          <w:color w:val="65737E"/>
          <w:sz w:val="23"/>
          <w:szCs w:val="23"/>
          <w:bdr w:val="none" w:sz="0" w:space="0" w:color="auto" w:frame="1"/>
          <w:shd w:val="clear" w:color="auto" w:fill="2B303B"/>
        </w:rPr>
        <w:t># KQ: [1000, 10, 15]</w:t>
      </w:r>
    </w:p>
    <w:p w:rsidR="00830F3A" w:rsidRPr="00830F3A" w:rsidRDefault="00830F3A" w:rsidP="00830F3A">
      <w:pPr>
        <w:pStyle w:val="ListParagraph"/>
        <w:numPr>
          <w:ilvl w:val="0"/>
          <w:numId w:val="34"/>
        </w:num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color w:val="444444"/>
          <w:sz w:val="21"/>
          <w:szCs w:val="21"/>
        </w:rPr>
        <w:t>Ngoài những cách hoạt động của biến mình đã trình bày ở phần 6 ra thì chúng ta còn có 1 cách nữa để có thể tác động đến các biến bên ngoài hàm khi đang ở trong hàm. Đó là sử dụng </w:t>
      </w:r>
      <w:r w:rsidRPr="00830F3A">
        <w:rPr>
          <w:rFonts w:ascii="Consolas" w:eastAsia="Times New Roman" w:hAnsi="Consolas" w:cs="Courier New"/>
          <w:color w:val="BB571A"/>
          <w:sz w:val="23"/>
          <w:szCs w:val="23"/>
          <w:bdr w:val="none" w:sz="0" w:space="0" w:color="auto" w:frame="1"/>
          <w:shd w:val="clear" w:color="auto" w:fill="F0F0F0"/>
        </w:rPr>
        <w:t>global variable</w:t>
      </w:r>
      <w:r w:rsidRPr="00830F3A">
        <w:rPr>
          <w:rFonts w:ascii="Open Sans" w:eastAsia="Times New Roman" w:hAnsi="Open Sans" w:cs="Times New Roman"/>
          <w:color w:val="444444"/>
          <w:sz w:val="21"/>
          <w:szCs w:val="21"/>
        </w:rPr>
        <w:t> - biến toàn cầu, khi một biến là global thì chúng ta có thể gọi và tác động đến nó từ bất kỳ đâu trong chương trình.</w:t>
      </w:r>
    </w:p>
    <w:p w:rsidR="00830F3A" w:rsidRPr="00830F3A" w:rsidRDefault="00830F3A" w:rsidP="00830F3A">
      <w:pPr>
        <w:pStyle w:val="ListParagraph"/>
        <w:numPr>
          <w:ilvl w:val="0"/>
          <w:numId w:val="34"/>
        </w:numPr>
        <w:shd w:val="clear" w:color="auto" w:fill="FFFFFF"/>
        <w:spacing w:after="0" w:line="240" w:lineRule="auto"/>
        <w:textAlignment w:val="baseline"/>
        <w:rPr>
          <w:rFonts w:ascii="Open Sans" w:eastAsia="Times New Roman" w:hAnsi="Open Sans" w:cs="Times New Roman"/>
          <w:color w:val="444444"/>
          <w:sz w:val="21"/>
          <w:szCs w:val="21"/>
        </w:rPr>
      </w:pPr>
      <w:r w:rsidRPr="00830F3A">
        <w:rPr>
          <w:rFonts w:ascii="Open Sans" w:eastAsia="Times New Roman" w:hAnsi="Open Sans" w:cs="Times New Roman"/>
          <w:color w:val="444444"/>
          <w:sz w:val="21"/>
          <w:szCs w:val="21"/>
        </w:rPr>
        <w:t>Để khai báo một biến là global thì chúng ta chỉ cần thêm keyword </w:t>
      </w:r>
      <w:r w:rsidRPr="00830F3A">
        <w:rPr>
          <w:rFonts w:ascii="Consolas" w:eastAsia="Times New Roman" w:hAnsi="Consolas" w:cs="Courier New"/>
          <w:color w:val="BB571A"/>
          <w:sz w:val="23"/>
          <w:szCs w:val="23"/>
          <w:bdr w:val="none" w:sz="0" w:space="0" w:color="auto" w:frame="1"/>
          <w:shd w:val="clear" w:color="auto" w:fill="F0F0F0"/>
        </w:rPr>
        <w:t>global</w:t>
      </w:r>
      <w:r w:rsidRPr="00830F3A">
        <w:rPr>
          <w:rFonts w:ascii="Open Sans" w:eastAsia="Times New Roman" w:hAnsi="Open Sans" w:cs="Times New Roman"/>
          <w:color w:val="444444"/>
          <w:sz w:val="21"/>
          <w:szCs w:val="21"/>
        </w:rPr>
        <w:t> trước tên của nó như sau:</w:t>
      </w:r>
    </w:p>
    <w:p w:rsidR="00830F3A" w:rsidRPr="00830F3A" w:rsidRDefault="00830F3A" w:rsidP="00830F3A">
      <w:pPr>
        <w:pStyle w:val="ListParagraph"/>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830F3A">
        <w:rPr>
          <w:rFonts w:ascii="Consolas" w:eastAsia="Times New Roman" w:hAnsi="Consolas" w:cs="Courier New"/>
          <w:color w:val="B48EAD"/>
          <w:sz w:val="23"/>
          <w:szCs w:val="23"/>
          <w:bdr w:val="none" w:sz="0" w:space="0" w:color="auto" w:frame="1"/>
          <w:shd w:val="clear" w:color="auto" w:fill="2B303B"/>
        </w:rPr>
        <w:t>global</w:t>
      </w:r>
      <w:r w:rsidRPr="00830F3A">
        <w:rPr>
          <w:rFonts w:ascii="Consolas" w:eastAsia="Times New Roman" w:hAnsi="Consolas" w:cs="Courier New"/>
          <w:color w:val="C0C5CE"/>
          <w:sz w:val="23"/>
          <w:szCs w:val="23"/>
          <w:bdr w:val="none" w:sz="0" w:space="0" w:color="auto" w:frame="1"/>
          <w:shd w:val="clear" w:color="auto" w:fill="2B303B"/>
        </w:rPr>
        <w:t xml:space="preserve"> tenbien</w:t>
      </w:r>
    </w:p>
    <w:p w:rsidR="00204758" w:rsidRDefault="00204758" w:rsidP="00E03B5E">
      <w:pPr>
        <w:ind w:left="720"/>
      </w:pPr>
    </w:p>
    <w:p w:rsidR="00830F3A" w:rsidRDefault="00830F3A" w:rsidP="00E03B5E">
      <w:pPr>
        <w:ind w:left="720"/>
      </w:pPr>
    </w:p>
    <w:p w:rsidR="00830F3A" w:rsidRDefault="00830F3A" w:rsidP="00E03B5E">
      <w:pPr>
        <w:ind w:left="720"/>
        <w:rPr>
          <w:rFonts w:ascii="Open Sans" w:hAnsi="Open Sans"/>
          <w:color w:val="444444"/>
          <w:sz w:val="21"/>
          <w:szCs w:val="21"/>
          <w:shd w:val="clear" w:color="auto" w:fill="FFFFFF"/>
        </w:rPr>
      </w:pPr>
      <w:r>
        <w:rPr>
          <w:rFonts w:ascii="Open Sans" w:hAnsi="Open Sans"/>
          <w:color w:val="444444"/>
          <w:sz w:val="21"/>
          <w:szCs w:val="21"/>
          <w:shd w:val="clear" w:color="auto" w:fill="FFFFFF"/>
        </w:rPr>
        <w:t>Trên thực tế, không phải lúc nào chúng ta cũng biết được chính xác số lượng biến truyền vào trong hàm. Chính vì thế trong Python có cũng cấp cho chúng ta khai báo một param đại diện cho các biến truyền vào hàm bằng cách thêm dấu </w:t>
      </w:r>
      <w:r>
        <w:rPr>
          <w:rStyle w:val="HTMLCode"/>
          <w:rFonts w:ascii="Consolas" w:eastAsiaTheme="minorHAnsi" w:hAnsi="Consolas"/>
          <w:color w:val="BB571A"/>
          <w:sz w:val="23"/>
          <w:szCs w:val="23"/>
          <w:bdr w:val="none" w:sz="0" w:space="0" w:color="auto" w:frame="1"/>
          <w:shd w:val="clear" w:color="auto" w:fill="F0F0F0"/>
        </w:rPr>
        <w:t>*</w:t>
      </w:r>
      <w:r>
        <w:rPr>
          <w:rFonts w:ascii="Open Sans" w:hAnsi="Open Sans"/>
          <w:color w:val="444444"/>
          <w:sz w:val="21"/>
          <w:szCs w:val="21"/>
          <w:shd w:val="clear" w:color="auto" w:fill="FFFFFF"/>
        </w:rPr>
        <w:t> vào trước param đó.</w:t>
      </w:r>
    </w:p>
    <w:p w:rsidR="00830F3A" w:rsidRDefault="00830F3A" w:rsidP="00E03B5E">
      <w:pPr>
        <w:ind w:left="720"/>
        <w:rPr>
          <w:rFonts w:ascii="Open Sans" w:hAnsi="Open Sans"/>
          <w:color w:val="444444"/>
          <w:sz w:val="21"/>
          <w:szCs w:val="21"/>
          <w:shd w:val="clear" w:color="auto" w:fill="FFFFFF"/>
        </w:rPr>
      </w:pP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Để sử dụng exception trong Python thì các bạn sử dụng lệnh </w:t>
      </w:r>
      <w:r>
        <w:rPr>
          <w:rStyle w:val="HTMLCode"/>
          <w:rFonts w:ascii="Consolas" w:hAnsi="Consolas"/>
          <w:color w:val="BB571A"/>
          <w:sz w:val="23"/>
          <w:szCs w:val="23"/>
          <w:bdr w:val="none" w:sz="0" w:space="0" w:color="auto" w:frame="1"/>
          <w:shd w:val="clear" w:color="auto" w:fill="F0F0F0"/>
        </w:rPr>
        <w:t>try except</w:t>
      </w:r>
      <w:r>
        <w:rPr>
          <w:rFonts w:ascii="Open Sans" w:hAnsi="Open Sans"/>
          <w:color w:val="444444"/>
          <w:sz w:val="21"/>
          <w:szCs w:val="21"/>
        </w:rPr>
        <w:t> theo cú pháp sau:</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try</w:t>
      </w:r>
      <w:r>
        <w:rPr>
          <w:rStyle w:val="HTMLCode"/>
          <w:rFonts w:ascii="Consolas" w:hAnsi="Consolas"/>
          <w:color w:val="C0C5CE"/>
          <w:sz w:val="23"/>
          <w:szCs w:val="23"/>
          <w:bdr w:val="none" w:sz="0" w:space="0" w:color="auto" w:frame="1"/>
          <w:shd w:val="clear" w:color="auto" w:fill="2B303B"/>
        </w:rPr>
        <w:t>:</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 xml:space="preserve"> exceptionName:</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Trong đó: </w:t>
      </w:r>
    </w:p>
    <w:p w:rsidR="00830F3A" w:rsidRDefault="00830F3A" w:rsidP="00830F3A">
      <w:pPr>
        <w:numPr>
          <w:ilvl w:val="0"/>
          <w:numId w:val="35"/>
        </w:numPr>
        <w:shd w:val="clear" w:color="auto" w:fill="FFFFFF"/>
        <w:spacing w:after="0" w:line="240" w:lineRule="auto"/>
        <w:ind w:left="450"/>
        <w:textAlignment w:val="baseline"/>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exceptionName</w:t>
      </w:r>
      <w:r>
        <w:rPr>
          <w:rFonts w:ascii="Open Sans" w:hAnsi="Open Sans"/>
          <w:color w:val="444444"/>
          <w:sz w:val="21"/>
          <w:szCs w:val="21"/>
        </w:rPr>
        <w:t> là tên của các exception mà bạn muốn bắt và xử lý (xem các exception ở phần 2)</w:t>
      </w:r>
      <w:r>
        <w:rPr>
          <w:rStyle w:val="Strong"/>
          <w:rFonts w:ascii="Open Sans" w:hAnsi="Open Sans"/>
          <w:color w:val="444444"/>
          <w:sz w:val="21"/>
          <w:szCs w:val="21"/>
          <w:bdr w:val="none" w:sz="0" w:space="0" w:color="auto" w:frame="1"/>
        </w:rPr>
        <w:t>.</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Nếu khối lệnh trong </w:t>
      </w:r>
      <w:r>
        <w:rPr>
          <w:rStyle w:val="HTMLCode"/>
          <w:rFonts w:ascii="Consolas" w:hAnsi="Consolas"/>
          <w:color w:val="BB571A"/>
          <w:sz w:val="23"/>
          <w:szCs w:val="23"/>
          <w:bdr w:val="none" w:sz="0" w:space="0" w:color="auto" w:frame="1"/>
          <w:shd w:val="clear" w:color="auto" w:fill="F0F0F0"/>
        </w:rPr>
        <w:t>try</w:t>
      </w:r>
      <w:r>
        <w:rPr>
          <w:rFonts w:ascii="Open Sans" w:hAnsi="Open Sans"/>
          <w:color w:val="444444"/>
          <w:sz w:val="21"/>
          <w:szCs w:val="21"/>
        </w:rPr>
        <w:t> có 1 lỗi gì đó xảy ra thì chương trình sẽ tìm đến các except phía dưới và nếu một except nào thỏa mãn thì nó sẽ thực thi code trong khối except đó.</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Mình sẽ hạn bắt lỗi của ví dụ trên bằng exception.</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Như các bạn đã thấy ở dòng báo lỗi trong ví dụ trên nó có đoạn </w:t>
      </w:r>
      <w:r>
        <w:rPr>
          <w:rStyle w:val="HTMLCode"/>
          <w:rFonts w:ascii="Consolas" w:hAnsi="Consolas"/>
          <w:color w:val="BB571A"/>
          <w:sz w:val="23"/>
          <w:szCs w:val="23"/>
          <w:bdr w:val="none" w:sz="0" w:space="0" w:color="auto" w:frame="1"/>
          <w:shd w:val="clear" w:color="auto" w:fill="F0F0F0"/>
        </w:rPr>
        <w:t>ZeroDivisionError:...</w:t>
      </w:r>
      <w:r>
        <w:rPr>
          <w:rFonts w:ascii="Open Sans" w:hAnsi="Open Sans"/>
          <w:color w:val="444444"/>
          <w:sz w:val="21"/>
          <w:szCs w:val="21"/>
        </w:rPr>
        <w:t> thì ở đây nếu như chúng ta không biết hết các exception trong Python thì có thể dựa vào dòng lỗi đó và bắt theo, trong trường hợp này exception được gọi chính là ZeroDivisionError.</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def</w:t>
      </w:r>
      <w:r>
        <w:rPr>
          <w:rStyle w:val="hljs-function"/>
          <w:rFonts w:ascii="Consolas" w:eastAsiaTheme="majorEastAsia" w:hAnsi="Consolas"/>
          <w:color w:val="C0C5CE"/>
          <w:sz w:val="23"/>
          <w:szCs w:val="23"/>
          <w:bdr w:val="none" w:sz="0" w:space="0" w:color="auto" w:frame="1"/>
          <w:shd w:val="clear" w:color="auto" w:fill="2B303B"/>
        </w:rPr>
        <w:t xml:space="preserve"> </w:t>
      </w:r>
      <w:r>
        <w:rPr>
          <w:rStyle w:val="hljs-title"/>
          <w:rFonts w:ascii="Consolas" w:hAnsi="Consolas"/>
          <w:color w:val="8FA1B3"/>
          <w:sz w:val="23"/>
          <w:szCs w:val="23"/>
          <w:bdr w:val="none" w:sz="0" w:space="0" w:color="auto" w:frame="1"/>
          <w:shd w:val="clear" w:color="auto" w:fill="2B303B"/>
        </w:rPr>
        <w:t>sum</w:t>
      </w:r>
      <w:r>
        <w:rPr>
          <w:rStyle w:val="hljs-params"/>
          <w:rFonts w:ascii="Consolas" w:hAnsi="Consolas"/>
          <w:color w:val="D08770"/>
          <w:sz w:val="23"/>
          <w:szCs w:val="23"/>
          <w:bdr w:val="none" w:sz="0" w:space="0" w:color="auto" w:frame="1"/>
          <w:shd w:val="clear" w:color="auto" w:fill="2B303B"/>
        </w:rPr>
        <w:t>(a, b)</w:t>
      </w:r>
      <w:r>
        <w:rPr>
          <w:rStyle w:val="hljs-function"/>
          <w:rFonts w:ascii="Consolas" w:eastAsiaTheme="majorEastAsia" w:hAnsi="Consolas"/>
          <w:color w:val="C0C5CE"/>
          <w:sz w:val="23"/>
          <w:szCs w:val="23"/>
          <w:bdr w:val="none" w:sz="0" w:space="0" w:color="auto" w:frame="1"/>
          <w:shd w:val="clear" w:color="auto" w:fill="2B303B"/>
        </w:rPr>
        <w:t>:</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w:t>
      </w:r>
      <w:r>
        <w:rPr>
          <w:rStyle w:val="hljs-keyword"/>
          <w:rFonts w:ascii="Consolas" w:hAnsi="Consolas"/>
          <w:color w:val="B48EAD"/>
          <w:sz w:val="23"/>
          <w:szCs w:val="23"/>
          <w:bdr w:val="none" w:sz="0" w:space="0" w:color="auto" w:frame="1"/>
          <w:shd w:val="clear" w:color="auto" w:fill="2B303B"/>
        </w:rPr>
        <w:t>return</w:t>
      </w:r>
      <w:r>
        <w:rPr>
          <w:rStyle w:val="HTMLCode"/>
          <w:rFonts w:ascii="Consolas" w:hAnsi="Consolas"/>
          <w:color w:val="C0C5CE"/>
          <w:sz w:val="23"/>
          <w:szCs w:val="23"/>
          <w:bdr w:val="none" w:sz="0" w:space="0" w:color="auto" w:frame="1"/>
          <w:shd w:val="clear" w:color="auto" w:fill="2B303B"/>
        </w:rPr>
        <w:t xml:space="preserve"> a / b</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try</w:t>
      </w:r>
      <w:r>
        <w:rPr>
          <w:rStyle w:val="HTMLCode"/>
          <w:rFonts w:ascii="Consolas" w:hAnsi="Consolas"/>
          <w:color w:val="C0C5CE"/>
          <w:sz w:val="23"/>
          <w:szCs w:val="23"/>
          <w:bdr w:val="none" w:sz="0" w:space="0" w:color="auto" w:frame="1"/>
          <w:shd w:val="clear" w:color="auto" w:fill="2B303B"/>
        </w:rPr>
        <w:t xml:space="preserve"> :</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print(sum(</w:t>
      </w:r>
      <w:r>
        <w:rPr>
          <w:rStyle w:val="hljs-number"/>
          <w:rFonts w:ascii="Consolas" w:hAnsi="Consolas"/>
          <w:color w:val="D08770"/>
          <w:sz w:val="23"/>
          <w:szCs w:val="23"/>
          <w:bdr w:val="none" w:sz="0" w:space="0" w:color="auto" w:frame="1"/>
          <w:shd w:val="clear" w:color="auto" w:fill="2B303B"/>
        </w:rPr>
        <w:t>6</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0</w:t>
      </w:r>
      <w:r>
        <w:rPr>
          <w:rStyle w:val="HTMLCode"/>
          <w:rFonts w:ascii="Consolas" w:hAnsi="Consolas"/>
          <w:color w:val="C0C5CE"/>
          <w:sz w:val="23"/>
          <w:szCs w:val="23"/>
          <w:bdr w:val="none" w:sz="0" w:space="0" w:color="auto" w:frame="1"/>
          <w:shd w:val="clear" w:color="auto" w:fill="2B303B"/>
        </w:rPr>
        <w:t>))</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 xml:space="preserve"> ZeroDivisionError:</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print(</w:t>
      </w:r>
      <w:r>
        <w:rPr>
          <w:rStyle w:val="hljs-string"/>
          <w:rFonts w:ascii="Consolas" w:hAnsi="Consolas"/>
          <w:color w:val="A3BE8C"/>
          <w:sz w:val="23"/>
          <w:szCs w:val="23"/>
          <w:bdr w:val="none" w:sz="0" w:space="0" w:color="auto" w:frame="1"/>
          <w:shd w:val="clear" w:color="auto" w:fill="2B303B"/>
        </w:rPr>
        <w:t>'Co loi xay ra!'</w:t>
      </w:r>
      <w:r>
        <w:rPr>
          <w:rStyle w:val="HTMLCode"/>
          <w:rFonts w:ascii="Consolas" w:hAnsi="Consolas"/>
          <w:color w:val="C0C5CE"/>
          <w:sz w:val="23"/>
          <w:szCs w:val="23"/>
          <w:bdr w:val="none" w:sz="0" w:space="0" w:color="auto" w:frame="1"/>
          <w:shd w:val="clear" w:color="auto" w:fill="2B303B"/>
        </w:rPr>
        <w:t>)</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ljs-comment"/>
          <w:rFonts w:ascii="Consolas" w:hAnsi="Consolas"/>
          <w:color w:val="65737E"/>
          <w:sz w:val="23"/>
          <w:szCs w:val="23"/>
          <w:bdr w:val="none" w:sz="0" w:space="0" w:color="auto" w:frame="1"/>
          <w:shd w:val="clear" w:color="auto" w:fill="2B303B"/>
        </w:rPr>
        <w:t>#ket qua: Co loi xay ra!</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Và đối với mỗi khối lệnh </w:t>
      </w:r>
      <w:r>
        <w:rPr>
          <w:rStyle w:val="HTMLCode"/>
          <w:rFonts w:ascii="Consolas" w:hAnsi="Consolas"/>
          <w:color w:val="BB571A"/>
          <w:sz w:val="23"/>
          <w:szCs w:val="23"/>
          <w:bdr w:val="none" w:sz="0" w:space="0" w:color="auto" w:frame="1"/>
          <w:shd w:val="clear" w:color="auto" w:fill="F0F0F0"/>
        </w:rPr>
        <w:t>except</w:t>
      </w:r>
      <w:r>
        <w:rPr>
          <w:rFonts w:ascii="Open Sans" w:hAnsi="Open Sans"/>
          <w:color w:val="444444"/>
          <w:sz w:val="21"/>
          <w:szCs w:val="21"/>
        </w:rPr>
        <w:t> thì bạn cũng có thể bắt nhiều excetion trên một lần khai báo. Bằng việc đặt các exception cách nhau bở một dấu </w:t>
      </w:r>
      <w:r>
        <w:rPr>
          <w:rStyle w:val="HTMLCode"/>
          <w:rFonts w:ascii="Consolas" w:hAnsi="Consolas"/>
          <w:color w:val="BB571A"/>
          <w:sz w:val="23"/>
          <w:szCs w:val="23"/>
          <w:bdr w:val="none" w:sz="0" w:space="0" w:color="auto" w:frame="1"/>
          <w:shd w:val="clear" w:color="auto" w:fill="F0F0F0"/>
        </w:rPr>
        <w:t>,</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Bắt nhiều exception trên một lần khai báo.</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try</w:t>
      </w:r>
      <w:r>
        <w:rPr>
          <w:rStyle w:val="HTMLCode"/>
          <w:rFonts w:ascii="Consolas" w:hAnsi="Consolas"/>
          <w:color w:val="C0C5CE"/>
          <w:sz w:val="23"/>
          <w:szCs w:val="23"/>
          <w:bdr w:val="none" w:sz="0" w:space="0" w:color="auto" w:frame="1"/>
          <w:shd w:val="clear" w:color="auto" w:fill="2B303B"/>
        </w:rPr>
        <w:t xml:space="preserve"> :</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 xml:space="preserve"> (ZeroDivisionError, RuntimeError):</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Hoặc bạn cũng có thể khai báo nhiều except trong một khối lệnh </w:t>
      </w:r>
      <w:r>
        <w:rPr>
          <w:rStyle w:val="HTMLCode"/>
          <w:rFonts w:ascii="Consolas" w:hAnsi="Consolas"/>
          <w:color w:val="BB571A"/>
          <w:sz w:val="23"/>
          <w:szCs w:val="23"/>
          <w:bdr w:val="none" w:sz="0" w:space="0" w:color="auto" w:frame="1"/>
          <w:shd w:val="clear" w:color="auto" w:fill="F0F0F0"/>
        </w:rPr>
        <w:t>try except</w:t>
      </w:r>
      <w:r>
        <w:rPr>
          <w:rFonts w:ascii="Open Sans" w:hAnsi="Open Sans"/>
          <w:color w:val="444444"/>
          <w:sz w:val="21"/>
          <w:szCs w:val="21"/>
        </w:rPr>
        <w:t>.</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Bắt nhiều exception.</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try</w:t>
      </w:r>
      <w:r>
        <w:rPr>
          <w:rStyle w:val="HTMLCode"/>
          <w:rFonts w:ascii="Consolas" w:hAnsi="Consolas"/>
          <w:color w:val="C0C5CE"/>
          <w:sz w:val="23"/>
          <w:szCs w:val="23"/>
          <w:bdr w:val="none" w:sz="0" w:space="0" w:color="auto" w:frame="1"/>
          <w:shd w:val="clear" w:color="auto" w:fill="2B303B"/>
        </w:rPr>
        <w:t xml:space="preserve"> :</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 xml:space="preserve"> ZeroDivisionError:</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lastRenderedPageBreak/>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 xml:space="preserve"> RuntimeError:</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Và đương nhiên bạn cũng có thể lồng các khối </w:t>
      </w:r>
      <w:r>
        <w:rPr>
          <w:rStyle w:val="HTMLCode"/>
          <w:rFonts w:ascii="Consolas" w:hAnsi="Consolas"/>
          <w:color w:val="BB571A"/>
          <w:sz w:val="23"/>
          <w:szCs w:val="23"/>
          <w:bdr w:val="none" w:sz="0" w:space="0" w:color="auto" w:frame="1"/>
          <w:shd w:val="clear" w:color="auto" w:fill="F0F0F0"/>
        </w:rPr>
        <w:t>try except</w:t>
      </w:r>
      <w:r>
        <w:rPr>
          <w:rFonts w:ascii="Open Sans" w:hAnsi="Open Sans"/>
          <w:color w:val="444444"/>
          <w:sz w:val="21"/>
          <w:szCs w:val="21"/>
        </w:rPr>
        <w:t> lại với nhau:</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try</w:t>
      </w:r>
      <w:r>
        <w:rPr>
          <w:rStyle w:val="HTMLCode"/>
          <w:rFonts w:ascii="Consolas" w:hAnsi="Consolas"/>
          <w:color w:val="C0C5CE"/>
          <w:sz w:val="23"/>
          <w:szCs w:val="23"/>
          <w:bdr w:val="none" w:sz="0" w:space="0" w:color="auto" w:frame="1"/>
          <w:shd w:val="clear" w:color="auto" w:fill="2B303B"/>
        </w:rPr>
        <w:t xml:space="preserve"> :</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 xml:space="preserve"> ZeroDivisionError:</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w:t>
      </w:r>
      <w:r>
        <w:rPr>
          <w:rStyle w:val="hljs-keyword"/>
          <w:rFonts w:ascii="Consolas" w:hAnsi="Consolas"/>
          <w:color w:val="B48EAD"/>
          <w:sz w:val="23"/>
          <w:szCs w:val="23"/>
          <w:bdr w:val="none" w:sz="0" w:space="0" w:color="auto" w:frame="1"/>
          <w:shd w:val="clear" w:color="auto" w:fill="2B303B"/>
        </w:rPr>
        <w:t>try</w:t>
      </w:r>
      <w:r>
        <w:rPr>
          <w:rStyle w:val="HTMLCode"/>
          <w:rFonts w:ascii="Consolas" w:hAnsi="Consolas"/>
          <w:color w:val="C0C5CE"/>
          <w:sz w:val="23"/>
          <w:szCs w:val="23"/>
          <w:bdr w:val="none" w:sz="0" w:space="0" w:color="auto" w:frame="1"/>
          <w:shd w:val="clear" w:color="auto" w:fill="2B303B"/>
        </w:rPr>
        <w:t xml:space="preserve"> :</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w:t>
      </w:r>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 xml:space="preserve"> StandardError:</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 xml:space="preserve"> RuntimeError:</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p>
    <w:p w:rsidR="00830F3A" w:rsidRDefault="00830F3A" w:rsidP="00830F3A">
      <w:pPr>
        <w:pStyle w:val="Heading2"/>
        <w:pBdr>
          <w:bottom w:val="single" w:sz="6" w:space="8" w:color="DDDDDD"/>
        </w:pBdr>
        <w:shd w:val="clear" w:color="auto" w:fill="FFFFFF"/>
        <w:spacing w:before="0" w:after="150" w:line="525" w:lineRule="atLeast"/>
        <w:textAlignment w:val="baseline"/>
        <w:rPr>
          <w:rFonts w:ascii="Open Sans" w:hAnsi="Open Sans"/>
          <w:b w:val="0"/>
          <w:bCs w:val="0"/>
          <w:color w:val="125692"/>
          <w:sz w:val="38"/>
          <w:szCs w:val="38"/>
        </w:rPr>
      </w:pPr>
      <w:r>
        <w:rPr>
          <w:rFonts w:ascii="Open Sans" w:hAnsi="Open Sans"/>
          <w:b w:val="0"/>
          <w:bCs w:val="0"/>
          <w:color w:val="125692"/>
          <w:sz w:val="38"/>
          <w:szCs w:val="38"/>
        </w:rPr>
        <w:t>2, Finally.</w:t>
      </w:r>
    </w:p>
    <w:p w:rsidR="00830F3A" w:rsidRDefault="00830F3A" w:rsidP="00830F3A">
      <w:pPr>
        <w:pStyle w:val="NormalWeb"/>
        <w:shd w:val="clear" w:color="auto" w:fill="FFFFFF"/>
        <w:spacing w:before="0" w:beforeAutospacing="0" w:after="0" w:afterAutospacing="0"/>
        <w:textAlignment w:val="baseline"/>
        <w:rPr>
          <w:ins w:id="1253" w:author="Unknown"/>
          <w:rFonts w:ascii="Open Sans" w:hAnsi="Open Sans"/>
          <w:color w:val="444444"/>
          <w:sz w:val="21"/>
          <w:szCs w:val="21"/>
        </w:rPr>
      </w:pPr>
      <w:ins w:id="1254" w:author="Unknown">
        <w:r>
          <w:rPr>
            <w:rFonts w:ascii="Open Sans" w:hAnsi="Open Sans"/>
            <w:color w:val="444444"/>
            <w:sz w:val="21"/>
            <w:szCs w:val="21"/>
          </w:rPr>
          <w:t>Nếu như trong khối lệnh </w:t>
        </w:r>
        <w:r>
          <w:rPr>
            <w:rStyle w:val="HTMLCode"/>
            <w:rFonts w:ascii="Consolas" w:hAnsi="Consolas"/>
            <w:color w:val="BB571A"/>
            <w:sz w:val="23"/>
            <w:szCs w:val="23"/>
            <w:bdr w:val="none" w:sz="0" w:space="0" w:color="auto" w:frame="1"/>
            <w:shd w:val="clear" w:color="auto" w:fill="F0F0F0"/>
          </w:rPr>
          <w:t>try except</w:t>
        </w:r>
        <w:r>
          <w:rPr>
            <w:rFonts w:ascii="Open Sans" w:hAnsi="Open Sans"/>
            <w:color w:val="444444"/>
            <w:sz w:val="21"/>
            <w:szCs w:val="21"/>
          </w:rPr>
          <w:t> bạn muốn sẽ có 1 đoạn lệnh</w:t>
        </w:r>
        <w:r>
          <w:rPr>
            <w:rStyle w:val="Strong"/>
            <w:rFonts w:ascii="Open Sans" w:hAnsi="Open Sans"/>
            <w:color w:val="444444"/>
            <w:sz w:val="21"/>
            <w:szCs w:val="21"/>
            <w:bdr w:val="none" w:sz="0" w:space="0" w:color="auto" w:frame="1"/>
          </w:rPr>
          <w:t> chắc chắn sẽ được thực thi</w:t>
        </w:r>
        <w:r>
          <w:rPr>
            <w:rFonts w:ascii="Open Sans" w:hAnsi="Open Sans"/>
            <w:color w:val="444444"/>
            <w:sz w:val="21"/>
            <w:szCs w:val="21"/>
          </w:rPr>
          <w:t> cho dù try đúng hay sai, thì bạn sẽ phải khai báo thêm khối lệnh </w:t>
        </w:r>
        <w:r>
          <w:rPr>
            <w:rStyle w:val="HTMLCode"/>
            <w:rFonts w:ascii="Consolas" w:hAnsi="Consolas"/>
            <w:color w:val="BB571A"/>
            <w:sz w:val="23"/>
            <w:szCs w:val="23"/>
            <w:bdr w:val="none" w:sz="0" w:space="0" w:color="auto" w:frame="1"/>
            <w:shd w:val="clear" w:color="auto" w:fill="F0F0F0"/>
          </w:rPr>
          <w:t>finally</w:t>
        </w:r>
        <w:r>
          <w:rPr>
            <w:rFonts w:ascii="Open Sans" w:hAnsi="Open Sans"/>
            <w:color w:val="444444"/>
            <w:sz w:val="21"/>
            <w:szCs w:val="21"/>
          </w:rPr>
          <w:t> vào cuối khối lệnh </w:t>
        </w:r>
        <w:r>
          <w:rPr>
            <w:rStyle w:val="HTMLCode"/>
            <w:rFonts w:ascii="Consolas" w:hAnsi="Consolas"/>
            <w:color w:val="BB571A"/>
            <w:sz w:val="23"/>
            <w:szCs w:val="23"/>
            <w:bdr w:val="none" w:sz="0" w:space="0" w:color="auto" w:frame="1"/>
            <w:shd w:val="clear" w:color="auto" w:fill="F0F0F0"/>
          </w:rPr>
          <w:t>try except</w:t>
        </w:r>
        <w:r>
          <w:rPr>
            <w:rFonts w:ascii="Open Sans" w:hAnsi="Open Sans"/>
            <w:color w:val="444444"/>
            <w:sz w:val="21"/>
            <w:szCs w:val="21"/>
          </w:rPr>
          <w:t> theo cú pháp sau:</w:t>
        </w:r>
      </w:ins>
    </w:p>
    <w:p w:rsidR="00830F3A" w:rsidRDefault="00830F3A" w:rsidP="00830F3A">
      <w:pPr>
        <w:pStyle w:val="HTMLPreformatted"/>
        <w:shd w:val="clear" w:color="auto" w:fill="F6F6F6"/>
        <w:spacing w:line="360" w:lineRule="atLeast"/>
        <w:textAlignment w:val="baseline"/>
        <w:rPr>
          <w:ins w:id="1255" w:author="Unknown"/>
          <w:rStyle w:val="HTMLCode"/>
          <w:rFonts w:ascii="Consolas" w:hAnsi="Consolas"/>
          <w:color w:val="C0C5CE"/>
          <w:sz w:val="23"/>
          <w:szCs w:val="23"/>
          <w:bdr w:val="none" w:sz="0" w:space="0" w:color="auto" w:frame="1"/>
          <w:shd w:val="clear" w:color="auto" w:fill="2B303B"/>
        </w:rPr>
      </w:pPr>
      <w:ins w:id="1256" w:author="Unknown">
        <w:r>
          <w:rPr>
            <w:rStyle w:val="hljs-keyword"/>
            <w:rFonts w:ascii="Consolas" w:hAnsi="Consolas"/>
            <w:color w:val="B48EAD"/>
            <w:sz w:val="23"/>
            <w:szCs w:val="23"/>
            <w:bdr w:val="none" w:sz="0" w:space="0" w:color="auto" w:frame="1"/>
            <w:shd w:val="clear" w:color="auto" w:fill="2B303B"/>
          </w:rPr>
          <w:t>try</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57" w:author="Unknown"/>
          <w:rStyle w:val="HTMLCode"/>
          <w:rFonts w:ascii="Consolas" w:hAnsi="Consolas"/>
          <w:color w:val="C0C5CE"/>
          <w:sz w:val="23"/>
          <w:szCs w:val="23"/>
          <w:bdr w:val="none" w:sz="0" w:space="0" w:color="auto" w:frame="1"/>
          <w:shd w:val="clear" w:color="auto" w:fill="2B303B"/>
        </w:rPr>
      </w:pPr>
      <w:ins w:id="1258" w:author="Unknown">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ins>
    </w:p>
    <w:p w:rsidR="00830F3A" w:rsidRDefault="00830F3A" w:rsidP="00830F3A">
      <w:pPr>
        <w:pStyle w:val="HTMLPreformatted"/>
        <w:shd w:val="clear" w:color="auto" w:fill="F6F6F6"/>
        <w:spacing w:line="360" w:lineRule="atLeast"/>
        <w:textAlignment w:val="baseline"/>
        <w:rPr>
          <w:ins w:id="1259" w:author="Unknown"/>
          <w:rStyle w:val="HTMLCode"/>
          <w:rFonts w:ascii="Consolas" w:hAnsi="Consolas"/>
          <w:color w:val="C0C5CE"/>
          <w:sz w:val="23"/>
          <w:szCs w:val="23"/>
          <w:bdr w:val="none" w:sz="0" w:space="0" w:color="auto" w:frame="1"/>
          <w:shd w:val="clear" w:color="auto" w:fill="2B303B"/>
        </w:rPr>
      </w:pPr>
      <w:ins w:id="1260" w:author="Unknown">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61" w:author="Unknown"/>
          <w:rStyle w:val="HTMLCode"/>
          <w:rFonts w:ascii="Consolas" w:hAnsi="Consolas"/>
          <w:color w:val="C0C5CE"/>
          <w:sz w:val="23"/>
          <w:szCs w:val="23"/>
          <w:bdr w:val="none" w:sz="0" w:space="0" w:color="auto" w:frame="1"/>
          <w:shd w:val="clear" w:color="auto" w:fill="2B303B"/>
        </w:rPr>
      </w:pPr>
      <w:ins w:id="1262" w:author="Unknown">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ins>
    </w:p>
    <w:p w:rsidR="00830F3A" w:rsidRDefault="00830F3A" w:rsidP="00830F3A">
      <w:pPr>
        <w:pStyle w:val="HTMLPreformatted"/>
        <w:shd w:val="clear" w:color="auto" w:fill="F6F6F6"/>
        <w:spacing w:line="360" w:lineRule="atLeast"/>
        <w:textAlignment w:val="baseline"/>
        <w:rPr>
          <w:ins w:id="1263" w:author="Unknown"/>
          <w:rStyle w:val="HTMLCode"/>
          <w:rFonts w:ascii="Consolas" w:hAnsi="Consolas"/>
          <w:color w:val="C0C5CE"/>
          <w:sz w:val="23"/>
          <w:szCs w:val="23"/>
          <w:bdr w:val="none" w:sz="0" w:space="0" w:color="auto" w:frame="1"/>
          <w:shd w:val="clear" w:color="auto" w:fill="2B303B"/>
        </w:rPr>
      </w:pPr>
      <w:ins w:id="1264" w:author="Unknown">
        <w:r>
          <w:rPr>
            <w:rStyle w:val="hljs-keyword"/>
            <w:rFonts w:ascii="Consolas" w:hAnsi="Consolas"/>
            <w:color w:val="B48EAD"/>
            <w:sz w:val="23"/>
            <w:szCs w:val="23"/>
            <w:bdr w:val="none" w:sz="0" w:space="0" w:color="auto" w:frame="1"/>
            <w:shd w:val="clear" w:color="auto" w:fill="2B303B"/>
          </w:rPr>
          <w:t>finally</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65" w:author="Unknown"/>
          <w:rFonts w:ascii="Courier" w:hAnsi="Courier"/>
          <w:color w:val="444444"/>
          <w:sz w:val="21"/>
          <w:szCs w:val="21"/>
        </w:rPr>
      </w:pPr>
      <w:ins w:id="1266" w:author="Unknown">
        <w:r>
          <w:rPr>
            <w:rStyle w:val="HTMLCode"/>
            <w:rFonts w:ascii="Consolas" w:hAnsi="Consolas"/>
            <w:color w:val="C0C5CE"/>
            <w:sz w:val="23"/>
            <w:szCs w:val="23"/>
            <w:bdr w:val="none" w:sz="0" w:space="0" w:color="auto" w:frame="1"/>
            <w:shd w:val="clear" w:color="auto" w:fill="2B303B"/>
          </w:rPr>
          <w:t xml:space="preserve">    </w:t>
        </w:r>
        <w:r>
          <w:rPr>
            <w:rStyle w:val="hljs-comment"/>
            <w:rFonts w:ascii="Consolas" w:hAnsi="Consolas"/>
            <w:color w:val="65737E"/>
            <w:sz w:val="23"/>
            <w:szCs w:val="23"/>
            <w:bdr w:val="none" w:sz="0" w:space="0" w:color="auto" w:frame="1"/>
            <w:shd w:val="clear" w:color="auto" w:fill="2B303B"/>
          </w:rPr>
          <w:t># code</w:t>
        </w:r>
      </w:ins>
    </w:p>
    <w:p w:rsidR="00830F3A" w:rsidRDefault="00830F3A" w:rsidP="00830F3A">
      <w:pPr>
        <w:pStyle w:val="NormalWeb"/>
        <w:shd w:val="clear" w:color="auto" w:fill="FFFFFF"/>
        <w:spacing w:before="0" w:beforeAutospacing="0" w:after="0" w:afterAutospacing="0"/>
        <w:textAlignment w:val="baseline"/>
        <w:rPr>
          <w:ins w:id="1267" w:author="Unknown"/>
          <w:rFonts w:ascii="Open Sans" w:hAnsi="Open Sans"/>
          <w:color w:val="444444"/>
          <w:sz w:val="21"/>
          <w:szCs w:val="21"/>
        </w:rPr>
      </w:pPr>
      <w:ins w:id="1268" w:author="Unknown">
        <w:r>
          <w:rPr>
            <w:rFonts w:ascii="Open Sans" w:hAnsi="Open Sans"/>
            <w:color w:val="444444"/>
            <w:sz w:val="21"/>
            <w:szCs w:val="21"/>
          </w:rPr>
          <w:t>Finally trong Python thường được dùng để clear data mà trong quá trình </w:t>
        </w:r>
        <w:r>
          <w:rPr>
            <w:rStyle w:val="HTMLCode"/>
            <w:rFonts w:ascii="Consolas" w:hAnsi="Consolas"/>
            <w:color w:val="BB571A"/>
            <w:sz w:val="23"/>
            <w:szCs w:val="23"/>
            <w:bdr w:val="none" w:sz="0" w:space="0" w:color="auto" w:frame="1"/>
            <w:shd w:val="clear" w:color="auto" w:fill="F0F0F0"/>
          </w:rPr>
          <w:t>try except</w:t>
        </w:r>
        <w:r>
          <w:rPr>
            <w:rFonts w:ascii="Open Sans" w:hAnsi="Open Sans"/>
            <w:color w:val="444444"/>
            <w:sz w:val="21"/>
            <w:szCs w:val="21"/>
          </w:rPr>
          <w:t> tạo ra.</w:t>
        </w:r>
      </w:ins>
    </w:p>
    <w:p w:rsidR="00830F3A" w:rsidRDefault="00830F3A" w:rsidP="00830F3A">
      <w:pPr>
        <w:pStyle w:val="NormalWeb"/>
        <w:shd w:val="clear" w:color="auto" w:fill="FFFFFF"/>
        <w:spacing w:before="0" w:beforeAutospacing="0" w:after="0" w:afterAutospacing="0"/>
        <w:textAlignment w:val="baseline"/>
        <w:rPr>
          <w:ins w:id="1269" w:author="Unknown"/>
          <w:rFonts w:ascii="Open Sans" w:hAnsi="Open Sans"/>
          <w:color w:val="444444"/>
          <w:sz w:val="21"/>
          <w:szCs w:val="21"/>
        </w:rPr>
      </w:pPr>
      <w:ins w:id="1270" w:author="Unknown">
        <w:r>
          <w:rPr>
            <w:rStyle w:val="Strong"/>
            <w:rFonts w:ascii="Open Sans" w:hAnsi="Open Sans"/>
            <w:color w:val="444444"/>
            <w:sz w:val="21"/>
            <w:szCs w:val="21"/>
            <w:bdr w:val="none" w:sz="0" w:space="0" w:color="auto" w:frame="1"/>
          </w:rPr>
          <w:t>VD</w:t>
        </w:r>
        <w:r>
          <w:rPr>
            <w:rFonts w:ascii="Open Sans" w:hAnsi="Open Sans"/>
            <w:color w:val="444444"/>
            <w:sz w:val="21"/>
            <w:szCs w:val="21"/>
          </w:rPr>
          <w:t>:</w:t>
        </w:r>
      </w:ins>
    </w:p>
    <w:p w:rsidR="00830F3A" w:rsidRDefault="00830F3A" w:rsidP="00830F3A">
      <w:pPr>
        <w:pStyle w:val="HTMLPreformatted"/>
        <w:shd w:val="clear" w:color="auto" w:fill="F6F6F6"/>
        <w:spacing w:line="360" w:lineRule="atLeast"/>
        <w:textAlignment w:val="baseline"/>
        <w:rPr>
          <w:ins w:id="1271" w:author="Unknown"/>
          <w:rStyle w:val="HTMLCode"/>
          <w:rFonts w:ascii="Consolas" w:hAnsi="Consolas"/>
          <w:color w:val="C0C5CE"/>
          <w:sz w:val="23"/>
          <w:szCs w:val="23"/>
          <w:bdr w:val="none" w:sz="0" w:space="0" w:color="auto" w:frame="1"/>
          <w:shd w:val="clear" w:color="auto" w:fill="2B303B"/>
        </w:rPr>
      </w:pPr>
      <w:ins w:id="1272" w:author="Unknown">
        <w:r>
          <w:rPr>
            <w:rStyle w:val="hljs-keyword"/>
            <w:rFonts w:ascii="Consolas" w:hAnsi="Consolas"/>
            <w:color w:val="B48EAD"/>
            <w:sz w:val="23"/>
            <w:szCs w:val="23"/>
            <w:bdr w:val="none" w:sz="0" w:space="0" w:color="auto" w:frame="1"/>
            <w:shd w:val="clear" w:color="auto" w:fill="2B303B"/>
          </w:rPr>
          <w:t>def</w:t>
        </w:r>
        <w:r>
          <w:rPr>
            <w:rStyle w:val="hljs-function"/>
            <w:rFonts w:ascii="Consolas" w:eastAsiaTheme="majorEastAsia" w:hAnsi="Consolas"/>
            <w:color w:val="C0C5CE"/>
            <w:sz w:val="23"/>
            <w:szCs w:val="23"/>
            <w:bdr w:val="none" w:sz="0" w:space="0" w:color="auto" w:frame="1"/>
            <w:shd w:val="clear" w:color="auto" w:fill="2B303B"/>
          </w:rPr>
          <w:t xml:space="preserve"> </w:t>
        </w:r>
        <w:r>
          <w:rPr>
            <w:rStyle w:val="hljs-title"/>
            <w:rFonts w:ascii="Consolas" w:hAnsi="Consolas"/>
            <w:color w:val="8FA1B3"/>
            <w:sz w:val="23"/>
            <w:szCs w:val="23"/>
            <w:bdr w:val="none" w:sz="0" w:space="0" w:color="auto" w:frame="1"/>
            <w:shd w:val="clear" w:color="auto" w:fill="2B303B"/>
          </w:rPr>
          <w:t>sum</w:t>
        </w:r>
        <w:r>
          <w:rPr>
            <w:rStyle w:val="hljs-params"/>
            <w:rFonts w:ascii="Consolas" w:hAnsi="Consolas"/>
            <w:color w:val="D08770"/>
            <w:sz w:val="23"/>
            <w:szCs w:val="23"/>
            <w:bdr w:val="none" w:sz="0" w:space="0" w:color="auto" w:frame="1"/>
            <w:shd w:val="clear" w:color="auto" w:fill="2B303B"/>
          </w:rPr>
          <w:t>(a, b)</w:t>
        </w:r>
        <w:r>
          <w:rPr>
            <w:rStyle w:val="hljs-function"/>
            <w:rFonts w:ascii="Consolas" w:eastAsiaTheme="majorEastAsia"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73" w:author="Unknown"/>
          <w:rStyle w:val="HTMLCode"/>
          <w:rFonts w:ascii="Consolas" w:hAnsi="Consolas"/>
          <w:color w:val="C0C5CE"/>
          <w:sz w:val="23"/>
          <w:szCs w:val="23"/>
          <w:bdr w:val="none" w:sz="0" w:space="0" w:color="auto" w:frame="1"/>
          <w:shd w:val="clear" w:color="auto" w:fill="2B303B"/>
        </w:rPr>
      </w:pPr>
      <w:ins w:id="1274" w:author="Unknown">
        <w:r>
          <w:rPr>
            <w:rStyle w:val="HTMLCode"/>
            <w:rFonts w:ascii="Consolas" w:hAnsi="Consolas"/>
            <w:color w:val="C0C5CE"/>
            <w:sz w:val="23"/>
            <w:szCs w:val="23"/>
            <w:bdr w:val="none" w:sz="0" w:space="0" w:color="auto" w:frame="1"/>
            <w:shd w:val="clear" w:color="auto" w:fill="2B303B"/>
          </w:rPr>
          <w:t xml:space="preserve">    </w:t>
        </w:r>
        <w:r>
          <w:rPr>
            <w:rStyle w:val="hljs-keyword"/>
            <w:rFonts w:ascii="Consolas" w:hAnsi="Consolas"/>
            <w:color w:val="B48EAD"/>
            <w:sz w:val="23"/>
            <w:szCs w:val="23"/>
            <w:bdr w:val="none" w:sz="0" w:space="0" w:color="auto" w:frame="1"/>
            <w:shd w:val="clear" w:color="auto" w:fill="2B303B"/>
          </w:rPr>
          <w:t>return</w:t>
        </w:r>
        <w:r>
          <w:rPr>
            <w:rStyle w:val="HTMLCode"/>
            <w:rFonts w:ascii="Consolas" w:hAnsi="Consolas"/>
            <w:color w:val="C0C5CE"/>
            <w:sz w:val="23"/>
            <w:szCs w:val="23"/>
            <w:bdr w:val="none" w:sz="0" w:space="0" w:color="auto" w:frame="1"/>
            <w:shd w:val="clear" w:color="auto" w:fill="2B303B"/>
          </w:rPr>
          <w:t xml:space="preserve"> a / b</w:t>
        </w:r>
      </w:ins>
    </w:p>
    <w:p w:rsidR="00830F3A" w:rsidRDefault="00830F3A" w:rsidP="00830F3A">
      <w:pPr>
        <w:pStyle w:val="HTMLPreformatted"/>
        <w:shd w:val="clear" w:color="auto" w:fill="F6F6F6"/>
        <w:spacing w:line="360" w:lineRule="atLeast"/>
        <w:textAlignment w:val="baseline"/>
        <w:rPr>
          <w:ins w:id="1275"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276" w:author="Unknown"/>
          <w:rStyle w:val="HTMLCode"/>
          <w:rFonts w:ascii="Consolas" w:hAnsi="Consolas"/>
          <w:color w:val="C0C5CE"/>
          <w:sz w:val="23"/>
          <w:szCs w:val="23"/>
          <w:bdr w:val="none" w:sz="0" w:space="0" w:color="auto" w:frame="1"/>
          <w:shd w:val="clear" w:color="auto" w:fill="2B303B"/>
        </w:rPr>
      </w:pPr>
      <w:ins w:id="1277" w:author="Unknown">
        <w:r>
          <w:rPr>
            <w:rStyle w:val="hljs-keyword"/>
            <w:rFonts w:ascii="Consolas" w:hAnsi="Consolas"/>
            <w:color w:val="B48EAD"/>
            <w:sz w:val="23"/>
            <w:szCs w:val="23"/>
            <w:bdr w:val="none" w:sz="0" w:space="0" w:color="auto" w:frame="1"/>
            <w:shd w:val="clear" w:color="auto" w:fill="2B303B"/>
          </w:rPr>
          <w:t>try</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78" w:author="Unknown"/>
          <w:rStyle w:val="HTMLCode"/>
          <w:rFonts w:ascii="Consolas" w:hAnsi="Consolas"/>
          <w:color w:val="C0C5CE"/>
          <w:sz w:val="23"/>
          <w:szCs w:val="23"/>
          <w:bdr w:val="none" w:sz="0" w:space="0" w:color="auto" w:frame="1"/>
          <w:shd w:val="clear" w:color="auto" w:fill="2B303B"/>
        </w:rPr>
      </w:pPr>
      <w:ins w:id="1279" w:author="Unknown">
        <w:r>
          <w:rPr>
            <w:rStyle w:val="HTMLCode"/>
            <w:rFonts w:ascii="Consolas" w:hAnsi="Consolas"/>
            <w:color w:val="C0C5CE"/>
            <w:sz w:val="23"/>
            <w:szCs w:val="23"/>
            <w:bdr w:val="none" w:sz="0" w:space="0" w:color="auto" w:frame="1"/>
            <w:shd w:val="clear" w:color="auto" w:fill="2B303B"/>
          </w:rPr>
          <w:t xml:space="preserve">    print(sum(</w:t>
        </w:r>
        <w:r>
          <w:rPr>
            <w:rStyle w:val="hljs-number"/>
            <w:rFonts w:ascii="Consolas" w:hAnsi="Consolas"/>
            <w:color w:val="D08770"/>
            <w:sz w:val="23"/>
            <w:szCs w:val="23"/>
            <w:bdr w:val="none" w:sz="0" w:space="0" w:color="auto" w:frame="1"/>
            <w:shd w:val="clear" w:color="auto" w:fill="2B303B"/>
          </w:rPr>
          <w:t>6</w:t>
        </w:r>
        <w:r>
          <w:rPr>
            <w:rStyle w:val="HTMLCode"/>
            <w:rFonts w:ascii="Consolas" w:hAnsi="Consolas"/>
            <w:color w:val="C0C5CE"/>
            <w:sz w:val="23"/>
            <w:szCs w:val="23"/>
            <w:bdr w:val="none" w:sz="0" w:space="0" w:color="auto" w:frame="1"/>
            <w:shd w:val="clear" w:color="auto" w:fill="2B303B"/>
          </w:rPr>
          <w:t xml:space="preserve">, </w:t>
        </w:r>
        <w:r>
          <w:rPr>
            <w:rStyle w:val="hljs-number"/>
            <w:rFonts w:ascii="Consolas" w:hAnsi="Consolas"/>
            <w:color w:val="D08770"/>
            <w:sz w:val="23"/>
            <w:szCs w:val="23"/>
            <w:bdr w:val="none" w:sz="0" w:space="0" w:color="auto" w:frame="1"/>
            <w:shd w:val="clear" w:color="auto" w:fill="2B303B"/>
          </w:rPr>
          <w:t>0</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80" w:author="Unknown"/>
          <w:rStyle w:val="HTMLCode"/>
          <w:rFonts w:ascii="Consolas" w:hAnsi="Consolas"/>
          <w:color w:val="C0C5CE"/>
          <w:sz w:val="23"/>
          <w:szCs w:val="23"/>
          <w:bdr w:val="none" w:sz="0" w:space="0" w:color="auto" w:frame="1"/>
          <w:shd w:val="clear" w:color="auto" w:fill="2B303B"/>
        </w:rPr>
      </w:pPr>
      <w:ins w:id="1281" w:author="Unknown">
        <w:r>
          <w:rPr>
            <w:rStyle w:val="hljs-keyword"/>
            <w:rFonts w:ascii="Consolas" w:hAnsi="Consolas"/>
            <w:color w:val="B48EAD"/>
            <w:sz w:val="23"/>
            <w:szCs w:val="23"/>
            <w:bdr w:val="none" w:sz="0" w:space="0" w:color="auto" w:frame="1"/>
            <w:shd w:val="clear" w:color="auto" w:fill="2B303B"/>
          </w:rPr>
          <w:t>except</w:t>
        </w:r>
        <w:r>
          <w:rPr>
            <w:rStyle w:val="HTMLCode"/>
            <w:rFonts w:ascii="Consolas" w:hAnsi="Consolas"/>
            <w:color w:val="C0C5CE"/>
            <w:sz w:val="23"/>
            <w:szCs w:val="23"/>
            <w:bdr w:val="none" w:sz="0" w:space="0" w:color="auto" w:frame="1"/>
            <w:shd w:val="clear" w:color="auto" w:fill="2B303B"/>
          </w:rPr>
          <w:t xml:space="preserve"> ZeroDivisionError:</w:t>
        </w:r>
      </w:ins>
    </w:p>
    <w:p w:rsidR="00830F3A" w:rsidRDefault="00830F3A" w:rsidP="00830F3A">
      <w:pPr>
        <w:pStyle w:val="HTMLPreformatted"/>
        <w:shd w:val="clear" w:color="auto" w:fill="F6F6F6"/>
        <w:spacing w:line="360" w:lineRule="atLeast"/>
        <w:textAlignment w:val="baseline"/>
        <w:rPr>
          <w:ins w:id="1282" w:author="Unknown"/>
          <w:rStyle w:val="HTMLCode"/>
          <w:rFonts w:ascii="Consolas" w:hAnsi="Consolas"/>
          <w:color w:val="C0C5CE"/>
          <w:sz w:val="23"/>
          <w:szCs w:val="23"/>
          <w:bdr w:val="none" w:sz="0" w:space="0" w:color="auto" w:frame="1"/>
          <w:shd w:val="clear" w:color="auto" w:fill="2B303B"/>
        </w:rPr>
      </w:pPr>
      <w:ins w:id="1283" w:author="Unknown">
        <w:r>
          <w:rPr>
            <w:rStyle w:val="HTMLCode"/>
            <w:rFonts w:ascii="Consolas" w:hAnsi="Consolas"/>
            <w:color w:val="C0C5CE"/>
            <w:sz w:val="23"/>
            <w:szCs w:val="23"/>
            <w:bdr w:val="none" w:sz="0" w:space="0" w:color="auto" w:frame="1"/>
            <w:shd w:val="clear" w:color="auto" w:fill="2B303B"/>
          </w:rPr>
          <w:t xml:space="preserve">    print(</w:t>
        </w:r>
        <w:r>
          <w:rPr>
            <w:rStyle w:val="hljs-string"/>
            <w:rFonts w:ascii="Consolas" w:hAnsi="Consolas"/>
            <w:color w:val="A3BE8C"/>
            <w:sz w:val="23"/>
            <w:szCs w:val="23"/>
            <w:bdr w:val="none" w:sz="0" w:space="0" w:color="auto" w:frame="1"/>
            <w:shd w:val="clear" w:color="auto" w:fill="2B303B"/>
          </w:rPr>
          <w:t>'Co loi xay ra!'</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84" w:author="Unknown"/>
          <w:rStyle w:val="HTMLCode"/>
          <w:rFonts w:ascii="Consolas" w:hAnsi="Consolas"/>
          <w:color w:val="C0C5CE"/>
          <w:sz w:val="23"/>
          <w:szCs w:val="23"/>
          <w:bdr w:val="none" w:sz="0" w:space="0" w:color="auto" w:frame="1"/>
          <w:shd w:val="clear" w:color="auto" w:fill="2B303B"/>
        </w:rPr>
      </w:pPr>
      <w:ins w:id="1285" w:author="Unknown">
        <w:r>
          <w:rPr>
            <w:rStyle w:val="hljs-keyword"/>
            <w:rFonts w:ascii="Consolas" w:hAnsi="Consolas"/>
            <w:color w:val="B48EAD"/>
            <w:sz w:val="23"/>
            <w:szCs w:val="23"/>
            <w:bdr w:val="none" w:sz="0" w:space="0" w:color="auto" w:frame="1"/>
            <w:shd w:val="clear" w:color="auto" w:fill="2B303B"/>
          </w:rPr>
          <w:t>finally</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86" w:author="Unknown"/>
          <w:rStyle w:val="HTMLCode"/>
          <w:rFonts w:ascii="Consolas" w:hAnsi="Consolas"/>
          <w:color w:val="C0C5CE"/>
          <w:sz w:val="23"/>
          <w:szCs w:val="23"/>
          <w:bdr w:val="none" w:sz="0" w:space="0" w:color="auto" w:frame="1"/>
          <w:shd w:val="clear" w:color="auto" w:fill="2B303B"/>
        </w:rPr>
      </w:pPr>
      <w:ins w:id="1287" w:author="Unknown">
        <w:r>
          <w:rPr>
            <w:rStyle w:val="HTMLCode"/>
            <w:rFonts w:ascii="Consolas" w:hAnsi="Consolas"/>
            <w:color w:val="C0C5CE"/>
            <w:sz w:val="23"/>
            <w:szCs w:val="23"/>
            <w:bdr w:val="none" w:sz="0" w:space="0" w:color="auto" w:frame="1"/>
            <w:shd w:val="clear" w:color="auto" w:fill="2B303B"/>
          </w:rPr>
          <w:t xml:space="preserve">    print(</w:t>
        </w:r>
        <w:r>
          <w:rPr>
            <w:rStyle w:val="hljs-string"/>
            <w:rFonts w:ascii="Consolas" w:hAnsi="Consolas"/>
            <w:color w:val="A3BE8C"/>
            <w:sz w:val="23"/>
            <w:szCs w:val="23"/>
            <w:bdr w:val="none" w:sz="0" w:space="0" w:color="auto" w:frame="1"/>
            <w:shd w:val="clear" w:color="auto" w:fill="2B303B"/>
          </w:rPr>
          <w:t>'finally duoc goi!'</w:t>
        </w:r>
        <w:r>
          <w:rPr>
            <w:rStyle w:val="HTMLCode"/>
            <w:rFonts w:ascii="Consolas" w:hAnsi="Consolas"/>
            <w:color w:val="C0C5CE"/>
            <w:sz w:val="23"/>
            <w:szCs w:val="23"/>
            <w:bdr w:val="none" w:sz="0" w:space="0" w:color="auto" w:frame="1"/>
            <w:shd w:val="clear" w:color="auto" w:fill="2B303B"/>
          </w:rPr>
          <w:t>)</w:t>
        </w:r>
      </w:ins>
    </w:p>
    <w:p w:rsidR="00830F3A" w:rsidRDefault="00830F3A" w:rsidP="00830F3A">
      <w:pPr>
        <w:pStyle w:val="HTMLPreformatted"/>
        <w:shd w:val="clear" w:color="auto" w:fill="F6F6F6"/>
        <w:spacing w:line="360" w:lineRule="atLeast"/>
        <w:textAlignment w:val="baseline"/>
        <w:rPr>
          <w:ins w:id="1288" w:author="Unknown"/>
          <w:rStyle w:val="HTMLCode"/>
          <w:rFonts w:ascii="Consolas" w:hAnsi="Consolas"/>
          <w:color w:val="C0C5CE"/>
          <w:sz w:val="23"/>
          <w:szCs w:val="23"/>
          <w:bdr w:val="none" w:sz="0" w:space="0" w:color="auto" w:frame="1"/>
          <w:shd w:val="clear" w:color="auto" w:fill="2B303B"/>
        </w:rPr>
      </w:pPr>
    </w:p>
    <w:p w:rsidR="00830F3A" w:rsidRDefault="00830F3A" w:rsidP="00830F3A">
      <w:pPr>
        <w:pStyle w:val="HTMLPreformatted"/>
        <w:shd w:val="clear" w:color="auto" w:fill="F6F6F6"/>
        <w:spacing w:line="360" w:lineRule="atLeast"/>
        <w:textAlignment w:val="baseline"/>
        <w:rPr>
          <w:ins w:id="1289" w:author="Unknown"/>
          <w:rStyle w:val="HTMLCode"/>
          <w:rFonts w:ascii="Consolas" w:hAnsi="Consolas"/>
          <w:color w:val="C0C5CE"/>
          <w:sz w:val="23"/>
          <w:szCs w:val="23"/>
          <w:bdr w:val="none" w:sz="0" w:space="0" w:color="auto" w:frame="1"/>
          <w:shd w:val="clear" w:color="auto" w:fill="2B303B"/>
        </w:rPr>
      </w:pPr>
      <w:ins w:id="1290" w:author="Unknown">
        <w:r>
          <w:rPr>
            <w:rStyle w:val="hljs-comment"/>
            <w:rFonts w:ascii="Consolas" w:hAnsi="Consolas"/>
            <w:color w:val="65737E"/>
            <w:sz w:val="23"/>
            <w:szCs w:val="23"/>
            <w:bdr w:val="none" w:sz="0" w:space="0" w:color="auto" w:frame="1"/>
            <w:shd w:val="clear" w:color="auto" w:fill="2B303B"/>
          </w:rPr>
          <w:lastRenderedPageBreak/>
          <w:t># Ket qua:</w:t>
        </w:r>
      </w:ins>
    </w:p>
    <w:p w:rsidR="00830F3A" w:rsidRDefault="00830F3A" w:rsidP="00830F3A">
      <w:pPr>
        <w:pStyle w:val="HTMLPreformatted"/>
        <w:shd w:val="clear" w:color="auto" w:fill="F6F6F6"/>
        <w:spacing w:line="360" w:lineRule="atLeast"/>
        <w:textAlignment w:val="baseline"/>
        <w:rPr>
          <w:ins w:id="1291" w:author="Unknown"/>
          <w:rStyle w:val="HTMLCode"/>
          <w:rFonts w:ascii="Consolas" w:hAnsi="Consolas"/>
          <w:color w:val="C0C5CE"/>
          <w:sz w:val="23"/>
          <w:szCs w:val="23"/>
          <w:bdr w:val="none" w:sz="0" w:space="0" w:color="auto" w:frame="1"/>
          <w:shd w:val="clear" w:color="auto" w:fill="2B303B"/>
        </w:rPr>
      </w:pPr>
      <w:ins w:id="1292" w:author="Unknown">
        <w:r>
          <w:rPr>
            <w:rStyle w:val="hljs-comment"/>
            <w:rFonts w:ascii="Consolas" w:hAnsi="Consolas"/>
            <w:color w:val="65737E"/>
            <w:sz w:val="23"/>
            <w:szCs w:val="23"/>
            <w:bdr w:val="none" w:sz="0" w:space="0" w:color="auto" w:frame="1"/>
            <w:shd w:val="clear" w:color="auto" w:fill="2B303B"/>
          </w:rPr>
          <w:t># Co loi xay ra!</w:t>
        </w:r>
      </w:ins>
    </w:p>
    <w:p w:rsidR="00830F3A" w:rsidRDefault="00830F3A" w:rsidP="00830F3A">
      <w:pPr>
        <w:pStyle w:val="HTMLPreformatted"/>
        <w:shd w:val="clear" w:color="auto" w:fill="F6F6F6"/>
        <w:spacing w:line="360" w:lineRule="atLeast"/>
        <w:textAlignment w:val="baseline"/>
        <w:rPr>
          <w:ins w:id="1293" w:author="Unknown"/>
          <w:rFonts w:ascii="Courier" w:hAnsi="Courier"/>
          <w:color w:val="444444"/>
          <w:sz w:val="21"/>
          <w:szCs w:val="21"/>
        </w:rPr>
      </w:pPr>
      <w:ins w:id="1294" w:author="Unknown">
        <w:r>
          <w:rPr>
            <w:rStyle w:val="hljs-comment"/>
            <w:rFonts w:ascii="Consolas" w:hAnsi="Consolas"/>
            <w:color w:val="65737E"/>
            <w:sz w:val="23"/>
            <w:szCs w:val="23"/>
            <w:bdr w:val="none" w:sz="0" w:space="0" w:color="auto" w:frame="1"/>
            <w:shd w:val="clear" w:color="auto" w:fill="2B303B"/>
          </w:rPr>
          <w:t># finally duoc goi!</w:t>
        </w:r>
      </w:ins>
    </w:p>
    <w:p w:rsidR="00830F3A" w:rsidRDefault="00830F3A" w:rsidP="00830F3A">
      <w:pPr>
        <w:pStyle w:val="Heading2"/>
        <w:pBdr>
          <w:bottom w:val="single" w:sz="6" w:space="8" w:color="DDDDDD"/>
        </w:pBdr>
        <w:shd w:val="clear" w:color="auto" w:fill="FFFFFF"/>
        <w:spacing w:before="0" w:after="150" w:line="525" w:lineRule="atLeast"/>
        <w:textAlignment w:val="baseline"/>
        <w:rPr>
          <w:ins w:id="1295" w:author="Unknown"/>
          <w:rFonts w:ascii="Open Sans" w:hAnsi="Open Sans"/>
          <w:b w:val="0"/>
          <w:bCs w:val="0"/>
          <w:color w:val="125692"/>
          <w:sz w:val="38"/>
          <w:szCs w:val="38"/>
        </w:rPr>
      </w:pPr>
      <w:ins w:id="1296" w:author="Unknown">
        <w:r>
          <w:rPr>
            <w:rFonts w:ascii="Open Sans" w:hAnsi="Open Sans"/>
            <w:b w:val="0"/>
            <w:bCs w:val="0"/>
            <w:color w:val="125692"/>
            <w:sz w:val="38"/>
            <w:szCs w:val="38"/>
          </w:rPr>
          <w:t>3, Các exception có sẵn trong Python.</w:t>
        </w:r>
      </w:ins>
    </w:p>
    <w:p w:rsidR="00830F3A" w:rsidRDefault="00830F3A" w:rsidP="00830F3A">
      <w:pPr>
        <w:pStyle w:val="NormalWeb"/>
        <w:shd w:val="clear" w:color="auto" w:fill="FFFFFF"/>
        <w:spacing w:before="0" w:beforeAutospacing="0" w:after="105" w:afterAutospacing="0"/>
        <w:textAlignment w:val="baseline"/>
        <w:rPr>
          <w:ins w:id="1297" w:author="Unknown"/>
          <w:rFonts w:ascii="Open Sans" w:hAnsi="Open Sans"/>
          <w:color w:val="444444"/>
          <w:sz w:val="21"/>
          <w:szCs w:val="21"/>
        </w:rPr>
      </w:pPr>
      <w:ins w:id="1298" w:author="Unknown">
        <w:r>
          <w:rPr>
            <w:rFonts w:ascii="Open Sans" w:hAnsi="Open Sans"/>
            <w:color w:val="444444"/>
            <w:sz w:val="21"/>
            <w:szCs w:val="21"/>
          </w:rPr>
          <w:t>Dưới đây là danh sách các exception mặc định trong Python.</w:t>
        </w:r>
      </w:ins>
    </w:p>
    <w:tbl>
      <w:tblPr>
        <w:tblW w:w="11400" w:type="dxa"/>
        <w:tblBorders>
          <w:top w:val="single" w:sz="6" w:space="0" w:color="E6E6E6"/>
          <w:left w:val="single" w:sz="6" w:space="0" w:color="auto"/>
          <w:bottom w:val="outset" w:sz="2" w:space="0" w:color="auto"/>
          <w:right w:val="outset" w:sz="2" w:space="0" w:color="auto"/>
        </w:tblBorders>
        <w:shd w:val="clear" w:color="auto" w:fill="FFFFFF"/>
        <w:tblLayout w:type="fixed"/>
        <w:tblCellMar>
          <w:left w:w="0" w:type="dxa"/>
          <w:right w:w="0" w:type="dxa"/>
        </w:tblCellMar>
        <w:tblLook w:val="04A0" w:firstRow="1" w:lastRow="0" w:firstColumn="1" w:lastColumn="0" w:noHBand="0" w:noVBand="1"/>
      </w:tblPr>
      <w:tblGrid>
        <w:gridCol w:w="1935"/>
        <w:gridCol w:w="9465"/>
      </w:tblGrid>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Exception Name</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Chú Thích</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Exception</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Đây là lớp cơ sở cho tất cả các exception, nó sẽ xuất hiện khi có bất cứ một lỗi nào xảy ra.</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StopIteration</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phương thức next() của interator không trỏ đến một đối tượng nào.</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SystemExit</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dùng phương thức sys.exit()</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StandardError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Lớp cơ sở cho tất cả các exception.</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ArithmeticError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có lỗi tính toán giữa các số với nhau</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OverflowError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thực hiện tính toán và giá trị của nó vượt quá ngưỡng giới hạn cho phép của kiểu dữ liệu.</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FloatingPointError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tính toán float thất bại.</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ZeroDivisonError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thực hiện phép chia cho 0.</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AssertionError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trong trường hợp lệnh assert thất bại.</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AttributeError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không tồn tại thuộc tính này, hoặc thiếu tham số truyền vào nó.</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EOFError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không có dữ liệu từ hàm input() hoặc cuối file.</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lastRenderedPageBreak/>
              <w:t>ImportError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lệnh import thất bại.</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KeyboardInterrupt</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ngắt trình biên dịch.</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LookupError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Lớp cơ sở cho tất cả các lỗi về lookup.</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IndexError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index không tồn tại trong list, string,...</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KeyError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key không tồn tại trong dictionary.</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NameError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một biến không tồn tại trong phạm vi bạn gọi nó.</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EnvironmentError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có bất kỳ một lỗi nào ngoài phạm vị của Python.</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IOError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xử dụng input/ output thất bại, hoặc  mở file không thành công.</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OSError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có lỗi từ hệ điều hành.</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SyntaxError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chương trình có lỗi cú pháp.</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IndentationError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bạn thụt dòng không đúng.</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SystemError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trình biên dịch có vấn đề nhưng mà nó lại không tự động exit.</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SystemExit</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trình biên dịch được thoát bởi </w:t>
            </w:r>
            <w:r>
              <w:rPr>
                <w:rStyle w:val="HTMLCode"/>
                <w:rFonts w:ascii="Consolas" w:eastAsiaTheme="minorHAnsi" w:hAnsi="Consolas"/>
                <w:color w:val="BB571A"/>
                <w:sz w:val="23"/>
                <w:szCs w:val="23"/>
                <w:bdr w:val="none" w:sz="0" w:space="0" w:color="auto" w:frame="1"/>
                <w:shd w:val="clear" w:color="auto" w:fill="F0F0F0"/>
              </w:rPr>
              <w:t>sys.exit()</w:t>
            </w:r>
            <w:r>
              <w:rPr>
                <w:rFonts w:ascii="Open Sans" w:hAnsi="Open Sans"/>
                <w:color w:val="444444"/>
                <w:sz w:val="21"/>
                <w:szCs w:val="21"/>
              </w:rPr>
              <w:t>.</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TypeError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thực thi toán tử hoặc hàm mà kiểu dữ liệu bị sai so với kiểu dữ liệu đã định nghĩa ban đầu.</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ValueError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chúng ta build 1 function mà kiểu dữ liệu đúng nhưng khi chúng ta thiết lập ở tham số là khác so với khi truyền vào.</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lastRenderedPageBreak/>
              <w:t>RuntimeError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lỗi được sinh ra không thuộc một danh mục nào.</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NotImplementedError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một phương thức trừu tượng cần được thực hiện trong lớp kế thừa chứ không phải là lớp thực thi</w:t>
            </w:r>
          </w:p>
        </w:tc>
      </w:tr>
      <w:tr w:rsidR="00830F3A" w:rsidTr="00830F3A">
        <w:tc>
          <w:tcPr>
            <w:tcW w:w="193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Strong"/>
                <w:rFonts w:ascii="Open Sans" w:hAnsi="Open Sans"/>
                <w:color w:val="444444"/>
                <w:sz w:val="21"/>
                <w:szCs w:val="21"/>
                <w:bdr w:val="none" w:sz="0" w:space="0" w:color="auto" w:frame="1"/>
              </w:rPr>
              <w:t>UnboundLocalError</w:t>
            </w:r>
          </w:p>
        </w:tc>
        <w:tc>
          <w:tcPr>
            <w:tcW w:w="9465" w:type="dxa"/>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Xuất hiện khi chúng ta cố tình truy cập vào một biến trong hàm hoặc phương thức, nhưng không thiết lập giá trị cho nó.</w:t>
            </w:r>
          </w:p>
        </w:tc>
      </w:tr>
    </w:tbl>
    <w:p w:rsidR="00830F3A" w:rsidRDefault="00830F3A" w:rsidP="00E03B5E">
      <w:pPr>
        <w:ind w:left="720"/>
      </w:pPr>
    </w:p>
    <w:p w:rsidR="00830F3A" w:rsidRDefault="00830F3A" w:rsidP="00E03B5E">
      <w:pPr>
        <w:ind w:left="720"/>
      </w:pP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Để mở file trong Python chúng ta sử dụng hàm </w:t>
      </w:r>
      <w:r>
        <w:rPr>
          <w:rStyle w:val="HTMLCode"/>
          <w:rFonts w:ascii="Consolas" w:hAnsi="Consolas"/>
          <w:color w:val="BB571A"/>
          <w:sz w:val="23"/>
          <w:szCs w:val="23"/>
          <w:bdr w:val="none" w:sz="0" w:space="0" w:color="auto" w:frame="1"/>
          <w:shd w:val="clear" w:color="auto" w:fill="F0F0F0"/>
        </w:rPr>
        <w:t>open</w:t>
      </w:r>
      <w:r>
        <w:rPr>
          <w:rFonts w:ascii="Open Sans" w:hAnsi="Open Sans"/>
          <w:color w:val="444444"/>
          <w:sz w:val="21"/>
          <w:szCs w:val="21"/>
        </w:rPr>
        <w:t> với cú pháp như sau:</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open(filePath, mode, buffer)</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p>
    <w:p w:rsidR="00830F3A" w:rsidRDefault="00830F3A" w:rsidP="00830F3A">
      <w:pPr>
        <w:numPr>
          <w:ilvl w:val="0"/>
          <w:numId w:val="36"/>
        </w:numPr>
        <w:shd w:val="clear" w:color="auto" w:fill="FFFFFF"/>
        <w:spacing w:after="0" w:line="240" w:lineRule="auto"/>
        <w:ind w:left="450"/>
        <w:textAlignment w:val="baseline"/>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filePath</w:t>
      </w:r>
      <w:r>
        <w:rPr>
          <w:rFonts w:ascii="Open Sans" w:hAnsi="Open Sans"/>
          <w:color w:val="444444"/>
          <w:sz w:val="21"/>
          <w:szCs w:val="21"/>
        </w:rPr>
        <w:t> là đường dẫn đến địa chỉ của file.</w:t>
      </w:r>
    </w:p>
    <w:p w:rsidR="00830F3A" w:rsidRDefault="00830F3A" w:rsidP="00830F3A">
      <w:pPr>
        <w:numPr>
          <w:ilvl w:val="0"/>
          <w:numId w:val="36"/>
        </w:numPr>
        <w:shd w:val="clear" w:color="auto" w:fill="FFFFFF"/>
        <w:spacing w:after="0" w:line="240" w:lineRule="auto"/>
        <w:ind w:left="450"/>
        <w:textAlignment w:val="baseline"/>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mode</w:t>
      </w:r>
      <w:r>
        <w:rPr>
          <w:rFonts w:ascii="Open Sans" w:hAnsi="Open Sans"/>
          <w:color w:val="444444"/>
          <w:sz w:val="21"/>
          <w:szCs w:val="21"/>
        </w:rPr>
        <w:t> là thông số thiết lập chế độ chúng ta mở file được cấp những quyền gì? Mặc địn mode sẽ bằng </w:t>
      </w:r>
      <w:r>
        <w:rPr>
          <w:rStyle w:val="HTMLCode"/>
          <w:rFonts w:ascii="Consolas" w:eastAsiaTheme="minorHAnsi" w:hAnsi="Consolas"/>
          <w:color w:val="BB571A"/>
          <w:sz w:val="23"/>
          <w:szCs w:val="23"/>
          <w:bdr w:val="none" w:sz="0" w:space="0" w:color="auto" w:frame="1"/>
          <w:shd w:val="clear" w:color="auto" w:fill="F0F0F0"/>
        </w:rPr>
        <w:t>r</w:t>
      </w:r>
      <w:r>
        <w:rPr>
          <w:rFonts w:ascii="Open Sans" w:hAnsi="Open Sans"/>
          <w:color w:val="444444"/>
          <w:sz w:val="21"/>
          <w:szCs w:val="21"/>
        </w:rPr>
        <w:t> (xem các </w:t>
      </w:r>
      <w:r>
        <w:rPr>
          <w:rStyle w:val="HTMLCode"/>
          <w:rFonts w:ascii="Consolas" w:eastAsiaTheme="minorHAnsi" w:hAnsi="Consolas"/>
          <w:color w:val="BB571A"/>
          <w:sz w:val="23"/>
          <w:szCs w:val="23"/>
          <w:bdr w:val="none" w:sz="0" w:space="0" w:color="auto" w:frame="1"/>
          <w:shd w:val="clear" w:color="auto" w:fill="F0F0F0"/>
        </w:rPr>
        <w:t>mode</w:t>
      </w:r>
      <w:r>
        <w:rPr>
          <w:rFonts w:ascii="Open Sans" w:hAnsi="Open Sans"/>
          <w:color w:val="444444"/>
          <w:sz w:val="21"/>
          <w:szCs w:val="21"/>
        </w:rPr>
        <w:t> ở dưới).</w:t>
      </w:r>
    </w:p>
    <w:p w:rsidR="00830F3A" w:rsidRDefault="00830F3A" w:rsidP="00830F3A">
      <w:pPr>
        <w:numPr>
          <w:ilvl w:val="0"/>
          <w:numId w:val="36"/>
        </w:numPr>
        <w:shd w:val="clear" w:color="auto" w:fill="FFFFFF"/>
        <w:spacing w:after="0" w:line="240" w:lineRule="auto"/>
        <w:ind w:left="450"/>
        <w:textAlignment w:val="baseline"/>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buffer</w:t>
      </w:r>
      <w:r>
        <w:rPr>
          <w:rFonts w:ascii="Open Sans" w:hAnsi="Open Sans"/>
          <w:color w:val="444444"/>
          <w:sz w:val="21"/>
          <w:szCs w:val="21"/>
        </w:rPr>
        <w:t> là thông số đệm cho file mặc định thì nó sẽ là 0.</w:t>
      </w:r>
    </w:p>
    <w:p w:rsidR="00830F3A" w:rsidRDefault="00830F3A" w:rsidP="00830F3A">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Các chế độ mode.</w:t>
      </w:r>
    </w:p>
    <w:tbl>
      <w:tblPr>
        <w:tblW w:w="11400" w:type="dxa"/>
        <w:tblBorders>
          <w:top w:val="single" w:sz="6" w:space="0" w:color="E6E6E6"/>
          <w:left w:val="single" w:sz="6" w:space="0" w:color="auto"/>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940"/>
        <w:gridCol w:w="10460"/>
      </w:tblGrid>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Mode</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Chú thích</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r</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Chế độ chỉ được phép đọc.</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rb</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Chế độ chỉ được phép đọc nhưng cho định dạn nhị phân.</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r+</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Chế độ này cho phép đọc và ghi file, con trỏ nó sẽ nằm ở đầu file.</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rb+</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Chế độ này cho phép đọc và ghi file ở dạng nhị phân, con trỏ sẽ nằm ở đầu file.</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w</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Chế độ ghi file, nếu như file không tồn tại thì nó sẽ tạo mới file và ghi nội dung, còn nếu như file đã tồn tại nó sẽ ghi đè nội dung lên file cũ.</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wb</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Tương tự chế độ </w:t>
            </w:r>
            <w:r>
              <w:rPr>
                <w:rStyle w:val="HTMLCode"/>
                <w:rFonts w:ascii="Consolas" w:eastAsiaTheme="minorHAnsi" w:hAnsi="Consolas"/>
                <w:color w:val="BB571A"/>
                <w:sz w:val="23"/>
                <w:szCs w:val="23"/>
                <w:bdr w:val="none" w:sz="0" w:space="0" w:color="auto" w:frame="1"/>
                <w:shd w:val="clear" w:color="auto" w:fill="F0F0F0"/>
              </w:rPr>
              <w:t>w</w:t>
            </w:r>
            <w:r>
              <w:rPr>
                <w:rFonts w:ascii="Open Sans" w:hAnsi="Open Sans"/>
                <w:color w:val="444444"/>
                <w:sz w:val="21"/>
                <w:szCs w:val="21"/>
              </w:rPr>
              <w:t> nhưng đối với nhị phân.</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lastRenderedPageBreak/>
              <w:t>w+</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Mở file trong chế độ đọc và ghi. còn lại như </w:t>
            </w:r>
            <w:r>
              <w:rPr>
                <w:rStyle w:val="HTMLCode"/>
                <w:rFonts w:ascii="Consolas" w:eastAsiaTheme="minorHAnsi" w:hAnsi="Consolas"/>
                <w:color w:val="BB571A"/>
                <w:sz w:val="23"/>
                <w:szCs w:val="23"/>
                <w:bdr w:val="none" w:sz="0" w:space="0" w:color="auto" w:frame="1"/>
                <w:shd w:val="clear" w:color="auto" w:fill="F0F0F0"/>
              </w:rPr>
              <w:t>w</w:t>
            </w:r>
            <w:r>
              <w:rPr>
                <w:rFonts w:ascii="Open Sans" w:hAnsi="Open Sans"/>
                <w:color w:val="444444"/>
                <w:sz w:val="21"/>
                <w:szCs w:val="21"/>
              </w:rPr>
              <w:t>.</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wb+</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Giống chế độ </w:t>
            </w:r>
            <w:r>
              <w:rPr>
                <w:rStyle w:val="HTMLCode"/>
                <w:rFonts w:ascii="Consolas" w:eastAsiaTheme="minorHAnsi" w:hAnsi="Consolas"/>
                <w:color w:val="BB571A"/>
                <w:sz w:val="23"/>
                <w:szCs w:val="23"/>
                <w:bdr w:val="none" w:sz="0" w:space="0" w:color="auto" w:frame="1"/>
                <w:shd w:val="clear" w:color="auto" w:fill="F0F0F0"/>
              </w:rPr>
              <w:t>w+</w:t>
            </w:r>
            <w:r>
              <w:rPr>
                <w:rFonts w:ascii="Open Sans" w:hAnsi="Open Sans"/>
                <w:color w:val="444444"/>
                <w:sz w:val="21"/>
                <w:szCs w:val="21"/>
              </w:rPr>
              <w:t> nhưng đối với nhị phân</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a</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Mở file trong chế độ ghi tiếp. Nếu file đã tồn tại rồi thì nó sẽ ghi tiếp nội dung, và nếu như file chưa tồn tại thì nó sẽ tạo một file mới và ghi nội dung vào đó.</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ab</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Tương tự </w:t>
            </w:r>
            <w:r>
              <w:rPr>
                <w:rStyle w:val="HTMLCode"/>
                <w:rFonts w:ascii="Consolas" w:eastAsiaTheme="minorHAnsi" w:hAnsi="Consolas"/>
                <w:color w:val="BB571A"/>
                <w:sz w:val="23"/>
                <w:szCs w:val="23"/>
                <w:bdr w:val="none" w:sz="0" w:space="0" w:color="auto" w:frame="1"/>
                <w:shd w:val="clear" w:color="auto" w:fill="F0F0F0"/>
              </w:rPr>
              <w:t>a</w:t>
            </w:r>
            <w:r>
              <w:rPr>
                <w:rFonts w:ascii="Open Sans" w:hAnsi="Open Sans"/>
                <w:color w:val="444444"/>
                <w:sz w:val="21"/>
                <w:szCs w:val="21"/>
              </w:rPr>
              <w:t> nhưng đối với nhị phân.</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a+</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Mở file trong chế độ đọc và ghi tiếp nội dung, còn lại cơ chế giống chế độ </w:t>
            </w:r>
            <w:r>
              <w:rPr>
                <w:rStyle w:val="HTMLCode"/>
                <w:rFonts w:ascii="Consolas" w:eastAsiaTheme="minorHAnsi" w:hAnsi="Consolas"/>
                <w:color w:val="BB571A"/>
                <w:sz w:val="23"/>
                <w:szCs w:val="23"/>
                <w:bdr w:val="none" w:sz="0" w:space="0" w:color="auto" w:frame="1"/>
                <w:shd w:val="clear" w:color="auto" w:fill="F0F0F0"/>
              </w:rPr>
              <w:t>a</w:t>
            </w:r>
            <w:r>
              <w:rPr>
                <w:rFonts w:ascii="Open Sans" w:hAnsi="Open Sans"/>
                <w:color w:val="444444"/>
                <w:sz w:val="21"/>
                <w:szCs w:val="21"/>
              </w:rPr>
              <w:t>.</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ab+</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Tương tự chế độ </w:t>
            </w:r>
            <w:r>
              <w:rPr>
                <w:rStyle w:val="HTMLCode"/>
                <w:rFonts w:ascii="Consolas" w:eastAsiaTheme="minorHAnsi" w:hAnsi="Consolas"/>
                <w:color w:val="BB571A"/>
                <w:sz w:val="23"/>
                <w:szCs w:val="23"/>
                <w:bdr w:val="none" w:sz="0" w:space="0" w:color="auto" w:frame="1"/>
                <w:shd w:val="clear" w:color="auto" w:fill="F0F0F0"/>
              </w:rPr>
              <w:t>a+</w:t>
            </w:r>
            <w:r>
              <w:rPr>
                <w:rFonts w:ascii="Open Sans" w:hAnsi="Open Sans"/>
                <w:color w:val="444444"/>
                <w:sz w:val="21"/>
                <w:szCs w:val="21"/>
              </w:rPr>
              <w:t> nhưng đối với nhị phân.</w:t>
            </w:r>
          </w:p>
        </w:tc>
      </w:tr>
    </w:tbl>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Mình sẽ đọc file readme.md có cùng cấp với file index.py của mình.</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w:t>
      </w:r>
      <w:r>
        <w:rPr>
          <w:rStyle w:val="hljs-comment"/>
          <w:rFonts w:ascii="Consolas" w:hAnsi="Consolas"/>
          <w:color w:val="65737E"/>
          <w:sz w:val="23"/>
          <w:szCs w:val="23"/>
          <w:bdr w:val="none" w:sz="0" w:space="0" w:color="auto" w:frame="1"/>
          <w:shd w:val="clear" w:color="auto" w:fill="2B303B"/>
        </w:rPr>
        <w:t>-- readme.md</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w:t>
      </w:r>
      <w:r>
        <w:rPr>
          <w:rStyle w:val="hljs-comment"/>
          <w:rFonts w:ascii="Consolas" w:hAnsi="Consolas"/>
          <w:color w:val="65737E"/>
          <w:sz w:val="23"/>
          <w:szCs w:val="23"/>
          <w:bdr w:val="none" w:sz="0" w:space="0" w:color="auto" w:frame="1"/>
          <w:shd w:val="clear" w:color="auto" w:fill="2B303B"/>
        </w:rPr>
        <w:t>-- index.py</w:t>
      </w:r>
    </w:p>
    <w:p w:rsidR="00830F3A" w:rsidRDefault="00830F3A" w:rsidP="00830F3A">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code file index.py</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index.py</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open(</w:t>
      </w:r>
      <w:r>
        <w:rPr>
          <w:rStyle w:val="hljs-string"/>
          <w:rFonts w:ascii="Consolas" w:hAnsi="Consolas"/>
          <w:color w:val="A3BE8C"/>
          <w:sz w:val="23"/>
          <w:szCs w:val="23"/>
          <w:bdr w:val="none" w:sz="0" w:space="0" w:color="auto" w:frame="1"/>
          <w:shd w:val="clear" w:color="auto" w:fill="2B303B"/>
        </w:rPr>
        <w:t>'readme.md'</w:t>
      </w:r>
      <w:r>
        <w:rPr>
          <w:rStyle w:val="HTMLCode"/>
          <w:rFonts w:ascii="Consolas" w:hAnsi="Consolas"/>
          <w:color w:val="C0C5CE"/>
          <w:sz w:val="23"/>
          <w:szCs w:val="23"/>
          <w:bdr w:val="none" w:sz="0" w:space="0" w:color="auto" w:frame="1"/>
          <w:shd w:val="clear" w:color="auto" w:fill="2B303B"/>
        </w:rPr>
        <w:t>)</w:t>
      </w:r>
    </w:p>
    <w:p w:rsidR="00830F3A" w:rsidRDefault="00830F3A" w:rsidP="00830F3A">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Lúc này hàm open sẽ trả về một object chứa các các phươn thức để tác động đến file.</w:t>
      </w:r>
    </w:p>
    <w:p w:rsidR="00830F3A" w:rsidRDefault="00830F3A" w:rsidP="00830F3A">
      <w:pPr>
        <w:pStyle w:val="Heading3"/>
        <w:shd w:val="clear" w:color="auto" w:fill="FFFFFF"/>
        <w:spacing w:before="0" w:after="150" w:line="450" w:lineRule="atLeast"/>
        <w:textAlignment w:val="baseline"/>
        <w:rPr>
          <w:rFonts w:ascii="Open Sans" w:hAnsi="Open Sans"/>
          <w:b w:val="0"/>
          <w:bCs w:val="0"/>
          <w:color w:val="125692"/>
          <w:sz w:val="30"/>
          <w:szCs w:val="30"/>
        </w:rPr>
      </w:pPr>
      <w:r>
        <w:rPr>
          <w:rFonts w:ascii="Open Sans" w:hAnsi="Open Sans"/>
          <w:b w:val="0"/>
          <w:bCs w:val="0"/>
          <w:color w:val="125692"/>
          <w:sz w:val="30"/>
          <w:szCs w:val="30"/>
        </w:rPr>
        <w:t>Đóng file.</w:t>
      </w:r>
    </w:p>
    <w:p w:rsidR="00830F3A" w:rsidRDefault="00830F3A" w:rsidP="00830F3A">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Để đóng một file đang được mở, thì chúng ta sử dụng phương thức close() với cú pháp như sau:</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fileObject.close()</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Trong đó, </w:t>
      </w:r>
      <w:r>
        <w:rPr>
          <w:rStyle w:val="HTMLCode"/>
          <w:rFonts w:ascii="Consolas" w:hAnsi="Consolas"/>
          <w:color w:val="BB571A"/>
          <w:sz w:val="23"/>
          <w:szCs w:val="23"/>
          <w:bdr w:val="none" w:sz="0" w:space="0" w:color="auto" w:frame="1"/>
          <w:shd w:val="clear" w:color="auto" w:fill="F0F0F0"/>
        </w:rPr>
        <w:t>fileObject</w:t>
      </w:r>
      <w:r>
        <w:rPr>
          <w:rFonts w:ascii="Open Sans" w:hAnsi="Open Sans"/>
          <w:color w:val="444444"/>
          <w:sz w:val="21"/>
          <w:szCs w:val="21"/>
        </w:rPr>
        <w:t> là đối tượng mà chúng ta thu được khi sử dụng hàm </w:t>
      </w:r>
      <w:r>
        <w:rPr>
          <w:rStyle w:val="HTMLCode"/>
          <w:rFonts w:ascii="Consolas" w:hAnsi="Consolas"/>
          <w:color w:val="BB571A"/>
          <w:sz w:val="23"/>
          <w:szCs w:val="23"/>
          <w:bdr w:val="none" w:sz="0" w:space="0" w:color="auto" w:frame="1"/>
          <w:shd w:val="clear" w:color="auto" w:fill="F0F0F0"/>
        </w:rPr>
        <w:t>open()</w:t>
      </w:r>
      <w:r>
        <w:rPr>
          <w:rFonts w:ascii="Open Sans" w:hAnsi="Open Sans"/>
          <w:color w:val="444444"/>
          <w:sz w:val="21"/>
          <w:szCs w:val="21"/>
        </w:rPr>
        <w:t>.</w:t>
      </w:r>
    </w:p>
    <w:p w:rsidR="00830F3A" w:rsidRDefault="00830F3A" w:rsidP="00830F3A">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Để đảm bảo quy chế đóng mở và giải phóng bộ nhớ cho chương trình thì các bạn phải luôn nhớ đống file khi kết thúc phiên làm việc.</w:t>
      </w:r>
    </w:p>
    <w:p w:rsidR="00830F3A" w:rsidRDefault="00830F3A" w:rsidP="00830F3A">
      <w:pPr>
        <w:pStyle w:val="Heading3"/>
        <w:shd w:val="clear" w:color="auto" w:fill="FFFFFF"/>
        <w:spacing w:before="0" w:after="150" w:line="450" w:lineRule="atLeast"/>
        <w:textAlignment w:val="baseline"/>
        <w:rPr>
          <w:rFonts w:ascii="Open Sans" w:hAnsi="Open Sans"/>
          <w:b w:val="0"/>
          <w:bCs w:val="0"/>
          <w:color w:val="125692"/>
          <w:sz w:val="30"/>
          <w:szCs w:val="30"/>
        </w:rPr>
      </w:pPr>
      <w:r>
        <w:rPr>
          <w:rFonts w:ascii="Open Sans" w:hAnsi="Open Sans"/>
          <w:b w:val="0"/>
          <w:bCs w:val="0"/>
          <w:color w:val="125692"/>
          <w:sz w:val="30"/>
          <w:szCs w:val="30"/>
        </w:rPr>
        <w:t>Đọc file.</w:t>
      </w:r>
    </w:p>
    <w:p w:rsidR="00830F3A" w:rsidRDefault="00830F3A" w:rsidP="00830F3A">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Sau khi đã mở được file ra rồi, để đọc được file thì chúng ta sử dụng phương thức read với cú pháp:</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fileObject.read(length);</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Trong đó</w:t>
      </w:r>
      <w:r>
        <w:rPr>
          <w:rFonts w:ascii="Open Sans" w:hAnsi="Open Sans"/>
          <w:color w:val="444444"/>
          <w:sz w:val="21"/>
          <w:szCs w:val="21"/>
        </w:rPr>
        <w:t>:</w:t>
      </w:r>
    </w:p>
    <w:p w:rsidR="00830F3A" w:rsidRDefault="00830F3A" w:rsidP="00830F3A">
      <w:pPr>
        <w:numPr>
          <w:ilvl w:val="0"/>
          <w:numId w:val="37"/>
        </w:numPr>
        <w:shd w:val="clear" w:color="auto" w:fill="FFFFFF"/>
        <w:spacing w:after="0" w:line="240" w:lineRule="auto"/>
        <w:ind w:left="450"/>
        <w:textAlignment w:val="baseline"/>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fileObject</w:t>
      </w:r>
      <w:r>
        <w:rPr>
          <w:rFonts w:ascii="Open Sans" w:hAnsi="Open Sans"/>
          <w:color w:val="444444"/>
          <w:sz w:val="21"/>
          <w:szCs w:val="21"/>
        </w:rPr>
        <w:t> là đối tượng mà chúng ta thu được khi sử dụng hàm </w:t>
      </w:r>
      <w:r>
        <w:rPr>
          <w:rStyle w:val="HTMLCode"/>
          <w:rFonts w:ascii="Consolas" w:eastAsiaTheme="minorHAnsi" w:hAnsi="Consolas"/>
          <w:color w:val="BB571A"/>
          <w:sz w:val="23"/>
          <w:szCs w:val="23"/>
          <w:bdr w:val="none" w:sz="0" w:space="0" w:color="auto" w:frame="1"/>
          <w:shd w:val="clear" w:color="auto" w:fill="F0F0F0"/>
        </w:rPr>
        <w:t>open()</w:t>
      </w:r>
      <w:r>
        <w:rPr>
          <w:rFonts w:ascii="Open Sans" w:hAnsi="Open Sans"/>
          <w:color w:val="444444"/>
          <w:sz w:val="21"/>
          <w:szCs w:val="21"/>
        </w:rPr>
        <w:t>.</w:t>
      </w:r>
    </w:p>
    <w:p w:rsidR="00830F3A" w:rsidRDefault="00830F3A" w:rsidP="00830F3A">
      <w:pPr>
        <w:numPr>
          <w:ilvl w:val="0"/>
          <w:numId w:val="37"/>
        </w:numPr>
        <w:shd w:val="clear" w:color="auto" w:fill="FFFFFF"/>
        <w:spacing w:after="0" w:line="240" w:lineRule="auto"/>
        <w:ind w:left="450"/>
        <w:textAlignment w:val="baseline"/>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length</w:t>
      </w:r>
      <w:r>
        <w:rPr>
          <w:rFonts w:ascii="Open Sans" w:hAnsi="Open Sans"/>
          <w:color w:val="444444"/>
          <w:sz w:val="21"/>
          <w:szCs w:val="21"/>
        </w:rPr>
        <w:t> là dung lượng của dữ liệu mà chúng ta muốn đọc, nếu để trống tham số này thì nó sẽ đọc hết file hoặc nếu file lớn quá thì nó sẽ đọc đến khi giới hạn của bộ nhớ cho phép.</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Mình sẽ đọc và xuất ra dữ liệu đọc được trong file readme ở trên.</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mo file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lastRenderedPageBreak/>
        <w:t>file = open(</w:t>
      </w:r>
      <w:r>
        <w:rPr>
          <w:rStyle w:val="hljs-string"/>
          <w:rFonts w:ascii="Consolas" w:hAnsi="Consolas"/>
          <w:color w:val="A3BE8C"/>
          <w:sz w:val="23"/>
          <w:szCs w:val="23"/>
          <w:bdr w:val="none" w:sz="0" w:space="0" w:color="auto" w:frame="1"/>
          <w:shd w:val="clear" w:color="auto" w:fill="2B303B"/>
        </w:rPr>
        <w:t>'readme.md'</w:t>
      </w:r>
      <w:r>
        <w:rPr>
          <w:rStyle w:val="HTMLCode"/>
          <w:rFonts w:ascii="Consolas" w:hAnsi="Consolas"/>
          <w:color w:val="C0C5CE"/>
          <w:sz w:val="23"/>
          <w:szCs w:val="23"/>
          <w:bdr w:val="none" w:sz="0" w:space="0" w:color="auto" w:frame="1"/>
          <w:shd w:val="clear" w:color="auto" w:fill="2B303B"/>
        </w:rPr>
        <w:t>)</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doc file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data = file.read();</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dong file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file.close()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in du lieu doc duoc</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print(data)</w:t>
      </w:r>
    </w:p>
    <w:p w:rsidR="00830F3A" w:rsidRDefault="00830F3A" w:rsidP="00830F3A">
      <w:pPr>
        <w:pStyle w:val="Heading3"/>
        <w:shd w:val="clear" w:color="auto" w:fill="FFFFFF"/>
        <w:spacing w:before="0" w:after="150" w:line="450" w:lineRule="atLeast"/>
        <w:textAlignment w:val="baseline"/>
        <w:rPr>
          <w:rFonts w:ascii="Open Sans" w:hAnsi="Open Sans"/>
          <w:b w:val="0"/>
          <w:bCs w:val="0"/>
          <w:color w:val="125692"/>
          <w:sz w:val="30"/>
          <w:szCs w:val="30"/>
        </w:rPr>
      </w:pPr>
      <w:r>
        <w:rPr>
          <w:rFonts w:ascii="Open Sans" w:hAnsi="Open Sans"/>
          <w:b w:val="0"/>
          <w:bCs w:val="0"/>
          <w:color w:val="125692"/>
          <w:sz w:val="30"/>
          <w:szCs w:val="30"/>
        </w:rPr>
        <w:t>Ghi file.</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Để ghi được file thì bạn phải chắc chắn là đang mở file ở các chế độ cho phép ghi. Và sử dụng phương thức </w:t>
      </w:r>
      <w:r>
        <w:rPr>
          <w:rStyle w:val="HTMLCode"/>
          <w:rFonts w:ascii="Consolas" w:hAnsi="Consolas"/>
          <w:color w:val="BB571A"/>
          <w:sz w:val="23"/>
          <w:szCs w:val="23"/>
          <w:bdr w:val="none" w:sz="0" w:space="0" w:color="auto" w:frame="1"/>
          <w:shd w:val="clear" w:color="auto" w:fill="F0F0F0"/>
        </w:rPr>
        <w:t>write</w:t>
      </w:r>
      <w:r>
        <w:rPr>
          <w:rFonts w:ascii="Open Sans" w:hAnsi="Open Sans"/>
          <w:color w:val="444444"/>
          <w:sz w:val="21"/>
          <w:szCs w:val="21"/>
        </w:rPr>
        <w:t> với cú pháp sau:</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fileObject.write(data)</w:t>
      </w:r>
    </w:p>
    <w:p w:rsidR="00830F3A" w:rsidRDefault="00830F3A" w:rsidP="00830F3A">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Trong đó:</w:t>
      </w:r>
    </w:p>
    <w:p w:rsidR="00830F3A" w:rsidRDefault="00830F3A" w:rsidP="00830F3A">
      <w:pPr>
        <w:numPr>
          <w:ilvl w:val="0"/>
          <w:numId w:val="38"/>
        </w:numPr>
        <w:shd w:val="clear" w:color="auto" w:fill="FFFFFF"/>
        <w:spacing w:after="0" w:line="240" w:lineRule="auto"/>
        <w:ind w:left="450"/>
        <w:textAlignment w:val="baseline"/>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fileObject</w:t>
      </w:r>
      <w:r>
        <w:rPr>
          <w:rFonts w:ascii="Open Sans" w:hAnsi="Open Sans"/>
          <w:color w:val="444444"/>
          <w:sz w:val="21"/>
          <w:szCs w:val="21"/>
        </w:rPr>
        <w:t> là đối tượng mà chúng ta thu được khi sử dụng hàm </w:t>
      </w:r>
      <w:r>
        <w:rPr>
          <w:rStyle w:val="HTMLCode"/>
          <w:rFonts w:ascii="Consolas" w:eastAsiaTheme="minorHAnsi" w:hAnsi="Consolas"/>
          <w:color w:val="BB571A"/>
          <w:sz w:val="23"/>
          <w:szCs w:val="23"/>
          <w:bdr w:val="none" w:sz="0" w:space="0" w:color="auto" w:frame="1"/>
          <w:shd w:val="clear" w:color="auto" w:fill="F0F0F0"/>
        </w:rPr>
        <w:t>open()</w:t>
      </w:r>
      <w:r>
        <w:rPr>
          <w:rFonts w:ascii="Open Sans" w:hAnsi="Open Sans"/>
          <w:color w:val="444444"/>
          <w:sz w:val="21"/>
          <w:szCs w:val="21"/>
        </w:rPr>
        <w:t>.</w:t>
      </w:r>
    </w:p>
    <w:p w:rsidR="00830F3A" w:rsidRDefault="00830F3A" w:rsidP="00830F3A">
      <w:pPr>
        <w:numPr>
          <w:ilvl w:val="0"/>
          <w:numId w:val="38"/>
        </w:numPr>
        <w:shd w:val="clear" w:color="auto" w:fill="FFFFFF"/>
        <w:spacing w:after="0" w:line="240" w:lineRule="auto"/>
        <w:ind w:left="450"/>
        <w:textAlignment w:val="baseline"/>
        <w:rPr>
          <w:rFonts w:ascii="Open Sans" w:hAnsi="Open Sans"/>
          <w:color w:val="444444"/>
          <w:sz w:val="21"/>
          <w:szCs w:val="21"/>
        </w:rPr>
      </w:pPr>
      <w:r>
        <w:rPr>
          <w:rFonts w:ascii="Open Sans" w:hAnsi="Open Sans"/>
          <w:color w:val="444444"/>
          <w:sz w:val="21"/>
          <w:szCs w:val="21"/>
        </w:rPr>
        <w:t>data là dữ liệu mà chúng ta muốn ghi vào trong file.</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Mình sẽ ghi dữ liệu vào file readme.md</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mo file o che do ghi</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file = open(</w:t>
      </w:r>
      <w:r>
        <w:rPr>
          <w:rStyle w:val="hljs-string"/>
          <w:rFonts w:ascii="Consolas" w:hAnsi="Consolas"/>
          <w:color w:val="A3BE8C"/>
          <w:sz w:val="23"/>
          <w:szCs w:val="23"/>
          <w:bdr w:val="none" w:sz="0" w:space="0" w:color="auto" w:frame="1"/>
          <w:shd w:val="clear" w:color="auto" w:fill="2B303B"/>
        </w:rPr>
        <w:t>'readme.md'</w:t>
      </w:r>
      <w:r>
        <w:rPr>
          <w:rStyle w:val="HTMLCode"/>
          <w:rFonts w:ascii="Consolas" w:hAnsi="Consolas"/>
          <w:color w:val="C0C5CE"/>
          <w:sz w:val="23"/>
          <w:szCs w:val="23"/>
          <w:bdr w:val="none" w:sz="0" w:space="0" w:color="auto" w:frame="1"/>
          <w:shd w:val="clear" w:color="auto" w:fill="2B303B"/>
        </w:rPr>
        <w:t>,</w:t>
      </w:r>
      <w:r>
        <w:rPr>
          <w:rStyle w:val="hljs-string"/>
          <w:rFonts w:ascii="Consolas" w:hAnsi="Consolas"/>
          <w:color w:val="A3BE8C"/>
          <w:sz w:val="23"/>
          <w:szCs w:val="23"/>
          <w:bdr w:val="none" w:sz="0" w:space="0" w:color="auto" w:frame="1"/>
          <w:shd w:val="clear" w:color="auto" w:fill="2B303B"/>
        </w:rPr>
        <w:t>'w'</w:t>
      </w:r>
      <w:r>
        <w:rPr>
          <w:rStyle w:val="HTMLCode"/>
          <w:rFonts w:ascii="Consolas" w:hAnsi="Consolas"/>
          <w:color w:val="C0C5CE"/>
          <w:sz w:val="23"/>
          <w:szCs w:val="23"/>
          <w:bdr w:val="none" w:sz="0" w:space="0" w:color="auto" w:frame="1"/>
          <w:shd w:val="clear" w:color="auto" w:fill="2B303B"/>
        </w:rPr>
        <w:t>)</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ghi file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file.write(</w:t>
      </w:r>
      <w:r>
        <w:rPr>
          <w:rStyle w:val="hljs-string"/>
          <w:rFonts w:ascii="Consolas" w:hAnsi="Consolas"/>
          <w:color w:val="A3BE8C"/>
          <w:sz w:val="23"/>
          <w:szCs w:val="23"/>
          <w:bdr w:val="none" w:sz="0" w:space="0" w:color="auto" w:frame="1"/>
          <w:shd w:val="clear" w:color="auto" w:fill="2B303B"/>
        </w:rPr>
        <w:t>'Vu Thanh Tai - toidicode.com'</w:t>
      </w:r>
      <w:r>
        <w:rPr>
          <w:rStyle w:val="HTMLCode"/>
          <w:rFonts w:ascii="Consolas" w:hAnsi="Consolas"/>
          <w:color w:val="C0C5CE"/>
          <w:sz w:val="23"/>
          <w:szCs w:val="23"/>
          <w:bdr w:val="none" w:sz="0" w:space="0" w:color="auto" w:frame="1"/>
          <w:shd w:val="clear" w:color="auto" w:fill="2B303B"/>
        </w:rPr>
        <w:t>)</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dong file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file.close()</w:t>
      </w:r>
    </w:p>
    <w:p w:rsidR="00830F3A" w:rsidRDefault="00830F3A" w:rsidP="00830F3A">
      <w:pPr>
        <w:pStyle w:val="Heading3"/>
        <w:shd w:val="clear" w:color="auto" w:fill="FFFFFF"/>
        <w:spacing w:before="0" w:after="150" w:line="450" w:lineRule="atLeast"/>
        <w:textAlignment w:val="baseline"/>
        <w:rPr>
          <w:rFonts w:ascii="Open Sans" w:hAnsi="Open Sans"/>
          <w:b w:val="0"/>
          <w:bCs w:val="0"/>
          <w:color w:val="125692"/>
          <w:sz w:val="30"/>
          <w:szCs w:val="30"/>
        </w:rPr>
      </w:pPr>
      <w:r>
        <w:rPr>
          <w:rFonts w:ascii="Open Sans" w:hAnsi="Open Sans"/>
          <w:b w:val="0"/>
          <w:bCs w:val="0"/>
          <w:color w:val="125692"/>
          <w:sz w:val="30"/>
          <w:szCs w:val="30"/>
        </w:rPr>
        <w:t>Các thuộc tính trong file.</w:t>
      </w:r>
    </w:p>
    <w:p w:rsidR="00830F3A" w:rsidRDefault="00830F3A" w:rsidP="00830F3A">
      <w:pPr>
        <w:pStyle w:val="NormalWeb"/>
        <w:shd w:val="clear" w:color="auto" w:fill="FFFFFF"/>
        <w:spacing w:before="0" w:beforeAutospacing="0" w:after="105" w:afterAutospacing="0"/>
        <w:textAlignment w:val="baseline"/>
        <w:rPr>
          <w:rFonts w:ascii="Open Sans" w:hAnsi="Open Sans"/>
          <w:color w:val="444444"/>
          <w:sz w:val="21"/>
          <w:szCs w:val="21"/>
        </w:rPr>
      </w:pPr>
      <w:r>
        <w:rPr>
          <w:rFonts w:ascii="Open Sans" w:hAnsi="Open Sans"/>
          <w:color w:val="444444"/>
          <w:sz w:val="21"/>
          <w:szCs w:val="21"/>
        </w:rPr>
        <w:t>Nếu như bạn cần biết thêm các thông số của file hiện tại thì bạn có thể tham khảo thêm các thuộc tính trong object file mà Python đã cung cấp sẵn cho chúng ta. Các thuộc tính như sau:</w:t>
      </w:r>
    </w:p>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Fonts w:ascii="Open Sans" w:hAnsi="Open Sans"/>
          <w:color w:val="444444"/>
          <w:sz w:val="21"/>
          <w:szCs w:val="21"/>
        </w:rPr>
        <w:t>Trong các trường hợp dưới đây: giả sử </w:t>
      </w:r>
      <w:r>
        <w:rPr>
          <w:rStyle w:val="HTMLCode"/>
          <w:rFonts w:ascii="Consolas" w:hAnsi="Consolas"/>
          <w:color w:val="BB571A"/>
          <w:sz w:val="23"/>
          <w:szCs w:val="23"/>
          <w:bdr w:val="none" w:sz="0" w:space="0" w:color="auto" w:frame="1"/>
          <w:shd w:val="clear" w:color="auto" w:fill="F0F0F0"/>
        </w:rPr>
        <w:t>file</w:t>
      </w:r>
      <w:r>
        <w:rPr>
          <w:rFonts w:ascii="Open Sans" w:hAnsi="Open Sans"/>
          <w:color w:val="444444"/>
          <w:sz w:val="21"/>
          <w:szCs w:val="21"/>
        </w:rPr>
        <w:t> là kết quả thu được từ hàm </w:t>
      </w:r>
      <w:r>
        <w:rPr>
          <w:rStyle w:val="HTMLCode"/>
          <w:rFonts w:ascii="Consolas" w:hAnsi="Consolas"/>
          <w:color w:val="BB571A"/>
          <w:sz w:val="23"/>
          <w:szCs w:val="23"/>
          <w:bdr w:val="none" w:sz="0" w:space="0" w:color="auto" w:frame="1"/>
          <w:shd w:val="clear" w:color="auto" w:fill="F0F0F0"/>
        </w:rPr>
        <w:t>open()</w:t>
      </w:r>
      <w:r>
        <w:rPr>
          <w:rFonts w:ascii="Open Sans" w:hAnsi="Open Sans"/>
          <w:color w:val="444444"/>
          <w:sz w:val="21"/>
          <w:szCs w:val="21"/>
        </w:rPr>
        <w:t>.</w:t>
      </w:r>
    </w:p>
    <w:tbl>
      <w:tblPr>
        <w:tblW w:w="11400" w:type="dxa"/>
        <w:tblBorders>
          <w:top w:val="single" w:sz="6" w:space="0" w:color="E6E6E6"/>
          <w:left w:val="single" w:sz="6" w:space="0" w:color="auto"/>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2791"/>
        <w:gridCol w:w="8609"/>
      </w:tblGrid>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Thuộc tính</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Chú thích</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file.name</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Trả về tên của file đang được mở.</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file.mode</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Trả về chế độ mode của file đang được mở.</w:t>
            </w:r>
          </w:p>
        </w:tc>
      </w:tr>
      <w:tr w:rsidR="00830F3A" w:rsidTr="00830F3A">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Style w:val="HTMLCode"/>
                <w:rFonts w:ascii="Consolas" w:eastAsiaTheme="minorHAnsi" w:hAnsi="Consolas"/>
                <w:color w:val="BB571A"/>
                <w:sz w:val="23"/>
                <w:szCs w:val="23"/>
                <w:bdr w:val="none" w:sz="0" w:space="0" w:color="auto" w:frame="1"/>
                <w:shd w:val="clear" w:color="auto" w:fill="F0F0F0"/>
              </w:rPr>
              <w:t>file.closed</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830F3A" w:rsidRDefault="00830F3A">
            <w:pPr>
              <w:rPr>
                <w:rFonts w:ascii="Open Sans" w:hAnsi="Open Sans"/>
                <w:color w:val="444444"/>
                <w:sz w:val="21"/>
                <w:szCs w:val="21"/>
              </w:rPr>
            </w:pPr>
            <w:r>
              <w:rPr>
                <w:rFonts w:ascii="Open Sans" w:hAnsi="Open Sans"/>
                <w:color w:val="444444"/>
                <w:sz w:val="21"/>
                <w:szCs w:val="21"/>
              </w:rPr>
              <w:t>Trả về true nếu file đã được đóng, và false nếu file chưa đóng.</w:t>
            </w:r>
          </w:p>
        </w:tc>
      </w:tr>
    </w:tbl>
    <w:p w:rsidR="00830F3A" w:rsidRDefault="00830F3A" w:rsidP="00830F3A">
      <w:pPr>
        <w:pStyle w:val="NormalWeb"/>
        <w:shd w:val="clear" w:color="auto" w:fill="FFFFFF"/>
        <w:spacing w:before="0" w:beforeAutospacing="0" w:after="0" w:afterAutospacing="0"/>
        <w:textAlignment w:val="baseline"/>
        <w:rPr>
          <w:rFonts w:ascii="Open Sans" w:hAnsi="Open Sans"/>
          <w:color w:val="444444"/>
          <w:sz w:val="21"/>
          <w:szCs w:val="21"/>
        </w:rPr>
      </w:pPr>
      <w:r>
        <w:rPr>
          <w:rStyle w:val="Strong"/>
          <w:rFonts w:ascii="Open Sans" w:hAnsi="Open Sans"/>
          <w:color w:val="444444"/>
          <w:sz w:val="21"/>
          <w:szCs w:val="21"/>
          <w:bdr w:val="none" w:sz="0" w:space="0" w:color="auto" w:frame="1"/>
        </w:rPr>
        <w:t>VD</w:t>
      </w:r>
      <w:r>
        <w:rPr>
          <w:rFonts w:ascii="Open Sans" w:hAnsi="Open Sans"/>
          <w:color w:val="444444"/>
          <w:sz w:val="21"/>
          <w:szCs w:val="21"/>
        </w:rPr>
        <w:t>: Mình sẽ in ra thông số của file readme.md ở trên.</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file = open(</w:t>
      </w:r>
      <w:r>
        <w:rPr>
          <w:rStyle w:val="hljs-string"/>
          <w:rFonts w:ascii="Consolas" w:hAnsi="Consolas"/>
          <w:color w:val="A3BE8C"/>
          <w:sz w:val="23"/>
          <w:szCs w:val="23"/>
          <w:bdr w:val="none" w:sz="0" w:space="0" w:color="auto" w:frame="1"/>
          <w:shd w:val="clear" w:color="auto" w:fill="2B303B"/>
        </w:rPr>
        <w:t>'readme.md'</w:t>
      </w:r>
      <w:r>
        <w:rPr>
          <w:rStyle w:val="HTMLCode"/>
          <w:rFonts w:ascii="Consolas" w:hAnsi="Consolas"/>
          <w:color w:val="C0C5CE"/>
          <w:sz w:val="23"/>
          <w:szCs w:val="23"/>
          <w:bdr w:val="none" w:sz="0" w:space="0" w:color="auto" w:frame="1"/>
          <w:shd w:val="clear" w:color="auto" w:fill="2B303B"/>
        </w:rPr>
        <w:t>,</w:t>
      </w:r>
      <w:r>
        <w:rPr>
          <w:rStyle w:val="hljs-string"/>
          <w:rFonts w:ascii="Consolas" w:hAnsi="Consolas"/>
          <w:color w:val="A3BE8C"/>
          <w:sz w:val="23"/>
          <w:szCs w:val="23"/>
          <w:bdr w:val="none" w:sz="0" w:space="0" w:color="auto" w:frame="1"/>
          <w:shd w:val="clear" w:color="auto" w:fill="2B303B"/>
        </w:rPr>
        <w:t>'w'</w:t>
      </w:r>
      <w:r>
        <w:rPr>
          <w:rStyle w:val="HTMLCode"/>
          <w:rFonts w:ascii="Consolas" w:hAnsi="Consolas"/>
          <w:color w:val="C0C5CE"/>
          <w:sz w:val="23"/>
          <w:szCs w:val="23"/>
          <w:bdr w:val="none" w:sz="0" w:space="0" w:color="auto" w:frame="1"/>
          <w:shd w:val="clear" w:color="auto" w:fill="2B303B"/>
        </w:rPr>
        <w:t>)</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print( file.name )</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lastRenderedPageBreak/>
        <w:t># readme</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print( file.mode )</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w</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TMLCode"/>
          <w:rFonts w:ascii="Consolas" w:hAnsi="Consolas"/>
          <w:color w:val="C0C5CE"/>
          <w:sz w:val="23"/>
          <w:szCs w:val="23"/>
          <w:bdr w:val="none" w:sz="0" w:space="0" w:color="auto" w:frame="1"/>
          <w:shd w:val="clear" w:color="auto" w:fill="2B303B"/>
        </w:rPr>
        <w:t>print( file.closed )</w:t>
      </w:r>
    </w:p>
    <w:p w:rsidR="00830F3A" w:rsidRDefault="00830F3A" w:rsidP="00830F3A">
      <w:pPr>
        <w:pStyle w:val="HTMLPreformatted"/>
        <w:shd w:val="clear" w:color="auto" w:fill="F6F6F6"/>
        <w:spacing w:line="360" w:lineRule="atLeast"/>
        <w:textAlignment w:val="baseline"/>
        <w:rPr>
          <w:rStyle w:val="HTMLCode"/>
          <w:rFonts w:ascii="Consolas" w:hAnsi="Consolas"/>
          <w:color w:val="C0C5CE"/>
          <w:sz w:val="23"/>
          <w:szCs w:val="23"/>
          <w:bdr w:val="none" w:sz="0" w:space="0" w:color="auto" w:frame="1"/>
          <w:shd w:val="clear" w:color="auto" w:fill="2B303B"/>
        </w:rPr>
      </w:pPr>
      <w:r>
        <w:rPr>
          <w:rStyle w:val="hljs-comment"/>
          <w:rFonts w:ascii="Consolas" w:hAnsi="Consolas"/>
          <w:color w:val="65737E"/>
          <w:sz w:val="23"/>
          <w:szCs w:val="23"/>
          <w:bdr w:val="none" w:sz="0" w:space="0" w:color="auto" w:frame="1"/>
          <w:shd w:val="clear" w:color="auto" w:fill="2B303B"/>
        </w:rPr>
        <w:t># False</w:t>
      </w:r>
    </w:p>
    <w:p w:rsidR="00830F3A" w:rsidRDefault="00830F3A" w:rsidP="00830F3A">
      <w:pPr>
        <w:pStyle w:val="HTMLPreformatted"/>
        <w:shd w:val="clear" w:color="auto" w:fill="F6F6F6"/>
        <w:spacing w:line="360" w:lineRule="atLeast"/>
        <w:textAlignment w:val="baseline"/>
        <w:rPr>
          <w:rFonts w:ascii="Courier" w:hAnsi="Courier"/>
          <w:color w:val="444444"/>
          <w:sz w:val="21"/>
          <w:szCs w:val="21"/>
        </w:rPr>
      </w:pPr>
      <w:r>
        <w:rPr>
          <w:rStyle w:val="HTMLCode"/>
          <w:rFonts w:ascii="Consolas" w:hAnsi="Consolas"/>
          <w:color w:val="C0C5CE"/>
          <w:sz w:val="23"/>
          <w:szCs w:val="23"/>
          <w:bdr w:val="none" w:sz="0" w:space="0" w:color="auto" w:frame="1"/>
          <w:shd w:val="clear" w:color="auto" w:fill="2B303B"/>
        </w:rPr>
        <w:t>file.close()</w:t>
      </w:r>
    </w:p>
    <w:p w:rsidR="00830F3A" w:rsidRDefault="00830F3A" w:rsidP="00E03B5E">
      <w:pPr>
        <w:ind w:left="720"/>
      </w:pPr>
      <w:bookmarkStart w:id="1299" w:name="_GoBack"/>
      <w:bookmarkEnd w:id="1299"/>
    </w:p>
    <w:sectPr w:rsidR="0083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BA3"/>
    <w:multiLevelType w:val="multilevel"/>
    <w:tmpl w:val="377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845125"/>
    <w:multiLevelType w:val="multilevel"/>
    <w:tmpl w:val="60D4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23BEC"/>
    <w:multiLevelType w:val="multilevel"/>
    <w:tmpl w:val="FD24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B05D99"/>
    <w:multiLevelType w:val="multilevel"/>
    <w:tmpl w:val="06F8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DA40C5"/>
    <w:multiLevelType w:val="multilevel"/>
    <w:tmpl w:val="33AE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0A2A5C"/>
    <w:multiLevelType w:val="multilevel"/>
    <w:tmpl w:val="97E8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B3012E"/>
    <w:multiLevelType w:val="multilevel"/>
    <w:tmpl w:val="D07C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24735E"/>
    <w:multiLevelType w:val="multilevel"/>
    <w:tmpl w:val="3CB2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837725"/>
    <w:multiLevelType w:val="multilevel"/>
    <w:tmpl w:val="2BD2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B73503"/>
    <w:multiLevelType w:val="multilevel"/>
    <w:tmpl w:val="C84A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980701"/>
    <w:multiLevelType w:val="multilevel"/>
    <w:tmpl w:val="A3A0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385D44"/>
    <w:multiLevelType w:val="multilevel"/>
    <w:tmpl w:val="8F7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755604"/>
    <w:multiLevelType w:val="multilevel"/>
    <w:tmpl w:val="4DB8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0D6FD0"/>
    <w:multiLevelType w:val="multilevel"/>
    <w:tmpl w:val="ADCE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0108F3"/>
    <w:multiLevelType w:val="multilevel"/>
    <w:tmpl w:val="FBFED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E741DC"/>
    <w:multiLevelType w:val="multilevel"/>
    <w:tmpl w:val="962E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3C6C18"/>
    <w:multiLevelType w:val="multilevel"/>
    <w:tmpl w:val="36C2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B55228"/>
    <w:multiLevelType w:val="multilevel"/>
    <w:tmpl w:val="2BA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CD5D13"/>
    <w:multiLevelType w:val="multilevel"/>
    <w:tmpl w:val="D2E0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B3A238D"/>
    <w:multiLevelType w:val="multilevel"/>
    <w:tmpl w:val="488C8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CA6500"/>
    <w:multiLevelType w:val="multilevel"/>
    <w:tmpl w:val="1C8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282034"/>
    <w:multiLevelType w:val="multilevel"/>
    <w:tmpl w:val="21E2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2CB7103"/>
    <w:multiLevelType w:val="multilevel"/>
    <w:tmpl w:val="A0F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E75311"/>
    <w:multiLevelType w:val="multilevel"/>
    <w:tmpl w:val="08C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5C45FA"/>
    <w:multiLevelType w:val="multilevel"/>
    <w:tmpl w:val="76E0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5330DC"/>
    <w:multiLevelType w:val="multilevel"/>
    <w:tmpl w:val="3F5C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F84D3F"/>
    <w:multiLevelType w:val="multilevel"/>
    <w:tmpl w:val="7E4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E553A0C"/>
    <w:multiLevelType w:val="multilevel"/>
    <w:tmpl w:val="3C30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9455B6"/>
    <w:multiLevelType w:val="multilevel"/>
    <w:tmpl w:val="EC7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0E74F51"/>
    <w:multiLevelType w:val="multilevel"/>
    <w:tmpl w:val="353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FB3089"/>
    <w:multiLevelType w:val="multilevel"/>
    <w:tmpl w:val="606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1F52CD"/>
    <w:multiLevelType w:val="multilevel"/>
    <w:tmpl w:val="758C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2265BD"/>
    <w:multiLevelType w:val="multilevel"/>
    <w:tmpl w:val="8C24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F4441D"/>
    <w:multiLevelType w:val="multilevel"/>
    <w:tmpl w:val="82B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9602D1"/>
    <w:multiLevelType w:val="multilevel"/>
    <w:tmpl w:val="721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2F655E"/>
    <w:multiLevelType w:val="multilevel"/>
    <w:tmpl w:val="2606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30068B"/>
    <w:multiLevelType w:val="multilevel"/>
    <w:tmpl w:val="4D0C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B820769"/>
    <w:multiLevelType w:val="multilevel"/>
    <w:tmpl w:val="CFE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5"/>
  </w:num>
  <w:num w:numId="3">
    <w:abstractNumId w:val="28"/>
  </w:num>
  <w:num w:numId="4">
    <w:abstractNumId w:val="36"/>
  </w:num>
  <w:num w:numId="5">
    <w:abstractNumId w:val="14"/>
  </w:num>
  <w:num w:numId="6">
    <w:abstractNumId w:val="35"/>
  </w:num>
  <w:num w:numId="7">
    <w:abstractNumId w:val="37"/>
  </w:num>
  <w:num w:numId="8">
    <w:abstractNumId w:val="12"/>
  </w:num>
  <w:num w:numId="9">
    <w:abstractNumId w:val="6"/>
  </w:num>
  <w:num w:numId="10">
    <w:abstractNumId w:val="27"/>
  </w:num>
  <w:num w:numId="11">
    <w:abstractNumId w:val="5"/>
  </w:num>
  <w:num w:numId="12">
    <w:abstractNumId w:val="3"/>
  </w:num>
  <w:num w:numId="13">
    <w:abstractNumId w:val="2"/>
  </w:num>
  <w:num w:numId="14">
    <w:abstractNumId w:val="21"/>
  </w:num>
  <w:num w:numId="15">
    <w:abstractNumId w:val="26"/>
  </w:num>
  <w:num w:numId="16">
    <w:abstractNumId w:val="19"/>
  </w:num>
  <w:num w:numId="17">
    <w:abstractNumId w:val="17"/>
  </w:num>
  <w:num w:numId="18">
    <w:abstractNumId w:val="22"/>
  </w:num>
  <w:num w:numId="19">
    <w:abstractNumId w:val="7"/>
  </w:num>
  <w:num w:numId="20">
    <w:abstractNumId w:val="30"/>
  </w:num>
  <w:num w:numId="21">
    <w:abstractNumId w:val="31"/>
  </w:num>
  <w:num w:numId="22">
    <w:abstractNumId w:val="8"/>
  </w:num>
  <w:num w:numId="23">
    <w:abstractNumId w:val="24"/>
  </w:num>
  <w:num w:numId="24">
    <w:abstractNumId w:val="13"/>
  </w:num>
  <w:num w:numId="25">
    <w:abstractNumId w:val="16"/>
  </w:num>
  <w:num w:numId="26">
    <w:abstractNumId w:val="20"/>
  </w:num>
  <w:num w:numId="27">
    <w:abstractNumId w:val="15"/>
  </w:num>
  <w:num w:numId="28">
    <w:abstractNumId w:val="0"/>
  </w:num>
  <w:num w:numId="29">
    <w:abstractNumId w:val="33"/>
  </w:num>
  <w:num w:numId="30">
    <w:abstractNumId w:val="4"/>
  </w:num>
  <w:num w:numId="31">
    <w:abstractNumId w:val="34"/>
  </w:num>
  <w:num w:numId="32">
    <w:abstractNumId w:val="9"/>
  </w:num>
  <w:num w:numId="33">
    <w:abstractNumId w:val="23"/>
  </w:num>
  <w:num w:numId="34">
    <w:abstractNumId w:val="1"/>
  </w:num>
  <w:num w:numId="35">
    <w:abstractNumId w:val="29"/>
  </w:num>
  <w:num w:numId="36">
    <w:abstractNumId w:val="32"/>
  </w:num>
  <w:num w:numId="37">
    <w:abstractNumId w:val="1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CCA"/>
    <w:rsid w:val="00204758"/>
    <w:rsid w:val="00830F3A"/>
    <w:rsid w:val="00BF0725"/>
    <w:rsid w:val="00C07CCA"/>
    <w:rsid w:val="00E0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3B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047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03B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B5E"/>
    <w:rPr>
      <w:b/>
      <w:bCs/>
    </w:rPr>
  </w:style>
  <w:style w:type="character" w:styleId="HTMLCode">
    <w:name w:val="HTML Code"/>
    <w:basedOn w:val="DefaultParagraphFont"/>
    <w:uiPriority w:val="99"/>
    <w:semiHidden/>
    <w:unhideWhenUsed/>
    <w:rsid w:val="00E03B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03B5E"/>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E03B5E"/>
  </w:style>
  <w:style w:type="paragraph" w:styleId="HTMLPreformatted">
    <w:name w:val="HTML Preformatted"/>
    <w:basedOn w:val="Normal"/>
    <w:link w:val="HTMLPreformattedChar"/>
    <w:uiPriority w:val="99"/>
    <w:semiHidden/>
    <w:unhideWhenUsed/>
    <w:rsid w:val="00E0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B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03B5E"/>
    <w:rPr>
      <w:rFonts w:asciiTheme="majorHAnsi" w:eastAsiaTheme="majorEastAsia" w:hAnsiTheme="majorHAnsi" w:cstheme="majorBidi"/>
      <w:b/>
      <w:bCs/>
      <w:color w:val="4F81BD" w:themeColor="accent1"/>
    </w:rPr>
  </w:style>
  <w:style w:type="character" w:customStyle="1" w:styleId="hljs-comment">
    <w:name w:val="hljs-comment"/>
    <w:basedOn w:val="DefaultParagraphFont"/>
    <w:rsid w:val="00E03B5E"/>
  </w:style>
  <w:style w:type="character" w:customStyle="1" w:styleId="hljs-number">
    <w:name w:val="hljs-number"/>
    <w:basedOn w:val="DefaultParagraphFont"/>
    <w:rsid w:val="00E03B5E"/>
  </w:style>
  <w:style w:type="character" w:customStyle="1" w:styleId="hljs-keyword">
    <w:name w:val="hljs-keyword"/>
    <w:basedOn w:val="DefaultParagraphFont"/>
    <w:rsid w:val="00E03B5E"/>
  </w:style>
  <w:style w:type="character" w:styleId="Hyperlink">
    <w:name w:val="Hyperlink"/>
    <w:basedOn w:val="DefaultParagraphFont"/>
    <w:uiPriority w:val="99"/>
    <w:semiHidden/>
    <w:unhideWhenUsed/>
    <w:rsid w:val="00204758"/>
    <w:rPr>
      <w:color w:val="0000FF"/>
      <w:u w:val="single"/>
    </w:rPr>
  </w:style>
  <w:style w:type="character" w:customStyle="1" w:styleId="Heading2Char">
    <w:name w:val="Heading 2 Char"/>
    <w:basedOn w:val="DefaultParagraphFont"/>
    <w:link w:val="Heading2"/>
    <w:uiPriority w:val="9"/>
    <w:rsid w:val="00204758"/>
    <w:rPr>
      <w:rFonts w:asciiTheme="majorHAnsi" w:eastAsiaTheme="majorEastAsia" w:hAnsiTheme="majorHAnsi" w:cstheme="majorBidi"/>
      <w:b/>
      <w:bCs/>
      <w:color w:val="4F81BD" w:themeColor="accent1"/>
      <w:sz w:val="26"/>
      <w:szCs w:val="26"/>
    </w:rPr>
  </w:style>
  <w:style w:type="character" w:customStyle="1" w:styleId="hljs-operator">
    <w:name w:val="hljs-operator"/>
    <w:basedOn w:val="DefaultParagraphFont"/>
    <w:rsid w:val="00204758"/>
  </w:style>
  <w:style w:type="character" w:customStyle="1" w:styleId="hljs-preprocessor">
    <w:name w:val="hljs-preprocessor"/>
    <w:basedOn w:val="DefaultParagraphFont"/>
    <w:rsid w:val="00204758"/>
  </w:style>
  <w:style w:type="character" w:customStyle="1" w:styleId="hljs-function">
    <w:name w:val="hljs-function"/>
    <w:basedOn w:val="DefaultParagraphFont"/>
    <w:rsid w:val="00830F3A"/>
  </w:style>
  <w:style w:type="character" w:customStyle="1" w:styleId="hljs-title">
    <w:name w:val="hljs-title"/>
    <w:basedOn w:val="DefaultParagraphFont"/>
    <w:rsid w:val="00830F3A"/>
  </w:style>
  <w:style w:type="character" w:customStyle="1" w:styleId="hljs-params">
    <w:name w:val="hljs-params"/>
    <w:basedOn w:val="DefaultParagraphFont"/>
    <w:rsid w:val="00830F3A"/>
  </w:style>
  <w:style w:type="paragraph" w:styleId="ListParagraph">
    <w:name w:val="List Paragraph"/>
    <w:basedOn w:val="Normal"/>
    <w:uiPriority w:val="34"/>
    <w:qFormat/>
    <w:rsid w:val="00830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3B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047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03B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B5E"/>
    <w:rPr>
      <w:b/>
      <w:bCs/>
    </w:rPr>
  </w:style>
  <w:style w:type="character" w:styleId="HTMLCode">
    <w:name w:val="HTML Code"/>
    <w:basedOn w:val="DefaultParagraphFont"/>
    <w:uiPriority w:val="99"/>
    <w:semiHidden/>
    <w:unhideWhenUsed/>
    <w:rsid w:val="00E03B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03B5E"/>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E03B5E"/>
  </w:style>
  <w:style w:type="paragraph" w:styleId="HTMLPreformatted">
    <w:name w:val="HTML Preformatted"/>
    <w:basedOn w:val="Normal"/>
    <w:link w:val="HTMLPreformattedChar"/>
    <w:uiPriority w:val="99"/>
    <w:semiHidden/>
    <w:unhideWhenUsed/>
    <w:rsid w:val="00E0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B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03B5E"/>
    <w:rPr>
      <w:rFonts w:asciiTheme="majorHAnsi" w:eastAsiaTheme="majorEastAsia" w:hAnsiTheme="majorHAnsi" w:cstheme="majorBidi"/>
      <w:b/>
      <w:bCs/>
      <w:color w:val="4F81BD" w:themeColor="accent1"/>
    </w:rPr>
  </w:style>
  <w:style w:type="character" w:customStyle="1" w:styleId="hljs-comment">
    <w:name w:val="hljs-comment"/>
    <w:basedOn w:val="DefaultParagraphFont"/>
    <w:rsid w:val="00E03B5E"/>
  </w:style>
  <w:style w:type="character" w:customStyle="1" w:styleId="hljs-number">
    <w:name w:val="hljs-number"/>
    <w:basedOn w:val="DefaultParagraphFont"/>
    <w:rsid w:val="00E03B5E"/>
  </w:style>
  <w:style w:type="character" w:customStyle="1" w:styleId="hljs-keyword">
    <w:name w:val="hljs-keyword"/>
    <w:basedOn w:val="DefaultParagraphFont"/>
    <w:rsid w:val="00E03B5E"/>
  </w:style>
  <w:style w:type="character" w:styleId="Hyperlink">
    <w:name w:val="Hyperlink"/>
    <w:basedOn w:val="DefaultParagraphFont"/>
    <w:uiPriority w:val="99"/>
    <w:semiHidden/>
    <w:unhideWhenUsed/>
    <w:rsid w:val="00204758"/>
    <w:rPr>
      <w:color w:val="0000FF"/>
      <w:u w:val="single"/>
    </w:rPr>
  </w:style>
  <w:style w:type="character" w:customStyle="1" w:styleId="Heading2Char">
    <w:name w:val="Heading 2 Char"/>
    <w:basedOn w:val="DefaultParagraphFont"/>
    <w:link w:val="Heading2"/>
    <w:uiPriority w:val="9"/>
    <w:rsid w:val="00204758"/>
    <w:rPr>
      <w:rFonts w:asciiTheme="majorHAnsi" w:eastAsiaTheme="majorEastAsia" w:hAnsiTheme="majorHAnsi" w:cstheme="majorBidi"/>
      <w:b/>
      <w:bCs/>
      <w:color w:val="4F81BD" w:themeColor="accent1"/>
      <w:sz w:val="26"/>
      <w:szCs w:val="26"/>
    </w:rPr>
  </w:style>
  <w:style w:type="character" w:customStyle="1" w:styleId="hljs-operator">
    <w:name w:val="hljs-operator"/>
    <w:basedOn w:val="DefaultParagraphFont"/>
    <w:rsid w:val="00204758"/>
  </w:style>
  <w:style w:type="character" w:customStyle="1" w:styleId="hljs-preprocessor">
    <w:name w:val="hljs-preprocessor"/>
    <w:basedOn w:val="DefaultParagraphFont"/>
    <w:rsid w:val="00204758"/>
  </w:style>
  <w:style w:type="character" w:customStyle="1" w:styleId="hljs-function">
    <w:name w:val="hljs-function"/>
    <w:basedOn w:val="DefaultParagraphFont"/>
    <w:rsid w:val="00830F3A"/>
  </w:style>
  <w:style w:type="character" w:customStyle="1" w:styleId="hljs-title">
    <w:name w:val="hljs-title"/>
    <w:basedOn w:val="DefaultParagraphFont"/>
    <w:rsid w:val="00830F3A"/>
  </w:style>
  <w:style w:type="character" w:customStyle="1" w:styleId="hljs-params">
    <w:name w:val="hljs-params"/>
    <w:basedOn w:val="DefaultParagraphFont"/>
    <w:rsid w:val="00830F3A"/>
  </w:style>
  <w:style w:type="paragraph" w:styleId="ListParagraph">
    <w:name w:val="List Paragraph"/>
    <w:basedOn w:val="Normal"/>
    <w:uiPriority w:val="34"/>
    <w:qFormat/>
    <w:rsid w:val="00830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4187">
      <w:bodyDiv w:val="1"/>
      <w:marLeft w:val="0"/>
      <w:marRight w:val="0"/>
      <w:marTop w:val="0"/>
      <w:marBottom w:val="0"/>
      <w:divBdr>
        <w:top w:val="none" w:sz="0" w:space="0" w:color="auto"/>
        <w:left w:val="none" w:sz="0" w:space="0" w:color="auto"/>
        <w:bottom w:val="none" w:sz="0" w:space="0" w:color="auto"/>
        <w:right w:val="none" w:sz="0" w:space="0" w:color="auto"/>
      </w:divBdr>
    </w:div>
    <w:div w:id="45033585">
      <w:bodyDiv w:val="1"/>
      <w:marLeft w:val="0"/>
      <w:marRight w:val="0"/>
      <w:marTop w:val="0"/>
      <w:marBottom w:val="0"/>
      <w:divBdr>
        <w:top w:val="none" w:sz="0" w:space="0" w:color="auto"/>
        <w:left w:val="none" w:sz="0" w:space="0" w:color="auto"/>
        <w:bottom w:val="none" w:sz="0" w:space="0" w:color="auto"/>
        <w:right w:val="none" w:sz="0" w:space="0" w:color="auto"/>
      </w:divBdr>
    </w:div>
    <w:div w:id="128524754">
      <w:bodyDiv w:val="1"/>
      <w:marLeft w:val="0"/>
      <w:marRight w:val="0"/>
      <w:marTop w:val="0"/>
      <w:marBottom w:val="0"/>
      <w:divBdr>
        <w:top w:val="none" w:sz="0" w:space="0" w:color="auto"/>
        <w:left w:val="none" w:sz="0" w:space="0" w:color="auto"/>
        <w:bottom w:val="none" w:sz="0" w:space="0" w:color="auto"/>
        <w:right w:val="none" w:sz="0" w:space="0" w:color="auto"/>
      </w:divBdr>
    </w:div>
    <w:div w:id="130441955">
      <w:bodyDiv w:val="1"/>
      <w:marLeft w:val="0"/>
      <w:marRight w:val="0"/>
      <w:marTop w:val="0"/>
      <w:marBottom w:val="0"/>
      <w:divBdr>
        <w:top w:val="none" w:sz="0" w:space="0" w:color="auto"/>
        <w:left w:val="none" w:sz="0" w:space="0" w:color="auto"/>
        <w:bottom w:val="none" w:sz="0" w:space="0" w:color="auto"/>
        <w:right w:val="none" w:sz="0" w:space="0" w:color="auto"/>
      </w:divBdr>
    </w:div>
    <w:div w:id="152918307">
      <w:bodyDiv w:val="1"/>
      <w:marLeft w:val="0"/>
      <w:marRight w:val="0"/>
      <w:marTop w:val="0"/>
      <w:marBottom w:val="0"/>
      <w:divBdr>
        <w:top w:val="none" w:sz="0" w:space="0" w:color="auto"/>
        <w:left w:val="none" w:sz="0" w:space="0" w:color="auto"/>
        <w:bottom w:val="none" w:sz="0" w:space="0" w:color="auto"/>
        <w:right w:val="none" w:sz="0" w:space="0" w:color="auto"/>
      </w:divBdr>
    </w:div>
    <w:div w:id="223954148">
      <w:bodyDiv w:val="1"/>
      <w:marLeft w:val="0"/>
      <w:marRight w:val="0"/>
      <w:marTop w:val="0"/>
      <w:marBottom w:val="0"/>
      <w:divBdr>
        <w:top w:val="none" w:sz="0" w:space="0" w:color="auto"/>
        <w:left w:val="none" w:sz="0" w:space="0" w:color="auto"/>
        <w:bottom w:val="none" w:sz="0" w:space="0" w:color="auto"/>
        <w:right w:val="none" w:sz="0" w:space="0" w:color="auto"/>
      </w:divBdr>
    </w:div>
    <w:div w:id="242836082">
      <w:bodyDiv w:val="1"/>
      <w:marLeft w:val="0"/>
      <w:marRight w:val="0"/>
      <w:marTop w:val="0"/>
      <w:marBottom w:val="0"/>
      <w:divBdr>
        <w:top w:val="none" w:sz="0" w:space="0" w:color="auto"/>
        <w:left w:val="none" w:sz="0" w:space="0" w:color="auto"/>
        <w:bottom w:val="none" w:sz="0" w:space="0" w:color="auto"/>
        <w:right w:val="none" w:sz="0" w:space="0" w:color="auto"/>
      </w:divBdr>
    </w:div>
    <w:div w:id="259685152">
      <w:bodyDiv w:val="1"/>
      <w:marLeft w:val="0"/>
      <w:marRight w:val="0"/>
      <w:marTop w:val="0"/>
      <w:marBottom w:val="0"/>
      <w:divBdr>
        <w:top w:val="none" w:sz="0" w:space="0" w:color="auto"/>
        <w:left w:val="none" w:sz="0" w:space="0" w:color="auto"/>
        <w:bottom w:val="none" w:sz="0" w:space="0" w:color="auto"/>
        <w:right w:val="none" w:sz="0" w:space="0" w:color="auto"/>
      </w:divBdr>
    </w:div>
    <w:div w:id="314071437">
      <w:bodyDiv w:val="1"/>
      <w:marLeft w:val="0"/>
      <w:marRight w:val="0"/>
      <w:marTop w:val="0"/>
      <w:marBottom w:val="0"/>
      <w:divBdr>
        <w:top w:val="none" w:sz="0" w:space="0" w:color="auto"/>
        <w:left w:val="none" w:sz="0" w:space="0" w:color="auto"/>
        <w:bottom w:val="none" w:sz="0" w:space="0" w:color="auto"/>
        <w:right w:val="none" w:sz="0" w:space="0" w:color="auto"/>
      </w:divBdr>
    </w:div>
    <w:div w:id="406466901">
      <w:bodyDiv w:val="1"/>
      <w:marLeft w:val="0"/>
      <w:marRight w:val="0"/>
      <w:marTop w:val="0"/>
      <w:marBottom w:val="0"/>
      <w:divBdr>
        <w:top w:val="none" w:sz="0" w:space="0" w:color="auto"/>
        <w:left w:val="none" w:sz="0" w:space="0" w:color="auto"/>
        <w:bottom w:val="none" w:sz="0" w:space="0" w:color="auto"/>
        <w:right w:val="none" w:sz="0" w:space="0" w:color="auto"/>
      </w:divBdr>
    </w:div>
    <w:div w:id="432626329">
      <w:bodyDiv w:val="1"/>
      <w:marLeft w:val="0"/>
      <w:marRight w:val="0"/>
      <w:marTop w:val="0"/>
      <w:marBottom w:val="0"/>
      <w:divBdr>
        <w:top w:val="none" w:sz="0" w:space="0" w:color="auto"/>
        <w:left w:val="none" w:sz="0" w:space="0" w:color="auto"/>
        <w:bottom w:val="none" w:sz="0" w:space="0" w:color="auto"/>
        <w:right w:val="none" w:sz="0" w:space="0" w:color="auto"/>
      </w:divBdr>
    </w:div>
    <w:div w:id="512576373">
      <w:bodyDiv w:val="1"/>
      <w:marLeft w:val="0"/>
      <w:marRight w:val="0"/>
      <w:marTop w:val="0"/>
      <w:marBottom w:val="0"/>
      <w:divBdr>
        <w:top w:val="none" w:sz="0" w:space="0" w:color="auto"/>
        <w:left w:val="none" w:sz="0" w:space="0" w:color="auto"/>
        <w:bottom w:val="none" w:sz="0" w:space="0" w:color="auto"/>
        <w:right w:val="none" w:sz="0" w:space="0" w:color="auto"/>
      </w:divBdr>
    </w:div>
    <w:div w:id="525025508">
      <w:bodyDiv w:val="1"/>
      <w:marLeft w:val="0"/>
      <w:marRight w:val="0"/>
      <w:marTop w:val="0"/>
      <w:marBottom w:val="0"/>
      <w:divBdr>
        <w:top w:val="none" w:sz="0" w:space="0" w:color="auto"/>
        <w:left w:val="none" w:sz="0" w:space="0" w:color="auto"/>
        <w:bottom w:val="none" w:sz="0" w:space="0" w:color="auto"/>
        <w:right w:val="none" w:sz="0" w:space="0" w:color="auto"/>
      </w:divBdr>
    </w:div>
    <w:div w:id="534463182">
      <w:bodyDiv w:val="1"/>
      <w:marLeft w:val="0"/>
      <w:marRight w:val="0"/>
      <w:marTop w:val="0"/>
      <w:marBottom w:val="0"/>
      <w:divBdr>
        <w:top w:val="none" w:sz="0" w:space="0" w:color="auto"/>
        <w:left w:val="none" w:sz="0" w:space="0" w:color="auto"/>
        <w:bottom w:val="none" w:sz="0" w:space="0" w:color="auto"/>
        <w:right w:val="none" w:sz="0" w:space="0" w:color="auto"/>
      </w:divBdr>
    </w:div>
    <w:div w:id="753091288">
      <w:bodyDiv w:val="1"/>
      <w:marLeft w:val="0"/>
      <w:marRight w:val="0"/>
      <w:marTop w:val="0"/>
      <w:marBottom w:val="0"/>
      <w:divBdr>
        <w:top w:val="none" w:sz="0" w:space="0" w:color="auto"/>
        <w:left w:val="none" w:sz="0" w:space="0" w:color="auto"/>
        <w:bottom w:val="none" w:sz="0" w:space="0" w:color="auto"/>
        <w:right w:val="none" w:sz="0" w:space="0" w:color="auto"/>
      </w:divBdr>
    </w:div>
    <w:div w:id="785000457">
      <w:bodyDiv w:val="1"/>
      <w:marLeft w:val="0"/>
      <w:marRight w:val="0"/>
      <w:marTop w:val="0"/>
      <w:marBottom w:val="0"/>
      <w:divBdr>
        <w:top w:val="none" w:sz="0" w:space="0" w:color="auto"/>
        <w:left w:val="none" w:sz="0" w:space="0" w:color="auto"/>
        <w:bottom w:val="none" w:sz="0" w:space="0" w:color="auto"/>
        <w:right w:val="none" w:sz="0" w:space="0" w:color="auto"/>
      </w:divBdr>
    </w:div>
    <w:div w:id="820460583">
      <w:bodyDiv w:val="1"/>
      <w:marLeft w:val="0"/>
      <w:marRight w:val="0"/>
      <w:marTop w:val="0"/>
      <w:marBottom w:val="0"/>
      <w:divBdr>
        <w:top w:val="none" w:sz="0" w:space="0" w:color="auto"/>
        <w:left w:val="none" w:sz="0" w:space="0" w:color="auto"/>
        <w:bottom w:val="none" w:sz="0" w:space="0" w:color="auto"/>
        <w:right w:val="none" w:sz="0" w:space="0" w:color="auto"/>
      </w:divBdr>
    </w:div>
    <w:div w:id="836966911">
      <w:bodyDiv w:val="1"/>
      <w:marLeft w:val="0"/>
      <w:marRight w:val="0"/>
      <w:marTop w:val="0"/>
      <w:marBottom w:val="0"/>
      <w:divBdr>
        <w:top w:val="none" w:sz="0" w:space="0" w:color="auto"/>
        <w:left w:val="none" w:sz="0" w:space="0" w:color="auto"/>
        <w:bottom w:val="none" w:sz="0" w:space="0" w:color="auto"/>
        <w:right w:val="none" w:sz="0" w:space="0" w:color="auto"/>
      </w:divBdr>
    </w:div>
    <w:div w:id="981351167">
      <w:bodyDiv w:val="1"/>
      <w:marLeft w:val="0"/>
      <w:marRight w:val="0"/>
      <w:marTop w:val="0"/>
      <w:marBottom w:val="0"/>
      <w:divBdr>
        <w:top w:val="none" w:sz="0" w:space="0" w:color="auto"/>
        <w:left w:val="none" w:sz="0" w:space="0" w:color="auto"/>
        <w:bottom w:val="none" w:sz="0" w:space="0" w:color="auto"/>
        <w:right w:val="none" w:sz="0" w:space="0" w:color="auto"/>
      </w:divBdr>
    </w:div>
    <w:div w:id="1008753871">
      <w:bodyDiv w:val="1"/>
      <w:marLeft w:val="0"/>
      <w:marRight w:val="0"/>
      <w:marTop w:val="0"/>
      <w:marBottom w:val="0"/>
      <w:divBdr>
        <w:top w:val="none" w:sz="0" w:space="0" w:color="auto"/>
        <w:left w:val="none" w:sz="0" w:space="0" w:color="auto"/>
        <w:bottom w:val="none" w:sz="0" w:space="0" w:color="auto"/>
        <w:right w:val="none" w:sz="0" w:space="0" w:color="auto"/>
      </w:divBdr>
    </w:div>
    <w:div w:id="1031959159">
      <w:bodyDiv w:val="1"/>
      <w:marLeft w:val="0"/>
      <w:marRight w:val="0"/>
      <w:marTop w:val="0"/>
      <w:marBottom w:val="0"/>
      <w:divBdr>
        <w:top w:val="none" w:sz="0" w:space="0" w:color="auto"/>
        <w:left w:val="none" w:sz="0" w:space="0" w:color="auto"/>
        <w:bottom w:val="none" w:sz="0" w:space="0" w:color="auto"/>
        <w:right w:val="none" w:sz="0" w:space="0" w:color="auto"/>
      </w:divBdr>
    </w:div>
    <w:div w:id="1180512411">
      <w:bodyDiv w:val="1"/>
      <w:marLeft w:val="0"/>
      <w:marRight w:val="0"/>
      <w:marTop w:val="0"/>
      <w:marBottom w:val="0"/>
      <w:divBdr>
        <w:top w:val="none" w:sz="0" w:space="0" w:color="auto"/>
        <w:left w:val="none" w:sz="0" w:space="0" w:color="auto"/>
        <w:bottom w:val="none" w:sz="0" w:space="0" w:color="auto"/>
        <w:right w:val="none" w:sz="0" w:space="0" w:color="auto"/>
      </w:divBdr>
    </w:div>
    <w:div w:id="1263688407">
      <w:bodyDiv w:val="1"/>
      <w:marLeft w:val="0"/>
      <w:marRight w:val="0"/>
      <w:marTop w:val="0"/>
      <w:marBottom w:val="0"/>
      <w:divBdr>
        <w:top w:val="none" w:sz="0" w:space="0" w:color="auto"/>
        <w:left w:val="none" w:sz="0" w:space="0" w:color="auto"/>
        <w:bottom w:val="none" w:sz="0" w:space="0" w:color="auto"/>
        <w:right w:val="none" w:sz="0" w:space="0" w:color="auto"/>
      </w:divBdr>
    </w:div>
    <w:div w:id="1298493944">
      <w:bodyDiv w:val="1"/>
      <w:marLeft w:val="0"/>
      <w:marRight w:val="0"/>
      <w:marTop w:val="0"/>
      <w:marBottom w:val="0"/>
      <w:divBdr>
        <w:top w:val="none" w:sz="0" w:space="0" w:color="auto"/>
        <w:left w:val="none" w:sz="0" w:space="0" w:color="auto"/>
        <w:bottom w:val="none" w:sz="0" w:space="0" w:color="auto"/>
        <w:right w:val="none" w:sz="0" w:space="0" w:color="auto"/>
      </w:divBdr>
    </w:div>
    <w:div w:id="1317224530">
      <w:bodyDiv w:val="1"/>
      <w:marLeft w:val="0"/>
      <w:marRight w:val="0"/>
      <w:marTop w:val="0"/>
      <w:marBottom w:val="0"/>
      <w:divBdr>
        <w:top w:val="none" w:sz="0" w:space="0" w:color="auto"/>
        <w:left w:val="none" w:sz="0" w:space="0" w:color="auto"/>
        <w:bottom w:val="none" w:sz="0" w:space="0" w:color="auto"/>
        <w:right w:val="none" w:sz="0" w:space="0" w:color="auto"/>
      </w:divBdr>
    </w:div>
    <w:div w:id="1437556133">
      <w:bodyDiv w:val="1"/>
      <w:marLeft w:val="0"/>
      <w:marRight w:val="0"/>
      <w:marTop w:val="0"/>
      <w:marBottom w:val="0"/>
      <w:divBdr>
        <w:top w:val="none" w:sz="0" w:space="0" w:color="auto"/>
        <w:left w:val="none" w:sz="0" w:space="0" w:color="auto"/>
        <w:bottom w:val="none" w:sz="0" w:space="0" w:color="auto"/>
        <w:right w:val="none" w:sz="0" w:space="0" w:color="auto"/>
      </w:divBdr>
    </w:div>
    <w:div w:id="1504589395">
      <w:bodyDiv w:val="1"/>
      <w:marLeft w:val="0"/>
      <w:marRight w:val="0"/>
      <w:marTop w:val="0"/>
      <w:marBottom w:val="0"/>
      <w:divBdr>
        <w:top w:val="none" w:sz="0" w:space="0" w:color="auto"/>
        <w:left w:val="none" w:sz="0" w:space="0" w:color="auto"/>
        <w:bottom w:val="none" w:sz="0" w:space="0" w:color="auto"/>
        <w:right w:val="none" w:sz="0" w:space="0" w:color="auto"/>
      </w:divBdr>
    </w:div>
    <w:div w:id="1547832282">
      <w:bodyDiv w:val="1"/>
      <w:marLeft w:val="0"/>
      <w:marRight w:val="0"/>
      <w:marTop w:val="0"/>
      <w:marBottom w:val="0"/>
      <w:divBdr>
        <w:top w:val="none" w:sz="0" w:space="0" w:color="auto"/>
        <w:left w:val="none" w:sz="0" w:space="0" w:color="auto"/>
        <w:bottom w:val="none" w:sz="0" w:space="0" w:color="auto"/>
        <w:right w:val="none" w:sz="0" w:space="0" w:color="auto"/>
      </w:divBdr>
    </w:div>
    <w:div w:id="1584294284">
      <w:bodyDiv w:val="1"/>
      <w:marLeft w:val="0"/>
      <w:marRight w:val="0"/>
      <w:marTop w:val="0"/>
      <w:marBottom w:val="0"/>
      <w:divBdr>
        <w:top w:val="none" w:sz="0" w:space="0" w:color="auto"/>
        <w:left w:val="none" w:sz="0" w:space="0" w:color="auto"/>
        <w:bottom w:val="none" w:sz="0" w:space="0" w:color="auto"/>
        <w:right w:val="none" w:sz="0" w:space="0" w:color="auto"/>
      </w:divBdr>
    </w:div>
    <w:div w:id="1657342176">
      <w:bodyDiv w:val="1"/>
      <w:marLeft w:val="0"/>
      <w:marRight w:val="0"/>
      <w:marTop w:val="0"/>
      <w:marBottom w:val="0"/>
      <w:divBdr>
        <w:top w:val="none" w:sz="0" w:space="0" w:color="auto"/>
        <w:left w:val="none" w:sz="0" w:space="0" w:color="auto"/>
        <w:bottom w:val="none" w:sz="0" w:space="0" w:color="auto"/>
        <w:right w:val="none" w:sz="0" w:space="0" w:color="auto"/>
      </w:divBdr>
    </w:div>
    <w:div w:id="1684549901">
      <w:bodyDiv w:val="1"/>
      <w:marLeft w:val="0"/>
      <w:marRight w:val="0"/>
      <w:marTop w:val="0"/>
      <w:marBottom w:val="0"/>
      <w:divBdr>
        <w:top w:val="none" w:sz="0" w:space="0" w:color="auto"/>
        <w:left w:val="none" w:sz="0" w:space="0" w:color="auto"/>
        <w:bottom w:val="none" w:sz="0" w:space="0" w:color="auto"/>
        <w:right w:val="none" w:sz="0" w:space="0" w:color="auto"/>
      </w:divBdr>
    </w:div>
    <w:div w:id="1689873137">
      <w:bodyDiv w:val="1"/>
      <w:marLeft w:val="0"/>
      <w:marRight w:val="0"/>
      <w:marTop w:val="0"/>
      <w:marBottom w:val="0"/>
      <w:divBdr>
        <w:top w:val="none" w:sz="0" w:space="0" w:color="auto"/>
        <w:left w:val="none" w:sz="0" w:space="0" w:color="auto"/>
        <w:bottom w:val="none" w:sz="0" w:space="0" w:color="auto"/>
        <w:right w:val="none" w:sz="0" w:space="0" w:color="auto"/>
      </w:divBdr>
    </w:div>
    <w:div w:id="1701786345">
      <w:bodyDiv w:val="1"/>
      <w:marLeft w:val="0"/>
      <w:marRight w:val="0"/>
      <w:marTop w:val="0"/>
      <w:marBottom w:val="0"/>
      <w:divBdr>
        <w:top w:val="none" w:sz="0" w:space="0" w:color="auto"/>
        <w:left w:val="none" w:sz="0" w:space="0" w:color="auto"/>
        <w:bottom w:val="none" w:sz="0" w:space="0" w:color="auto"/>
        <w:right w:val="none" w:sz="0" w:space="0" w:color="auto"/>
      </w:divBdr>
    </w:div>
    <w:div w:id="1737319184">
      <w:bodyDiv w:val="1"/>
      <w:marLeft w:val="0"/>
      <w:marRight w:val="0"/>
      <w:marTop w:val="0"/>
      <w:marBottom w:val="0"/>
      <w:divBdr>
        <w:top w:val="none" w:sz="0" w:space="0" w:color="auto"/>
        <w:left w:val="none" w:sz="0" w:space="0" w:color="auto"/>
        <w:bottom w:val="none" w:sz="0" w:space="0" w:color="auto"/>
        <w:right w:val="none" w:sz="0" w:space="0" w:color="auto"/>
      </w:divBdr>
    </w:div>
    <w:div w:id="1742168763">
      <w:bodyDiv w:val="1"/>
      <w:marLeft w:val="0"/>
      <w:marRight w:val="0"/>
      <w:marTop w:val="0"/>
      <w:marBottom w:val="0"/>
      <w:divBdr>
        <w:top w:val="none" w:sz="0" w:space="0" w:color="auto"/>
        <w:left w:val="none" w:sz="0" w:space="0" w:color="auto"/>
        <w:bottom w:val="none" w:sz="0" w:space="0" w:color="auto"/>
        <w:right w:val="none" w:sz="0" w:space="0" w:color="auto"/>
      </w:divBdr>
    </w:div>
    <w:div w:id="1751921812">
      <w:bodyDiv w:val="1"/>
      <w:marLeft w:val="0"/>
      <w:marRight w:val="0"/>
      <w:marTop w:val="0"/>
      <w:marBottom w:val="0"/>
      <w:divBdr>
        <w:top w:val="none" w:sz="0" w:space="0" w:color="auto"/>
        <w:left w:val="none" w:sz="0" w:space="0" w:color="auto"/>
        <w:bottom w:val="none" w:sz="0" w:space="0" w:color="auto"/>
        <w:right w:val="none" w:sz="0" w:space="0" w:color="auto"/>
      </w:divBdr>
    </w:div>
    <w:div w:id="1756631696">
      <w:bodyDiv w:val="1"/>
      <w:marLeft w:val="0"/>
      <w:marRight w:val="0"/>
      <w:marTop w:val="0"/>
      <w:marBottom w:val="0"/>
      <w:divBdr>
        <w:top w:val="none" w:sz="0" w:space="0" w:color="auto"/>
        <w:left w:val="none" w:sz="0" w:space="0" w:color="auto"/>
        <w:bottom w:val="none" w:sz="0" w:space="0" w:color="auto"/>
        <w:right w:val="none" w:sz="0" w:space="0" w:color="auto"/>
      </w:divBdr>
    </w:div>
    <w:div w:id="1813332463">
      <w:bodyDiv w:val="1"/>
      <w:marLeft w:val="0"/>
      <w:marRight w:val="0"/>
      <w:marTop w:val="0"/>
      <w:marBottom w:val="0"/>
      <w:divBdr>
        <w:top w:val="none" w:sz="0" w:space="0" w:color="auto"/>
        <w:left w:val="none" w:sz="0" w:space="0" w:color="auto"/>
        <w:bottom w:val="none" w:sz="0" w:space="0" w:color="auto"/>
        <w:right w:val="none" w:sz="0" w:space="0" w:color="auto"/>
      </w:divBdr>
    </w:div>
    <w:div w:id="1908570992">
      <w:bodyDiv w:val="1"/>
      <w:marLeft w:val="0"/>
      <w:marRight w:val="0"/>
      <w:marTop w:val="0"/>
      <w:marBottom w:val="0"/>
      <w:divBdr>
        <w:top w:val="none" w:sz="0" w:space="0" w:color="auto"/>
        <w:left w:val="none" w:sz="0" w:space="0" w:color="auto"/>
        <w:bottom w:val="none" w:sz="0" w:space="0" w:color="auto"/>
        <w:right w:val="none" w:sz="0" w:space="0" w:color="auto"/>
      </w:divBdr>
    </w:div>
    <w:div w:id="1937863998">
      <w:bodyDiv w:val="1"/>
      <w:marLeft w:val="0"/>
      <w:marRight w:val="0"/>
      <w:marTop w:val="0"/>
      <w:marBottom w:val="0"/>
      <w:divBdr>
        <w:top w:val="none" w:sz="0" w:space="0" w:color="auto"/>
        <w:left w:val="none" w:sz="0" w:space="0" w:color="auto"/>
        <w:bottom w:val="none" w:sz="0" w:space="0" w:color="auto"/>
        <w:right w:val="none" w:sz="0" w:space="0" w:color="auto"/>
      </w:divBdr>
    </w:div>
    <w:div w:id="1950042433">
      <w:bodyDiv w:val="1"/>
      <w:marLeft w:val="0"/>
      <w:marRight w:val="0"/>
      <w:marTop w:val="0"/>
      <w:marBottom w:val="0"/>
      <w:divBdr>
        <w:top w:val="none" w:sz="0" w:space="0" w:color="auto"/>
        <w:left w:val="none" w:sz="0" w:space="0" w:color="auto"/>
        <w:bottom w:val="none" w:sz="0" w:space="0" w:color="auto"/>
        <w:right w:val="none" w:sz="0" w:space="0" w:color="auto"/>
      </w:divBdr>
    </w:div>
    <w:div w:id="2033145353">
      <w:bodyDiv w:val="1"/>
      <w:marLeft w:val="0"/>
      <w:marRight w:val="0"/>
      <w:marTop w:val="0"/>
      <w:marBottom w:val="0"/>
      <w:divBdr>
        <w:top w:val="none" w:sz="0" w:space="0" w:color="auto"/>
        <w:left w:val="none" w:sz="0" w:space="0" w:color="auto"/>
        <w:bottom w:val="none" w:sz="0" w:space="0" w:color="auto"/>
        <w:right w:val="none" w:sz="0" w:space="0" w:color="auto"/>
      </w:divBdr>
    </w:div>
    <w:div w:id="207083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idicode.com/list-trong-python-346.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37</Pages>
  <Words>5997</Words>
  <Characters>34186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2020-08-04T03:38:00Z</dcterms:created>
  <dcterms:modified xsi:type="dcterms:W3CDTF">2020-08-04T04:10:00Z</dcterms:modified>
</cp:coreProperties>
</file>